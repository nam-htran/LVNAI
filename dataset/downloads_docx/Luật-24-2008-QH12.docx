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60358" w14:textId="77777777" w:rsidR="0026043A" w:rsidRPr="00EF4E0C" w:rsidRDefault="00B2523A" w:rsidP="00EF4E0C">
      <w:pPr>
        <w:spacing w:before="0" w:line="240" w:lineRule="auto"/>
        <w:jc w:val="center"/>
        <w:rPr>
          <w:b/>
          <w:color w:val="0000FF"/>
          <w:sz w:val="32"/>
          <w:szCs w:val="32"/>
        </w:rPr>
      </w:pPr>
      <w:r w:rsidRPr="00EF4E0C">
        <w:rPr>
          <w:b/>
          <w:color w:val="0000FF"/>
          <w:sz w:val="32"/>
          <w:szCs w:val="32"/>
        </w:rPr>
        <w:t>LUẬT</w:t>
      </w:r>
    </w:p>
    <w:p w14:paraId="026B14D3" w14:textId="77777777" w:rsidR="00B2523A" w:rsidRPr="00EF4E0C" w:rsidRDefault="0026043A" w:rsidP="00EF4E0C">
      <w:pPr>
        <w:spacing w:before="0" w:line="240" w:lineRule="auto"/>
        <w:jc w:val="center"/>
        <w:rPr>
          <w:b/>
          <w:color w:val="0000FF"/>
        </w:rPr>
      </w:pPr>
      <w:r w:rsidRPr="00EF4E0C">
        <w:rPr>
          <w:b/>
          <w:color w:val="0000FF"/>
        </w:rPr>
        <w:t xml:space="preserve"> </w:t>
      </w:r>
      <w:r w:rsidR="00B2523A" w:rsidRPr="00EF4E0C">
        <w:rPr>
          <w:b/>
          <w:color w:val="0000FF"/>
        </w:rPr>
        <w:t>QUỐC TỊCH VIỆT NAM</w:t>
      </w:r>
    </w:p>
    <w:p w14:paraId="610A8B90" w14:textId="77777777" w:rsidR="00EF4E0C" w:rsidRPr="00EF4E0C" w:rsidRDefault="00EF4E0C" w:rsidP="00EF4E0C">
      <w:pPr>
        <w:spacing w:before="0" w:line="240" w:lineRule="auto"/>
        <w:jc w:val="center"/>
        <w:rPr>
          <w:rFonts w:eastAsia="Times New Roman"/>
          <w:b/>
          <w:bCs/>
          <w:color w:val="0000FF"/>
          <w:sz w:val="24"/>
          <w:szCs w:val="24"/>
        </w:rPr>
      </w:pPr>
      <w:r w:rsidRPr="00EF4E0C">
        <w:rPr>
          <w:rFonts w:eastAsia="Times New Roman"/>
          <w:b/>
          <w:bCs/>
          <w:color w:val="0000FF"/>
          <w:sz w:val="24"/>
          <w:szCs w:val="24"/>
        </w:rPr>
        <w:t>CỦA QUỐC HỘI KHÓA XII, KỲ HỌP THỨ TƯ</w:t>
      </w:r>
    </w:p>
    <w:p w14:paraId="6C98F3E5" w14:textId="77777777" w:rsidR="00EF4E0C" w:rsidRPr="00EF4E0C" w:rsidRDefault="00EF4E0C" w:rsidP="00EF4E0C">
      <w:pPr>
        <w:spacing w:before="0" w:line="240" w:lineRule="auto"/>
        <w:jc w:val="center"/>
        <w:rPr>
          <w:b/>
          <w:color w:val="0000FF"/>
          <w:sz w:val="24"/>
          <w:szCs w:val="24"/>
        </w:rPr>
      </w:pPr>
      <w:r w:rsidRPr="00EF4E0C">
        <w:rPr>
          <w:rFonts w:eastAsia="Times New Roman"/>
          <w:b/>
          <w:bCs/>
          <w:color w:val="0000FF"/>
          <w:sz w:val="24"/>
          <w:szCs w:val="24"/>
        </w:rPr>
        <w:t xml:space="preserve">SỐ </w:t>
      </w:r>
      <w:r w:rsidRPr="00EF4E0C">
        <w:rPr>
          <w:rFonts w:eastAsia="Times New Roman"/>
          <w:b/>
          <w:color w:val="0000FF"/>
          <w:sz w:val="24"/>
          <w:szCs w:val="24"/>
        </w:rPr>
        <w:t xml:space="preserve">24/2008/QH12 </w:t>
      </w:r>
      <w:r w:rsidRPr="00EF4E0C">
        <w:rPr>
          <w:rFonts w:eastAsia="Times New Roman"/>
          <w:b/>
          <w:iCs/>
          <w:color w:val="0000FF"/>
          <w:sz w:val="24"/>
          <w:szCs w:val="24"/>
          <w:lang w:val="nl-NL"/>
        </w:rPr>
        <w:t>NGÀY 13 THÁNG 11 NĂM 2008</w:t>
      </w:r>
      <w:r w:rsidRPr="00EF4E0C">
        <w:rPr>
          <w:rFonts w:eastAsia="Times New Roman"/>
          <w:b/>
          <w:bCs/>
          <w:color w:val="0000FF"/>
          <w:sz w:val="24"/>
          <w:szCs w:val="24"/>
        </w:rPr>
        <w:t xml:space="preserve">  </w:t>
      </w:r>
    </w:p>
    <w:p w14:paraId="42D18E34" w14:textId="77777777" w:rsidR="00B2523A" w:rsidRPr="00EF4E0C" w:rsidRDefault="00B2523A" w:rsidP="00B2523A">
      <w:pPr>
        <w:spacing w:line="360" w:lineRule="atLeast"/>
        <w:jc w:val="center"/>
        <w:rPr>
          <w:b/>
          <w:color w:val="0000FF"/>
          <w:sz w:val="24"/>
          <w:szCs w:val="24"/>
        </w:rPr>
      </w:pPr>
      <w:r w:rsidRPr="00EF4E0C">
        <w:rPr>
          <w:b/>
          <w:color w:val="0000FF"/>
          <w:sz w:val="24"/>
          <w:szCs w:val="24"/>
        </w:rPr>
        <w:tab/>
      </w:r>
    </w:p>
    <w:p w14:paraId="7C493E06" w14:textId="77777777" w:rsidR="00B2523A" w:rsidRPr="00EF4E0C" w:rsidRDefault="00B2523A" w:rsidP="00B2523A">
      <w:pPr>
        <w:spacing w:line="360" w:lineRule="atLeast"/>
        <w:ind w:right="-34" w:firstLine="720"/>
        <w:rPr>
          <w:i/>
          <w:color w:val="0000FF"/>
          <w:sz w:val="24"/>
          <w:szCs w:val="24"/>
        </w:rPr>
      </w:pPr>
      <w:r w:rsidRPr="00EF4E0C">
        <w:rPr>
          <w:i/>
          <w:color w:val="0000FF"/>
          <w:sz w:val="24"/>
          <w:szCs w:val="24"/>
        </w:rPr>
        <w:t>Căn cứ Hiến pháp nước Cộng hoà xã hội chủ nghĩa Việt Nam năm 1992 đã được sửa đổi, bổ sung một số điều theo Nghị quyết số 51/2001/QH10;</w:t>
      </w:r>
    </w:p>
    <w:p w14:paraId="20DD63EB" w14:textId="77777777" w:rsidR="00B2523A" w:rsidRPr="00EF4E0C" w:rsidRDefault="00B2523A" w:rsidP="00B2523A">
      <w:pPr>
        <w:spacing w:line="360" w:lineRule="atLeast"/>
        <w:ind w:firstLine="720"/>
        <w:rPr>
          <w:i/>
          <w:color w:val="0000FF"/>
          <w:sz w:val="24"/>
          <w:szCs w:val="24"/>
        </w:rPr>
      </w:pPr>
      <w:r w:rsidRPr="00EF4E0C">
        <w:rPr>
          <w:i/>
          <w:color w:val="0000FF"/>
          <w:sz w:val="24"/>
          <w:szCs w:val="24"/>
        </w:rPr>
        <w:t>Quốc hội ban hành Luật quốc tịch Việt Nam.</w:t>
      </w:r>
    </w:p>
    <w:p w14:paraId="684EEC09" w14:textId="77777777" w:rsidR="00B2523A" w:rsidRPr="00EF4E0C" w:rsidRDefault="00B2523A" w:rsidP="00B2523A">
      <w:pPr>
        <w:spacing w:line="360" w:lineRule="atLeast"/>
        <w:jc w:val="center"/>
        <w:rPr>
          <w:iCs/>
          <w:color w:val="0000FF"/>
          <w:sz w:val="24"/>
          <w:szCs w:val="24"/>
        </w:rPr>
      </w:pPr>
    </w:p>
    <w:p w14:paraId="36C201EB" w14:textId="77777777" w:rsidR="00B2523A" w:rsidRPr="00EF4E0C" w:rsidRDefault="00B2523A" w:rsidP="00474E38">
      <w:pPr>
        <w:spacing w:line="350" w:lineRule="exact"/>
        <w:jc w:val="center"/>
        <w:rPr>
          <w:iCs/>
          <w:color w:val="0000FF"/>
          <w:sz w:val="24"/>
          <w:szCs w:val="24"/>
        </w:rPr>
      </w:pPr>
      <w:r w:rsidRPr="00EF4E0C">
        <w:rPr>
          <w:iCs/>
          <w:color w:val="0000FF"/>
          <w:sz w:val="24"/>
          <w:szCs w:val="24"/>
        </w:rPr>
        <w:t>CHƯƠNG I</w:t>
      </w:r>
    </w:p>
    <w:p w14:paraId="4BD05662" w14:textId="77777777" w:rsidR="00B2523A" w:rsidRPr="00EF4E0C" w:rsidRDefault="00B2523A" w:rsidP="00895ECE">
      <w:pPr>
        <w:spacing w:before="0" w:line="240" w:lineRule="auto"/>
        <w:jc w:val="center"/>
        <w:rPr>
          <w:b/>
          <w:iCs/>
          <w:color w:val="0000FF"/>
          <w:sz w:val="24"/>
          <w:szCs w:val="24"/>
        </w:rPr>
      </w:pPr>
      <w:r w:rsidRPr="00EF4E0C">
        <w:rPr>
          <w:b/>
          <w:iCs/>
          <w:color w:val="0000FF"/>
          <w:sz w:val="24"/>
          <w:szCs w:val="24"/>
        </w:rPr>
        <w:t>NHỮNG QUY ĐỊNH CHUNG</w:t>
      </w:r>
    </w:p>
    <w:p w14:paraId="128EC86B" w14:textId="77777777" w:rsidR="00895ECE" w:rsidRPr="00EF4E0C" w:rsidRDefault="00895ECE" w:rsidP="00895ECE">
      <w:pPr>
        <w:spacing w:before="0" w:line="240" w:lineRule="auto"/>
        <w:jc w:val="center"/>
        <w:rPr>
          <w:b/>
          <w:iCs/>
          <w:color w:val="0000FF"/>
          <w:sz w:val="24"/>
          <w:szCs w:val="24"/>
        </w:rPr>
      </w:pPr>
    </w:p>
    <w:p w14:paraId="0AAB6A0C" w14:textId="77777777" w:rsidR="00B2523A" w:rsidRPr="00EF4E0C" w:rsidRDefault="00B2523A" w:rsidP="00895ECE">
      <w:pPr>
        <w:spacing w:before="0" w:line="240" w:lineRule="auto"/>
        <w:ind w:right="-29" w:firstLine="720"/>
        <w:rPr>
          <w:color w:val="0000FF"/>
          <w:sz w:val="24"/>
          <w:szCs w:val="24"/>
        </w:rPr>
      </w:pPr>
      <w:r w:rsidRPr="00EF4E0C">
        <w:rPr>
          <w:b/>
          <w:color w:val="0000FF"/>
          <w:sz w:val="24"/>
          <w:szCs w:val="24"/>
        </w:rPr>
        <w:t xml:space="preserve">Điều 1. Quốc tịch Việt Nam </w:t>
      </w:r>
    </w:p>
    <w:p w14:paraId="6D0FF22C" w14:textId="77777777" w:rsidR="00B2523A" w:rsidRPr="00EF4E0C" w:rsidRDefault="00B2523A" w:rsidP="00474E38">
      <w:pPr>
        <w:spacing w:line="350" w:lineRule="exact"/>
        <w:ind w:right="-29" w:firstLine="720"/>
        <w:rPr>
          <w:color w:val="0000FF"/>
          <w:sz w:val="24"/>
          <w:szCs w:val="24"/>
        </w:rPr>
      </w:pPr>
      <w:r w:rsidRPr="00EF4E0C">
        <w:rPr>
          <w:color w:val="0000FF"/>
          <w:sz w:val="24"/>
          <w:szCs w:val="24"/>
        </w:rPr>
        <w:t>Quốc tịch Việt Nam thể hiện mối quan hệ gắn bó của cá nhân với Nhà nước Cộng hoà xã hội chủ nghĩa Việt Nam, làm phát sinh quyền, nghĩa vụ của công dân Việt Nam đối với Nhà nước và quyền, trách nhiệm của Nhà nước Cộng hoà xã hội chủ nghĩa Việt Nam đối với công dân Việt Nam.</w:t>
      </w:r>
    </w:p>
    <w:p w14:paraId="17CA7B72" w14:textId="77777777" w:rsidR="00B2523A" w:rsidRPr="00EF4E0C" w:rsidRDefault="00B2523A" w:rsidP="00474E38">
      <w:pPr>
        <w:spacing w:line="350" w:lineRule="exact"/>
        <w:ind w:right="-29" w:firstLine="720"/>
        <w:rPr>
          <w:color w:val="0000FF"/>
          <w:sz w:val="24"/>
          <w:szCs w:val="24"/>
        </w:rPr>
      </w:pPr>
      <w:r w:rsidRPr="00EF4E0C">
        <w:rPr>
          <w:b/>
          <w:color w:val="0000FF"/>
          <w:sz w:val="24"/>
          <w:szCs w:val="24"/>
        </w:rPr>
        <w:t>Điều 2. Quyền đối với quốc tịch</w:t>
      </w:r>
    </w:p>
    <w:p w14:paraId="4DEE88D3" w14:textId="77777777" w:rsidR="00B2523A" w:rsidRPr="00EF4E0C" w:rsidRDefault="00B2523A" w:rsidP="00474E38">
      <w:pPr>
        <w:spacing w:line="350" w:lineRule="exact"/>
        <w:ind w:right="-29" w:firstLine="720"/>
        <w:rPr>
          <w:color w:val="0000FF"/>
          <w:sz w:val="24"/>
          <w:szCs w:val="24"/>
        </w:rPr>
      </w:pPr>
      <w:r w:rsidRPr="00EF4E0C">
        <w:rPr>
          <w:color w:val="0000FF"/>
          <w:sz w:val="24"/>
          <w:szCs w:val="24"/>
        </w:rPr>
        <w:t>1. Ở nước Cộng hoà xã hội chủ</w:t>
      </w:r>
      <w:r w:rsidR="00EF4E0C" w:rsidRPr="00EF4E0C">
        <w:rPr>
          <w:color w:val="0000FF"/>
          <w:sz w:val="24"/>
          <w:szCs w:val="24"/>
        </w:rPr>
        <w:t xml:space="preserve"> </w:t>
      </w:r>
      <w:r w:rsidRPr="00EF4E0C">
        <w:rPr>
          <w:color w:val="0000FF"/>
          <w:sz w:val="24"/>
          <w:szCs w:val="24"/>
        </w:rPr>
        <w:t>nghĩa Việt Nam, mỗi cá nhân đều có quyền có quốc tịch. Công dân Việt Nam không bị tước quốc tịch Việt Nam, trừ trường hợp quy định tại Điều 31 của Luật này.</w:t>
      </w:r>
    </w:p>
    <w:p w14:paraId="5303DA45" w14:textId="77777777" w:rsidR="00B2523A" w:rsidRPr="00EF4E0C" w:rsidRDefault="00B2523A" w:rsidP="00474E38">
      <w:pPr>
        <w:spacing w:line="350" w:lineRule="exact"/>
        <w:ind w:right="-29" w:firstLine="720"/>
        <w:rPr>
          <w:b/>
          <w:color w:val="0000FF"/>
          <w:sz w:val="24"/>
          <w:szCs w:val="24"/>
        </w:rPr>
      </w:pPr>
      <w:r w:rsidRPr="00EF4E0C">
        <w:rPr>
          <w:color w:val="0000FF"/>
          <w:sz w:val="24"/>
          <w:szCs w:val="24"/>
        </w:rPr>
        <w:t>2. Nhà nước Cộng hoà xã hội chủ nghĩa Việt Nam là Nhà nước thống nhất của các dân tộc cùng sinh sống trên lãnh thổ Việt Nam, mọi thành viên của các dân tộc đều bình đẳng về quyền có quốc tịch Việt Nam.</w:t>
      </w:r>
    </w:p>
    <w:p w14:paraId="55D97E2E" w14:textId="77777777" w:rsidR="00B2523A" w:rsidRPr="00EF4E0C" w:rsidRDefault="00B2523A" w:rsidP="00474E38">
      <w:pPr>
        <w:spacing w:line="350" w:lineRule="exact"/>
        <w:ind w:left="432" w:right="-29" w:firstLine="288"/>
        <w:rPr>
          <w:b/>
          <w:color w:val="0000FF"/>
          <w:sz w:val="24"/>
          <w:szCs w:val="24"/>
        </w:rPr>
      </w:pPr>
      <w:r w:rsidRPr="00EF4E0C">
        <w:rPr>
          <w:b/>
          <w:color w:val="0000FF"/>
          <w:sz w:val="24"/>
          <w:szCs w:val="24"/>
        </w:rPr>
        <w:t xml:space="preserve">Điều 3. Giải thích từ ngữ </w:t>
      </w:r>
    </w:p>
    <w:p w14:paraId="13CA80E2" w14:textId="77777777" w:rsidR="00B2523A" w:rsidRPr="00EF4E0C" w:rsidRDefault="00B2523A" w:rsidP="00474E38">
      <w:pPr>
        <w:spacing w:line="350" w:lineRule="exact"/>
        <w:ind w:left="432" w:right="-34" w:firstLine="288"/>
        <w:rPr>
          <w:color w:val="0000FF"/>
          <w:sz w:val="24"/>
          <w:szCs w:val="24"/>
        </w:rPr>
      </w:pPr>
      <w:r w:rsidRPr="00EF4E0C">
        <w:rPr>
          <w:color w:val="0000FF"/>
          <w:sz w:val="24"/>
          <w:szCs w:val="24"/>
        </w:rPr>
        <w:t>Trong Luật này, các từ ngữ dưới đây được hiểu như sau:</w:t>
      </w:r>
    </w:p>
    <w:p w14:paraId="5ABF0D3B" w14:textId="77777777" w:rsidR="00B2523A" w:rsidRPr="00EF4E0C" w:rsidRDefault="00B2523A" w:rsidP="00474E38">
      <w:pPr>
        <w:spacing w:line="350" w:lineRule="exact"/>
        <w:ind w:right="-34" w:firstLine="720"/>
        <w:rPr>
          <w:color w:val="0000FF"/>
          <w:sz w:val="24"/>
          <w:szCs w:val="24"/>
        </w:rPr>
      </w:pPr>
      <w:r w:rsidRPr="00EF4E0C">
        <w:rPr>
          <w:color w:val="0000FF"/>
          <w:sz w:val="24"/>
          <w:szCs w:val="24"/>
        </w:rPr>
        <w:t xml:space="preserve">1. </w:t>
      </w:r>
      <w:r w:rsidRPr="00EF4E0C">
        <w:rPr>
          <w:i/>
          <w:color w:val="0000FF"/>
          <w:sz w:val="24"/>
          <w:szCs w:val="24"/>
        </w:rPr>
        <w:t>Quốc tịch nước ngoài</w:t>
      </w:r>
      <w:r w:rsidRPr="00EF4E0C">
        <w:rPr>
          <w:color w:val="0000FF"/>
          <w:sz w:val="24"/>
          <w:szCs w:val="24"/>
        </w:rPr>
        <w:t xml:space="preserve"> là quốc tịch của một nước khác không phải là quốc tịch Việt </w:t>
      </w:r>
      <w:r w:rsidR="00F27EFF" w:rsidRPr="00EF4E0C">
        <w:rPr>
          <w:color w:val="0000FF"/>
          <w:sz w:val="24"/>
          <w:szCs w:val="24"/>
        </w:rPr>
        <w:t>N</w:t>
      </w:r>
      <w:r w:rsidRPr="00EF4E0C">
        <w:rPr>
          <w:color w:val="0000FF"/>
          <w:sz w:val="24"/>
          <w:szCs w:val="24"/>
        </w:rPr>
        <w:t>am.</w:t>
      </w:r>
    </w:p>
    <w:p w14:paraId="6E6B73F0" w14:textId="77777777" w:rsidR="00B2523A" w:rsidRPr="00EF4E0C" w:rsidRDefault="00B2523A" w:rsidP="00474E38">
      <w:pPr>
        <w:spacing w:line="350" w:lineRule="exact"/>
        <w:ind w:right="-34" w:firstLine="720"/>
        <w:rPr>
          <w:color w:val="0000FF"/>
          <w:sz w:val="24"/>
          <w:szCs w:val="24"/>
        </w:rPr>
      </w:pPr>
      <w:r w:rsidRPr="00EF4E0C">
        <w:rPr>
          <w:color w:val="0000FF"/>
          <w:sz w:val="24"/>
          <w:szCs w:val="24"/>
        </w:rPr>
        <w:t xml:space="preserve">2. </w:t>
      </w:r>
      <w:r w:rsidRPr="00EF4E0C">
        <w:rPr>
          <w:i/>
          <w:color w:val="0000FF"/>
          <w:sz w:val="24"/>
          <w:szCs w:val="24"/>
        </w:rPr>
        <w:t>Người không quốc tịch</w:t>
      </w:r>
      <w:r w:rsidRPr="00EF4E0C">
        <w:rPr>
          <w:color w:val="0000FF"/>
          <w:sz w:val="24"/>
          <w:szCs w:val="24"/>
        </w:rPr>
        <w:t xml:space="preserve"> là người không có quốc tịch Việt Nam và cũng không có quốc tịch nước ngoài.</w:t>
      </w:r>
    </w:p>
    <w:p w14:paraId="2B4BA06C" w14:textId="77777777" w:rsidR="00B2523A" w:rsidRPr="00EF4E0C" w:rsidRDefault="00B2523A" w:rsidP="00474E38">
      <w:pPr>
        <w:spacing w:line="350" w:lineRule="exact"/>
        <w:ind w:right="-34" w:firstLine="720"/>
        <w:rPr>
          <w:color w:val="0000FF"/>
          <w:sz w:val="24"/>
          <w:szCs w:val="24"/>
        </w:rPr>
      </w:pPr>
      <w:r w:rsidRPr="00EF4E0C">
        <w:rPr>
          <w:color w:val="0000FF"/>
          <w:sz w:val="24"/>
          <w:szCs w:val="24"/>
        </w:rPr>
        <w:t xml:space="preserve">3. </w:t>
      </w:r>
      <w:r w:rsidRPr="00EF4E0C">
        <w:rPr>
          <w:i/>
          <w:color w:val="0000FF"/>
          <w:sz w:val="24"/>
          <w:szCs w:val="24"/>
        </w:rPr>
        <w:t>Người Việt Nam định cư ở nước ngoài</w:t>
      </w:r>
      <w:r w:rsidRPr="00EF4E0C">
        <w:rPr>
          <w:color w:val="0000FF"/>
          <w:sz w:val="24"/>
          <w:szCs w:val="24"/>
        </w:rPr>
        <w:t xml:space="preserve"> là công dân Việt Nam và người gốc Việt Nam cư trú, sinh sống lâu dài ở nước ngoài.</w:t>
      </w:r>
      <w:ins w:id="0" w:author="Hoang Tri Ngoc" w:date="2008-11-07T13:58:00Z">
        <w:r w:rsidRPr="00EF4E0C">
          <w:rPr>
            <w:color w:val="0000FF"/>
            <w:sz w:val="24"/>
            <w:szCs w:val="24"/>
          </w:rPr>
          <w:t xml:space="preserve"> </w:t>
        </w:r>
      </w:ins>
    </w:p>
    <w:p w14:paraId="0F5607CF" w14:textId="77777777" w:rsidR="00B2523A" w:rsidRPr="00EF4E0C" w:rsidRDefault="00B2523A" w:rsidP="00474E38">
      <w:pPr>
        <w:ind w:right="-34" w:firstLine="720"/>
        <w:rPr>
          <w:color w:val="0000FF"/>
          <w:sz w:val="24"/>
          <w:szCs w:val="24"/>
        </w:rPr>
      </w:pPr>
      <w:r w:rsidRPr="00EF4E0C">
        <w:rPr>
          <w:color w:val="0000FF"/>
          <w:sz w:val="24"/>
          <w:szCs w:val="24"/>
        </w:rPr>
        <w:t xml:space="preserve">4. </w:t>
      </w:r>
      <w:r w:rsidRPr="00EF4E0C">
        <w:rPr>
          <w:i/>
          <w:color w:val="0000FF"/>
          <w:sz w:val="24"/>
          <w:szCs w:val="24"/>
        </w:rPr>
        <w:t>Người gốc Việt Nam định cư ở nước ngoài</w:t>
      </w:r>
      <w:r w:rsidRPr="00EF4E0C">
        <w:rPr>
          <w:color w:val="0000FF"/>
          <w:sz w:val="24"/>
          <w:szCs w:val="24"/>
        </w:rPr>
        <w:t xml:space="preserve"> là người Việt Nam đã từng có quốc tịch Việt Nam mà khi sinh ra quốc tịch của họ được xác định theo nguyên tắc huyết thống và con, cháu của họ đang cư trú, sinh sống lâu dài ở nước ngoài. </w:t>
      </w:r>
    </w:p>
    <w:p w14:paraId="727648FE" w14:textId="77777777" w:rsidR="00B2523A" w:rsidRPr="00EF4E0C" w:rsidRDefault="00B2523A" w:rsidP="00D32FC8">
      <w:pPr>
        <w:spacing w:before="0"/>
        <w:ind w:right="-34" w:firstLine="720"/>
        <w:rPr>
          <w:color w:val="0000FF"/>
          <w:position w:val="-4"/>
          <w:sz w:val="24"/>
          <w:szCs w:val="24"/>
        </w:rPr>
      </w:pPr>
      <w:r w:rsidRPr="00EF4E0C">
        <w:rPr>
          <w:color w:val="0000FF"/>
          <w:sz w:val="24"/>
          <w:szCs w:val="24"/>
        </w:rPr>
        <w:t xml:space="preserve">5. </w:t>
      </w:r>
      <w:r w:rsidRPr="00EF4E0C">
        <w:rPr>
          <w:i/>
          <w:color w:val="0000FF"/>
          <w:sz w:val="24"/>
          <w:szCs w:val="24"/>
        </w:rPr>
        <w:t>Người nước ngoài cư trú ở Việt Nam</w:t>
      </w:r>
      <w:r w:rsidRPr="00EF4E0C">
        <w:rPr>
          <w:b/>
          <w:color w:val="0000FF"/>
          <w:sz w:val="24"/>
          <w:szCs w:val="24"/>
        </w:rPr>
        <w:t xml:space="preserve"> </w:t>
      </w:r>
      <w:r w:rsidRPr="00EF4E0C">
        <w:rPr>
          <w:color w:val="0000FF"/>
          <w:sz w:val="24"/>
          <w:szCs w:val="24"/>
        </w:rPr>
        <w:t xml:space="preserve">là công dân nước ngoài và người </w:t>
      </w:r>
      <w:r w:rsidRPr="00EF4E0C">
        <w:rPr>
          <w:color w:val="0000FF"/>
          <w:position w:val="-4"/>
          <w:sz w:val="24"/>
          <w:szCs w:val="24"/>
        </w:rPr>
        <w:t>không quốc tịch thường trú hoặc tạm trú ở Việt Nam.</w:t>
      </w:r>
    </w:p>
    <w:p w14:paraId="3EDB2C56" w14:textId="77777777" w:rsidR="00B2523A" w:rsidRPr="00EF4E0C" w:rsidRDefault="00B2523A" w:rsidP="00D32FC8">
      <w:pPr>
        <w:numPr>
          <w:ins w:id="1" w:author="Ngo Trung Thanh" w:date="2008-10-28T14:00:00Z"/>
        </w:numPr>
        <w:spacing w:before="0"/>
        <w:ind w:right="-34" w:firstLine="720"/>
        <w:rPr>
          <w:ins w:id="2" w:author="Ngo Trung Thanh" w:date="2008-10-28T14:00:00Z"/>
          <w:color w:val="0000FF"/>
          <w:position w:val="-4"/>
          <w:sz w:val="24"/>
          <w:szCs w:val="24"/>
        </w:rPr>
      </w:pPr>
      <w:r w:rsidRPr="00EF4E0C">
        <w:rPr>
          <w:b/>
          <w:color w:val="0000FF"/>
          <w:sz w:val="24"/>
          <w:szCs w:val="24"/>
        </w:rPr>
        <w:t xml:space="preserve">Điều 4. Nguyên tắc quốc tịch </w:t>
      </w:r>
    </w:p>
    <w:p w14:paraId="7940C704" w14:textId="77777777" w:rsidR="00B2523A" w:rsidRPr="00EF4E0C" w:rsidRDefault="00B2523A" w:rsidP="00D32FC8">
      <w:pPr>
        <w:spacing w:before="0"/>
        <w:ind w:right="-34" w:firstLine="720"/>
        <w:rPr>
          <w:ins w:id="3" w:author="Ngo Trung Thanh" w:date="2008-10-28T14:00:00Z"/>
          <w:color w:val="0000FF"/>
          <w:position w:val="-4"/>
          <w:sz w:val="24"/>
          <w:szCs w:val="24"/>
        </w:rPr>
      </w:pPr>
      <w:r w:rsidRPr="00EF4E0C">
        <w:rPr>
          <w:color w:val="0000FF"/>
          <w:position w:val="-4"/>
          <w:sz w:val="24"/>
          <w:szCs w:val="24"/>
        </w:rPr>
        <w:lastRenderedPageBreak/>
        <w:t>Nhà nước Cộng hoà xã hội chủ nghĩa Việt Nam công nhận công dân Việt Nam có một quốc tịch là quốc tịch Việt Nam, trừ trường hợp Luật này có quy định khác.</w:t>
      </w:r>
    </w:p>
    <w:p w14:paraId="451FD43F" w14:textId="77777777" w:rsidR="00B2523A" w:rsidRPr="00EF4E0C" w:rsidRDefault="00B2523A" w:rsidP="00D32FC8">
      <w:pPr>
        <w:spacing w:before="0"/>
        <w:ind w:right="-34" w:firstLine="720"/>
        <w:rPr>
          <w:color w:val="0000FF"/>
          <w:position w:val="-4"/>
          <w:sz w:val="24"/>
          <w:szCs w:val="24"/>
        </w:rPr>
      </w:pPr>
      <w:r w:rsidRPr="00EF4E0C">
        <w:rPr>
          <w:b/>
          <w:color w:val="0000FF"/>
          <w:position w:val="-4"/>
          <w:sz w:val="24"/>
          <w:szCs w:val="24"/>
        </w:rPr>
        <w:t xml:space="preserve">Điều 5. Quan hệ giữa Nhà nước và công dân </w:t>
      </w:r>
    </w:p>
    <w:p w14:paraId="711E4F06" w14:textId="77777777" w:rsidR="00B2523A" w:rsidRPr="00EF4E0C" w:rsidRDefault="00B2523A" w:rsidP="00D32FC8">
      <w:pPr>
        <w:spacing w:before="0"/>
        <w:ind w:right="-34" w:firstLine="720"/>
        <w:rPr>
          <w:color w:val="0000FF"/>
          <w:sz w:val="24"/>
          <w:szCs w:val="24"/>
        </w:rPr>
      </w:pPr>
      <w:r w:rsidRPr="00EF4E0C">
        <w:rPr>
          <w:color w:val="0000FF"/>
          <w:sz w:val="24"/>
          <w:szCs w:val="24"/>
        </w:rPr>
        <w:t>1. Người có quốc tịch Việt Nam là công dân Việt Nam.</w:t>
      </w:r>
    </w:p>
    <w:p w14:paraId="32CA86BA" w14:textId="77777777" w:rsidR="00B2523A" w:rsidRPr="00EF4E0C" w:rsidRDefault="00B2523A" w:rsidP="00D32FC8">
      <w:pPr>
        <w:spacing w:before="0"/>
        <w:ind w:right="-34" w:firstLine="720"/>
        <w:rPr>
          <w:color w:val="0000FF"/>
          <w:sz w:val="24"/>
          <w:szCs w:val="24"/>
        </w:rPr>
      </w:pPr>
      <w:r w:rsidRPr="00EF4E0C">
        <w:rPr>
          <w:color w:val="0000FF"/>
          <w:sz w:val="24"/>
          <w:szCs w:val="24"/>
        </w:rPr>
        <w:t>2. Công dân Việt Nam được Nhà nước Cộng hoà xã hội chủ nghĩa Việt Nam bảo đảm các quyền công dân và phải làm tròn các nghĩa vụ công dân đối với Nhà nước và xã hội theo quy định của pháp luật.</w:t>
      </w:r>
    </w:p>
    <w:p w14:paraId="1E9F56A1" w14:textId="77777777" w:rsidR="00B2523A" w:rsidRPr="00EF4E0C" w:rsidRDefault="00B2523A" w:rsidP="00D32FC8">
      <w:pPr>
        <w:spacing w:before="0"/>
        <w:ind w:right="-34" w:firstLine="720"/>
        <w:rPr>
          <w:color w:val="0000FF"/>
          <w:sz w:val="24"/>
          <w:szCs w:val="24"/>
        </w:rPr>
      </w:pPr>
      <w:r w:rsidRPr="00EF4E0C">
        <w:rPr>
          <w:color w:val="0000FF"/>
          <w:sz w:val="24"/>
          <w:szCs w:val="24"/>
        </w:rPr>
        <w:t>3. Nhà nước Cộng hoà xã hội chủ nghĩa Việt Nam có chính sách để công dân Việt Nam ở nước ngoài có điều kiện hưởng các quyền công dân và làm các nghĩa vụ công dân phù hợp với hoàn cảnh sống xa đất nước.</w:t>
      </w:r>
    </w:p>
    <w:p w14:paraId="61CB15C9" w14:textId="77777777" w:rsidR="00B2523A" w:rsidRPr="00EF4E0C" w:rsidRDefault="00B2523A" w:rsidP="00D32FC8">
      <w:pPr>
        <w:spacing w:before="0"/>
        <w:ind w:right="-34" w:firstLine="720"/>
        <w:rPr>
          <w:color w:val="0000FF"/>
          <w:sz w:val="24"/>
          <w:szCs w:val="24"/>
        </w:rPr>
      </w:pPr>
      <w:r w:rsidRPr="00EF4E0C">
        <w:rPr>
          <w:color w:val="0000FF"/>
          <w:sz w:val="24"/>
          <w:szCs w:val="24"/>
        </w:rPr>
        <w:t xml:space="preserve">4. Quyền và nghĩa vụ của công dân Việt Nam đồng thời có quốc tịch nước ngoài </w:t>
      </w:r>
      <w:ins w:id="4" w:author="Hoang Tri Ngoc" w:date="2008-11-07T14:00:00Z">
        <w:r w:rsidRPr="00EF4E0C">
          <w:rPr>
            <w:color w:val="0000FF"/>
            <w:sz w:val="24"/>
            <w:szCs w:val="24"/>
          </w:rPr>
          <w:t>đang định cư ở nước ngoài</w:t>
        </w:r>
        <w:r w:rsidRPr="00EF4E0C">
          <w:rPr>
            <w:i/>
            <w:color w:val="0000FF"/>
            <w:sz w:val="24"/>
            <w:szCs w:val="24"/>
          </w:rPr>
          <w:t xml:space="preserve"> </w:t>
        </w:r>
      </w:ins>
      <w:r w:rsidRPr="00EF4E0C">
        <w:rPr>
          <w:color w:val="0000FF"/>
          <w:sz w:val="24"/>
          <w:szCs w:val="24"/>
        </w:rPr>
        <w:t>được thực hiện theo quy định của pháp luật có liên quan.</w:t>
      </w:r>
    </w:p>
    <w:p w14:paraId="470F9BCE" w14:textId="77777777" w:rsidR="00B2523A" w:rsidRPr="00EF4E0C" w:rsidRDefault="00B2523A" w:rsidP="00D32FC8">
      <w:pPr>
        <w:spacing w:before="0"/>
        <w:ind w:right="-34" w:firstLine="720"/>
        <w:rPr>
          <w:b/>
          <w:color w:val="0000FF"/>
          <w:sz w:val="24"/>
          <w:szCs w:val="24"/>
        </w:rPr>
      </w:pPr>
      <w:r w:rsidRPr="00EF4E0C">
        <w:rPr>
          <w:b/>
          <w:color w:val="0000FF"/>
          <w:sz w:val="24"/>
          <w:szCs w:val="24"/>
        </w:rPr>
        <w:t xml:space="preserve">Điều 6. Bảo hộ đối với công dân Việt Nam ở nước ngoài </w:t>
      </w:r>
    </w:p>
    <w:p w14:paraId="3CD91B3B" w14:textId="77777777" w:rsidR="00B2523A" w:rsidRPr="00EF4E0C" w:rsidRDefault="00B2523A" w:rsidP="00D32FC8">
      <w:pPr>
        <w:spacing w:before="0"/>
        <w:ind w:right="-34" w:firstLine="720"/>
        <w:rPr>
          <w:b/>
          <w:color w:val="0000FF"/>
          <w:sz w:val="24"/>
          <w:szCs w:val="24"/>
        </w:rPr>
      </w:pPr>
      <w:r w:rsidRPr="00EF4E0C">
        <w:rPr>
          <w:color w:val="0000FF"/>
          <w:sz w:val="24"/>
          <w:szCs w:val="24"/>
        </w:rPr>
        <w:t>Nhà nước Cộng hoà xã hội chủ nghĩa Việt Nam bảo hộ quyền lợi chính đáng của công dân Việt Nam ở nước ngoài.</w:t>
      </w:r>
    </w:p>
    <w:p w14:paraId="6FF687C3" w14:textId="77777777" w:rsidR="00B2523A" w:rsidRPr="00EF4E0C" w:rsidRDefault="00B2523A" w:rsidP="00D32FC8">
      <w:pPr>
        <w:spacing w:before="0"/>
        <w:ind w:right="-34" w:firstLine="720"/>
        <w:rPr>
          <w:color w:val="0000FF"/>
          <w:sz w:val="24"/>
          <w:szCs w:val="24"/>
        </w:rPr>
      </w:pPr>
      <w:r w:rsidRPr="00EF4E0C">
        <w:rPr>
          <w:color w:val="0000FF"/>
          <w:sz w:val="24"/>
          <w:szCs w:val="24"/>
        </w:rPr>
        <w:t>Các cơ quan nhà nước ở trong nước, cơ quan đại diện Việt Nam ở nước ngoài</w:t>
      </w:r>
      <w:r w:rsidRPr="00EF4E0C">
        <w:rPr>
          <w:b/>
          <w:color w:val="0000FF"/>
          <w:sz w:val="24"/>
          <w:szCs w:val="24"/>
        </w:rPr>
        <w:t xml:space="preserve"> </w:t>
      </w:r>
      <w:r w:rsidRPr="00EF4E0C">
        <w:rPr>
          <w:color w:val="0000FF"/>
          <w:sz w:val="24"/>
          <w:szCs w:val="24"/>
        </w:rPr>
        <w:t>có trách nhiệm thi hành mọi biện pháp cần thiết, phù hợp với pháp luật của nước sở tại, pháp luật và tập quán quốc tế để thực hiện sự bảo hộ đó.</w:t>
      </w:r>
    </w:p>
    <w:p w14:paraId="5FC3422B" w14:textId="77777777" w:rsidR="00B2523A" w:rsidRPr="00EF4E0C" w:rsidRDefault="00B2523A" w:rsidP="00D32FC8">
      <w:pPr>
        <w:spacing w:before="0"/>
        <w:ind w:right="-34" w:firstLine="720"/>
        <w:rPr>
          <w:color w:val="0000FF"/>
          <w:sz w:val="24"/>
          <w:szCs w:val="24"/>
        </w:rPr>
      </w:pPr>
      <w:r w:rsidRPr="00EF4E0C">
        <w:rPr>
          <w:b/>
          <w:color w:val="0000FF"/>
          <w:sz w:val="24"/>
          <w:szCs w:val="24"/>
        </w:rPr>
        <w:t xml:space="preserve">Điều 7. Chính sách đối với người gốc Việt Nam </w:t>
      </w:r>
      <w:ins w:id="5" w:author="Hoang Tri Ngoc" w:date="2008-11-07T08:41:00Z">
        <w:r w:rsidRPr="00EF4E0C">
          <w:rPr>
            <w:b/>
            <w:color w:val="0000FF"/>
            <w:sz w:val="24"/>
            <w:szCs w:val="24"/>
          </w:rPr>
          <w:t xml:space="preserve">định cư </w:t>
        </w:r>
      </w:ins>
      <w:r w:rsidRPr="00EF4E0C">
        <w:rPr>
          <w:b/>
          <w:color w:val="0000FF"/>
          <w:sz w:val="24"/>
          <w:szCs w:val="24"/>
        </w:rPr>
        <w:t xml:space="preserve">ở nước ngoài </w:t>
      </w:r>
    </w:p>
    <w:p w14:paraId="60CE4F0D" w14:textId="77777777" w:rsidR="00B2523A" w:rsidRPr="00EF4E0C" w:rsidRDefault="00B2523A" w:rsidP="00D32FC8">
      <w:pPr>
        <w:spacing w:before="0"/>
        <w:ind w:right="-34" w:firstLine="720"/>
        <w:rPr>
          <w:color w:val="0000FF"/>
          <w:sz w:val="24"/>
          <w:szCs w:val="24"/>
        </w:rPr>
      </w:pPr>
      <w:r w:rsidRPr="00EF4E0C">
        <w:rPr>
          <w:color w:val="0000FF"/>
          <w:sz w:val="24"/>
          <w:szCs w:val="24"/>
        </w:rPr>
        <w:t>1. Nhà nước Cộng hoà xã hội chủ nghĩa Việt Nam có chính sách khuyến khích và tạo điều kiện thuận lợi để người gốc Việt Nam định cư ở nước ngoài giữ quan hệ gắn bó với gia đình và quê hương, góp phần xây dựng quê hương, đất nước.</w:t>
      </w:r>
    </w:p>
    <w:p w14:paraId="65BB80FC" w14:textId="77777777" w:rsidR="00B2523A" w:rsidRPr="00EF4E0C" w:rsidRDefault="00B2523A" w:rsidP="00D32FC8">
      <w:pPr>
        <w:spacing w:before="0"/>
        <w:ind w:right="-34" w:firstLine="720"/>
        <w:rPr>
          <w:color w:val="0000FF"/>
          <w:sz w:val="24"/>
          <w:szCs w:val="24"/>
        </w:rPr>
      </w:pPr>
      <w:r w:rsidRPr="00EF4E0C">
        <w:rPr>
          <w:color w:val="0000FF"/>
          <w:sz w:val="24"/>
          <w:szCs w:val="24"/>
        </w:rPr>
        <w:t>2. Nhà nước có chính sách tạo điều kiện thuận lợi cho người đã mất quốc tịch Việt Nam được trở lại quốc tịch Việt Nam.</w:t>
      </w:r>
    </w:p>
    <w:p w14:paraId="65502686" w14:textId="77777777" w:rsidR="00B2523A" w:rsidRPr="00EF4E0C" w:rsidRDefault="00B2523A" w:rsidP="00D32FC8">
      <w:pPr>
        <w:spacing w:before="0"/>
        <w:ind w:right="-34" w:firstLine="720"/>
        <w:rPr>
          <w:b/>
          <w:color w:val="0000FF"/>
          <w:sz w:val="24"/>
          <w:szCs w:val="24"/>
        </w:rPr>
      </w:pPr>
      <w:r w:rsidRPr="00EF4E0C">
        <w:rPr>
          <w:b/>
          <w:color w:val="0000FF"/>
          <w:sz w:val="24"/>
          <w:szCs w:val="24"/>
        </w:rPr>
        <w:t xml:space="preserve">Điều 8. Hạn chế tình trạng không quốc tịch </w:t>
      </w:r>
    </w:p>
    <w:p w14:paraId="4EE2E0DC" w14:textId="77777777" w:rsidR="00B2523A" w:rsidRPr="00EF4E0C" w:rsidRDefault="00B2523A" w:rsidP="00D32FC8">
      <w:pPr>
        <w:spacing w:before="0"/>
        <w:ind w:right="-34" w:firstLine="720"/>
        <w:rPr>
          <w:color w:val="0000FF"/>
          <w:sz w:val="24"/>
          <w:szCs w:val="24"/>
        </w:rPr>
      </w:pPr>
      <w:r w:rsidRPr="00EF4E0C">
        <w:rPr>
          <w:color w:val="0000FF"/>
          <w:sz w:val="24"/>
          <w:szCs w:val="24"/>
        </w:rPr>
        <w:t>Nhà nước Cộng hoà xã hội chủ nghĩa Việt Nam tạo điều kiện cho trẻ em sinh ra trên lãnh thổ Việt Nam đều có quốc tịch và những người không quốc tịch thường trú ở Việt Nam được nhập quốc tịch Việt Nam theo quy định của Luật này.</w:t>
      </w:r>
    </w:p>
    <w:p w14:paraId="70D92D43" w14:textId="77777777" w:rsidR="00B2523A" w:rsidRPr="00EF4E0C" w:rsidRDefault="00B2523A" w:rsidP="00474E38">
      <w:pPr>
        <w:spacing w:line="340" w:lineRule="atLeast"/>
        <w:ind w:right="-34" w:firstLine="720"/>
        <w:rPr>
          <w:color w:val="0000FF"/>
          <w:sz w:val="24"/>
          <w:szCs w:val="24"/>
        </w:rPr>
      </w:pPr>
      <w:r w:rsidRPr="00EF4E0C">
        <w:rPr>
          <w:b/>
          <w:color w:val="0000FF"/>
          <w:sz w:val="24"/>
          <w:szCs w:val="24"/>
        </w:rPr>
        <w:t xml:space="preserve">Điều 9. Giữ quốc tịch khi kết hôn, ly hôn, </w:t>
      </w:r>
      <w:r w:rsidR="00F20525" w:rsidRPr="00EF4E0C">
        <w:rPr>
          <w:b/>
          <w:color w:val="0000FF"/>
          <w:sz w:val="24"/>
          <w:szCs w:val="24"/>
        </w:rPr>
        <w:t>hủy</w:t>
      </w:r>
      <w:r w:rsidRPr="00EF4E0C">
        <w:rPr>
          <w:b/>
          <w:color w:val="0000FF"/>
          <w:sz w:val="24"/>
          <w:szCs w:val="24"/>
        </w:rPr>
        <w:t xml:space="preserve"> việc kết hôn trái pháp luật </w:t>
      </w:r>
    </w:p>
    <w:p w14:paraId="56AA5F45" w14:textId="77777777" w:rsidR="00B2523A" w:rsidRPr="00EF4E0C" w:rsidRDefault="00B2523A" w:rsidP="00474E38">
      <w:pPr>
        <w:spacing w:line="340" w:lineRule="atLeast"/>
        <w:ind w:right="-34" w:firstLine="720"/>
        <w:rPr>
          <w:color w:val="0000FF"/>
          <w:sz w:val="24"/>
          <w:szCs w:val="24"/>
        </w:rPr>
      </w:pPr>
      <w:r w:rsidRPr="00EF4E0C">
        <w:rPr>
          <w:color w:val="0000FF"/>
          <w:sz w:val="24"/>
          <w:szCs w:val="24"/>
        </w:rPr>
        <w:t xml:space="preserve">Việc kết hôn, ly hôn và </w:t>
      </w:r>
      <w:r w:rsidR="00F20525" w:rsidRPr="00EF4E0C">
        <w:rPr>
          <w:color w:val="0000FF"/>
          <w:sz w:val="24"/>
          <w:szCs w:val="24"/>
        </w:rPr>
        <w:t xml:space="preserve">hủy </w:t>
      </w:r>
      <w:r w:rsidRPr="00EF4E0C">
        <w:rPr>
          <w:color w:val="0000FF"/>
          <w:sz w:val="24"/>
          <w:szCs w:val="24"/>
        </w:rPr>
        <w:t>việc kết hôn trái pháp luật giữa công dân Việt Nam với người nước ngoài không làm thay đổi quốc tịch Việt Nam của đương sự</w:t>
      </w:r>
      <w:ins w:id="6" w:author="Hoang Tri Ngoc" w:date="2008-11-07T08:43:00Z">
        <w:r w:rsidRPr="00EF4E0C">
          <w:rPr>
            <w:color w:val="0000FF"/>
            <w:sz w:val="24"/>
            <w:szCs w:val="24"/>
          </w:rPr>
          <w:t xml:space="preserve"> </w:t>
        </w:r>
      </w:ins>
      <w:r w:rsidRPr="00EF4E0C">
        <w:rPr>
          <w:color w:val="0000FF"/>
          <w:sz w:val="24"/>
          <w:szCs w:val="24"/>
        </w:rPr>
        <w:t>và</w:t>
      </w:r>
      <w:ins w:id="7" w:author="Hoang Tri Ngoc" w:date="2008-11-07T13:50:00Z">
        <w:r w:rsidRPr="00EF4E0C">
          <w:rPr>
            <w:color w:val="0000FF"/>
            <w:sz w:val="24"/>
            <w:szCs w:val="24"/>
          </w:rPr>
          <w:t xml:space="preserve"> </w:t>
        </w:r>
      </w:ins>
      <w:r w:rsidRPr="00EF4E0C">
        <w:rPr>
          <w:color w:val="0000FF"/>
          <w:sz w:val="24"/>
          <w:szCs w:val="24"/>
        </w:rPr>
        <w:t>con chưa thành niên của họ</w:t>
      </w:r>
      <w:ins w:id="8" w:author="Hoang Tri Ngoc" w:date="2008-11-07T08:44:00Z">
        <w:r w:rsidRPr="00EF4E0C">
          <w:rPr>
            <w:color w:val="0000FF"/>
            <w:sz w:val="24"/>
            <w:szCs w:val="24"/>
          </w:rPr>
          <w:t xml:space="preserve"> </w:t>
        </w:r>
      </w:ins>
      <w:r w:rsidRPr="00EF4E0C">
        <w:rPr>
          <w:color w:val="0000FF"/>
          <w:sz w:val="24"/>
          <w:szCs w:val="24"/>
        </w:rPr>
        <w:t>(nếu có)</w:t>
      </w:r>
      <w:r w:rsidRPr="00EF4E0C">
        <w:rPr>
          <w:i/>
          <w:color w:val="0000FF"/>
          <w:sz w:val="24"/>
          <w:szCs w:val="24"/>
        </w:rPr>
        <w:t>.</w:t>
      </w:r>
    </w:p>
    <w:p w14:paraId="6115C4B0" w14:textId="77777777" w:rsidR="00B2523A" w:rsidRPr="00EF4E0C" w:rsidRDefault="00B2523A" w:rsidP="00474E38">
      <w:pPr>
        <w:spacing w:line="340" w:lineRule="atLeast"/>
        <w:ind w:right="-34" w:firstLine="720"/>
        <w:rPr>
          <w:b/>
          <w:color w:val="0000FF"/>
          <w:sz w:val="24"/>
          <w:szCs w:val="24"/>
        </w:rPr>
      </w:pPr>
      <w:r w:rsidRPr="00EF4E0C">
        <w:rPr>
          <w:b/>
          <w:color w:val="0000FF"/>
          <w:sz w:val="24"/>
          <w:szCs w:val="24"/>
        </w:rPr>
        <w:t xml:space="preserve">Điều 10. Giữ quốc tịch khi quốc tịch của vợ hoặc chồng thay đổi </w:t>
      </w:r>
    </w:p>
    <w:p w14:paraId="1B277FFD" w14:textId="77777777" w:rsidR="00B2523A" w:rsidRPr="00EF4E0C" w:rsidRDefault="00B2523A" w:rsidP="00474E38">
      <w:pPr>
        <w:spacing w:line="340" w:lineRule="atLeast"/>
        <w:ind w:right="-34" w:firstLine="720"/>
        <w:rPr>
          <w:color w:val="0000FF"/>
          <w:sz w:val="24"/>
          <w:szCs w:val="24"/>
        </w:rPr>
      </w:pPr>
      <w:r w:rsidRPr="00EF4E0C">
        <w:rPr>
          <w:color w:val="0000FF"/>
          <w:sz w:val="24"/>
          <w:szCs w:val="24"/>
        </w:rPr>
        <w:t>Việc vợ hoặc chồng</w:t>
      </w:r>
      <w:ins w:id="9" w:author="Hoang Tri Ngoc" w:date="2008-11-07T13:51:00Z">
        <w:r w:rsidRPr="00EF4E0C">
          <w:rPr>
            <w:color w:val="0000FF"/>
            <w:sz w:val="24"/>
            <w:szCs w:val="24"/>
          </w:rPr>
          <w:t xml:space="preserve"> </w:t>
        </w:r>
      </w:ins>
      <w:r w:rsidRPr="00EF4E0C">
        <w:rPr>
          <w:color w:val="0000FF"/>
          <w:sz w:val="24"/>
          <w:szCs w:val="24"/>
        </w:rPr>
        <w:t>nhập</w:t>
      </w:r>
      <w:ins w:id="10" w:author="Hoang Tri Ngoc" w:date="2008-11-07T08:45:00Z">
        <w:r w:rsidRPr="00EF4E0C">
          <w:rPr>
            <w:color w:val="0000FF"/>
            <w:sz w:val="24"/>
            <w:szCs w:val="24"/>
          </w:rPr>
          <w:t>,</w:t>
        </w:r>
      </w:ins>
      <w:r w:rsidRPr="00EF4E0C">
        <w:rPr>
          <w:color w:val="0000FF"/>
          <w:sz w:val="24"/>
          <w:szCs w:val="24"/>
        </w:rPr>
        <w:t xml:space="preserve"> </w:t>
      </w:r>
      <w:ins w:id="11" w:author="Hoang Tri Ngoc" w:date="2008-11-07T08:45:00Z">
        <w:r w:rsidRPr="00EF4E0C">
          <w:rPr>
            <w:color w:val="0000FF"/>
            <w:sz w:val="24"/>
            <w:szCs w:val="24"/>
          </w:rPr>
          <w:t xml:space="preserve">trở lại </w:t>
        </w:r>
      </w:ins>
      <w:r w:rsidRPr="00EF4E0C">
        <w:rPr>
          <w:color w:val="0000FF"/>
          <w:sz w:val="24"/>
          <w:szCs w:val="24"/>
        </w:rPr>
        <w:t xml:space="preserve">hoặc mất quốc tịch Việt Nam không làm thay đổi quốc tịch của người kia. </w:t>
      </w:r>
    </w:p>
    <w:p w14:paraId="5565BD8A" w14:textId="77777777" w:rsidR="00B2523A" w:rsidRPr="00EF4E0C" w:rsidRDefault="00B2523A" w:rsidP="00474E38">
      <w:pPr>
        <w:spacing w:line="340" w:lineRule="atLeast"/>
        <w:ind w:right="-34" w:firstLine="720"/>
        <w:rPr>
          <w:color w:val="0000FF"/>
          <w:sz w:val="24"/>
          <w:szCs w:val="24"/>
        </w:rPr>
      </w:pPr>
      <w:r w:rsidRPr="00EF4E0C">
        <w:rPr>
          <w:b/>
          <w:color w:val="0000FF"/>
          <w:sz w:val="24"/>
          <w:szCs w:val="24"/>
        </w:rPr>
        <w:t xml:space="preserve">Điều 11. Giấy tờ chứng minh quốc tịch Việt Nam </w:t>
      </w:r>
    </w:p>
    <w:p w14:paraId="3B252C8D" w14:textId="77777777" w:rsidR="00B2523A" w:rsidRPr="00EF4E0C" w:rsidRDefault="00B2523A" w:rsidP="00474E38">
      <w:pPr>
        <w:spacing w:line="340" w:lineRule="atLeast"/>
        <w:ind w:right="-34" w:firstLine="720"/>
        <w:rPr>
          <w:color w:val="0000FF"/>
          <w:sz w:val="24"/>
          <w:szCs w:val="24"/>
        </w:rPr>
      </w:pPr>
      <w:r w:rsidRPr="00EF4E0C">
        <w:rPr>
          <w:color w:val="0000FF"/>
          <w:sz w:val="24"/>
          <w:szCs w:val="24"/>
        </w:rPr>
        <w:t>Một trong các giấy tờ sau đây có giá trị chứng minh người có quốc tịch Việt Nam:</w:t>
      </w:r>
    </w:p>
    <w:p w14:paraId="1C2AF9C3" w14:textId="77777777" w:rsidR="00B2523A" w:rsidRPr="00EF4E0C" w:rsidRDefault="00B2523A" w:rsidP="00474E38">
      <w:pPr>
        <w:spacing w:line="340" w:lineRule="atLeast"/>
        <w:ind w:right="-34" w:firstLine="720"/>
        <w:rPr>
          <w:color w:val="0000FF"/>
          <w:sz w:val="24"/>
          <w:szCs w:val="24"/>
        </w:rPr>
      </w:pPr>
      <w:r w:rsidRPr="00EF4E0C">
        <w:rPr>
          <w:color w:val="0000FF"/>
          <w:sz w:val="24"/>
          <w:szCs w:val="24"/>
        </w:rPr>
        <w:t>1. Giấy khai sinh;</w:t>
      </w:r>
      <w:ins w:id="12" w:author="Hoang Tri Ngoc" w:date="2008-11-07T13:51:00Z">
        <w:r w:rsidRPr="00EF4E0C">
          <w:rPr>
            <w:color w:val="0000FF"/>
            <w:sz w:val="24"/>
            <w:szCs w:val="24"/>
          </w:rPr>
          <w:t xml:space="preserve"> </w:t>
        </w:r>
      </w:ins>
      <w:r w:rsidRPr="00EF4E0C">
        <w:rPr>
          <w:color w:val="0000FF"/>
          <w:sz w:val="24"/>
          <w:szCs w:val="24"/>
        </w:rPr>
        <w:t>trường hợp Giấy khai sinh không thể hiện rõ quốc tịch Việt Nam thì phải kèm theo giấy tờ chứng minh quốc tịch Việt Nam của cha mẹ;</w:t>
      </w:r>
    </w:p>
    <w:p w14:paraId="37BC6DD4" w14:textId="77777777" w:rsidR="00B2523A" w:rsidRPr="00EF4E0C" w:rsidRDefault="00B2523A" w:rsidP="00474E38">
      <w:pPr>
        <w:spacing w:line="340" w:lineRule="atLeast"/>
        <w:ind w:right="-34" w:firstLine="720"/>
        <w:rPr>
          <w:color w:val="0000FF"/>
          <w:sz w:val="24"/>
          <w:szCs w:val="24"/>
          <w:lang w:val="nl-NL"/>
        </w:rPr>
      </w:pPr>
      <w:r w:rsidRPr="00EF4E0C">
        <w:rPr>
          <w:color w:val="0000FF"/>
          <w:sz w:val="24"/>
          <w:szCs w:val="24"/>
        </w:rPr>
        <w:lastRenderedPageBreak/>
        <w:t>2. Giấy chứng minh nhân dân;</w:t>
      </w:r>
    </w:p>
    <w:p w14:paraId="52CE3C80" w14:textId="77777777" w:rsidR="00B2523A" w:rsidRPr="00EF4E0C" w:rsidRDefault="00B2523A" w:rsidP="00474E38">
      <w:pPr>
        <w:spacing w:line="340" w:lineRule="atLeast"/>
        <w:ind w:left="504" w:right="-34" w:firstLine="216"/>
        <w:rPr>
          <w:color w:val="0000FF"/>
          <w:sz w:val="24"/>
          <w:szCs w:val="24"/>
          <w:lang w:val="nl-NL"/>
        </w:rPr>
      </w:pPr>
      <w:r w:rsidRPr="00EF4E0C">
        <w:rPr>
          <w:color w:val="0000FF"/>
          <w:sz w:val="24"/>
          <w:szCs w:val="24"/>
          <w:lang w:val="nl-NL"/>
        </w:rPr>
        <w:t>3. Hộ chiếu Việt Nam;</w:t>
      </w:r>
    </w:p>
    <w:p w14:paraId="4CF3D636" w14:textId="77777777" w:rsidR="00B2523A" w:rsidRPr="00EF4E0C" w:rsidRDefault="00B2523A" w:rsidP="00474E38">
      <w:pPr>
        <w:spacing w:line="340" w:lineRule="atLeast"/>
        <w:ind w:right="-34" w:firstLine="720"/>
        <w:rPr>
          <w:color w:val="0000FF"/>
          <w:sz w:val="24"/>
          <w:szCs w:val="24"/>
          <w:lang w:val="nl-NL"/>
        </w:rPr>
      </w:pPr>
      <w:r w:rsidRPr="00EF4E0C">
        <w:rPr>
          <w:color w:val="0000FF"/>
          <w:sz w:val="24"/>
          <w:szCs w:val="24"/>
          <w:lang w:val="nl-NL"/>
        </w:rPr>
        <w:t>4. Quyết định cho nhập quốc tịch Việt Nam, Quyết định cho trở lại quốc tịch Việt Nam, Quyết định công nhận việc nuôi con nuôi đối với trẻ em là người nước ngoài, Quyết định cho người nước ngoài nhận trẻ em Việt Nam làm con nuôi.</w:t>
      </w:r>
    </w:p>
    <w:p w14:paraId="416DBC0B" w14:textId="77777777" w:rsidR="00B2523A" w:rsidRPr="00EF4E0C" w:rsidRDefault="00B2523A" w:rsidP="00474E38">
      <w:pPr>
        <w:spacing w:line="340" w:lineRule="atLeast"/>
        <w:ind w:right="-34" w:firstLine="720"/>
        <w:rPr>
          <w:b/>
          <w:bCs/>
          <w:color w:val="0000FF"/>
          <w:sz w:val="24"/>
          <w:szCs w:val="24"/>
          <w:lang w:val="nl-NL"/>
        </w:rPr>
      </w:pPr>
      <w:r w:rsidRPr="00EF4E0C">
        <w:rPr>
          <w:b/>
          <w:color w:val="0000FF"/>
          <w:sz w:val="24"/>
          <w:szCs w:val="24"/>
          <w:lang w:val="nl-NL"/>
        </w:rPr>
        <w:t xml:space="preserve">Điều 12. </w:t>
      </w:r>
      <w:r w:rsidRPr="00EF4E0C">
        <w:rPr>
          <w:b/>
          <w:bCs/>
          <w:color w:val="0000FF"/>
          <w:sz w:val="24"/>
          <w:szCs w:val="24"/>
          <w:lang w:val="nl-NL"/>
        </w:rPr>
        <w:t xml:space="preserve">Giải quyết vấn đề phát sinh từ tình trạng công dân Việt Nam đồng thời có quốc tịch nước ngoài </w:t>
      </w:r>
    </w:p>
    <w:p w14:paraId="29D3D773" w14:textId="77777777" w:rsidR="00B2523A" w:rsidRPr="00EF4E0C" w:rsidRDefault="00B2523A" w:rsidP="00474E38">
      <w:pPr>
        <w:spacing w:line="340" w:lineRule="atLeast"/>
        <w:ind w:right="-34" w:firstLine="720"/>
        <w:rPr>
          <w:color w:val="0000FF"/>
          <w:sz w:val="24"/>
          <w:szCs w:val="24"/>
          <w:lang w:val="nl-NL"/>
        </w:rPr>
      </w:pPr>
      <w:r w:rsidRPr="00EF4E0C">
        <w:rPr>
          <w:bCs/>
          <w:color w:val="0000FF"/>
          <w:sz w:val="24"/>
          <w:szCs w:val="24"/>
          <w:lang w:val="nl-NL"/>
        </w:rPr>
        <w:t>1. V</w:t>
      </w:r>
      <w:r w:rsidRPr="00EF4E0C">
        <w:rPr>
          <w:color w:val="0000FF"/>
          <w:sz w:val="24"/>
          <w:szCs w:val="24"/>
          <w:lang w:val="nl-NL"/>
        </w:rPr>
        <w:t>ấn đề phát sinh từ tình trạng công dân Việt Nam đồng thời có quốc tịch nước ngoài được giải quyết theo điều ước quốc tế mà Cộng hòa xã hội chủ nghĩa Việt Nam là thành viên</w:t>
      </w:r>
      <w:r w:rsidR="00BA7D88" w:rsidRPr="00EF4E0C">
        <w:rPr>
          <w:color w:val="0000FF"/>
          <w:sz w:val="24"/>
          <w:szCs w:val="24"/>
          <w:lang w:val="nl-NL"/>
        </w:rPr>
        <w:t>,</w:t>
      </w:r>
      <w:r w:rsidRPr="00EF4E0C">
        <w:rPr>
          <w:color w:val="0000FF"/>
          <w:sz w:val="24"/>
          <w:szCs w:val="24"/>
          <w:lang w:val="nl-NL"/>
        </w:rPr>
        <w:t xml:space="preserve"> trường hợp chưa có điều ước quốc tế thì được giải quyết theo tập quán và thông lệ quốc tế.</w:t>
      </w:r>
    </w:p>
    <w:p w14:paraId="3EFD2E5E" w14:textId="77777777" w:rsidR="00B2523A" w:rsidRPr="00EF4E0C" w:rsidRDefault="00B2523A" w:rsidP="00474E38">
      <w:pPr>
        <w:spacing w:line="340" w:lineRule="atLeast"/>
        <w:ind w:right="-34" w:firstLine="720"/>
        <w:rPr>
          <w:color w:val="0000FF"/>
          <w:sz w:val="24"/>
          <w:szCs w:val="24"/>
          <w:lang w:val="nl-NL"/>
        </w:rPr>
      </w:pPr>
      <w:r w:rsidRPr="00EF4E0C">
        <w:rPr>
          <w:color w:val="0000FF"/>
          <w:sz w:val="24"/>
          <w:szCs w:val="24"/>
          <w:lang w:val="nl-NL"/>
        </w:rPr>
        <w:t>2. Căn cứ vào quy định của Luật này, Chính phủ ký kết hoặc đề xuất việc ký kết, quyết định gia nhập điều ước quốc tế để giải quyết vấn đề phát sinh từ tình trạng công dân Việt Nam đồng thời có quốc tịch nước ngoài.</w:t>
      </w:r>
    </w:p>
    <w:p w14:paraId="11E8B2F4" w14:textId="77777777" w:rsidR="00B2523A" w:rsidRPr="00EF4E0C" w:rsidRDefault="00B2523A" w:rsidP="00474E38">
      <w:pPr>
        <w:spacing w:line="340" w:lineRule="atLeast"/>
        <w:ind w:right="-34" w:firstLine="720"/>
        <w:rPr>
          <w:color w:val="0000FF"/>
          <w:sz w:val="24"/>
          <w:szCs w:val="24"/>
          <w:lang w:val="nl-NL"/>
        </w:rPr>
      </w:pPr>
    </w:p>
    <w:p w14:paraId="2725F636" w14:textId="77777777" w:rsidR="00B2523A" w:rsidRPr="00EF4E0C" w:rsidRDefault="00B2523A" w:rsidP="00895ECE">
      <w:pPr>
        <w:spacing w:before="0" w:line="240" w:lineRule="auto"/>
        <w:ind w:right="-34"/>
        <w:jc w:val="center"/>
        <w:rPr>
          <w:iCs/>
          <w:color w:val="0000FF"/>
          <w:sz w:val="24"/>
          <w:szCs w:val="24"/>
          <w:lang w:val="nl-NL"/>
        </w:rPr>
      </w:pPr>
      <w:r w:rsidRPr="00EF4E0C">
        <w:rPr>
          <w:iCs/>
          <w:color w:val="0000FF"/>
          <w:sz w:val="24"/>
          <w:szCs w:val="24"/>
          <w:lang w:val="nl-NL"/>
        </w:rPr>
        <w:t xml:space="preserve">CHƯƠNG II </w:t>
      </w:r>
    </w:p>
    <w:p w14:paraId="7663389A" w14:textId="77777777" w:rsidR="00B2523A" w:rsidRPr="00EF4E0C" w:rsidRDefault="00B2523A" w:rsidP="00895ECE">
      <w:pPr>
        <w:spacing w:before="0" w:line="240" w:lineRule="auto"/>
        <w:ind w:right="-34"/>
        <w:jc w:val="center"/>
        <w:rPr>
          <w:b/>
          <w:color w:val="0000FF"/>
          <w:sz w:val="24"/>
          <w:szCs w:val="24"/>
          <w:lang w:val="nl-NL"/>
        </w:rPr>
      </w:pPr>
      <w:r w:rsidRPr="00EF4E0C">
        <w:rPr>
          <w:b/>
          <w:color w:val="0000FF"/>
          <w:sz w:val="24"/>
          <w:szCs w:val="24"/>
          <w:lang w:val="nl-NL"/>
        </w:rPr>
        <w:t xml:space="preserve">CÓ QUỐC TỊCH VIỆT NAM </w:t>
      </w:r>
    </w:p>
    <w:p w14:paraId="577F549E" w14:textId="77777777" w:rsidR="00EF4E0C" w:rsidRPr="00EF4E0C" w:rsidRDefault="00EF4E0C" w:rsidP="00895ECE">
      <w:pPr>
        <w:spacing w:before="0" w:line="240" w:lineRule="auto"/>
        <w:ind w:right="-34"/>
        <w:jc w:val="center"/>
        <w:rPr>
          <w:b/>
          <w:color w:val="0000FF"/>
          <w:sz w:val="24"/>
          <w:szCs w:val="24"/>
        </w:rPr>
      </w:pPr>
    </w:p>
    <w:p w14:paraId="4ADE2829" w14:textId="77777777" w:rsidR="00B2523A" w:rsidRPr="00EF4E0C" w:rsidRDefault="00B2523A" w:rsidP="00895ECE">
      <w:pPr>
        <w:spacing w:before="0" w:line="240" w:lineRule="auto"/>
        <w:ind w:right="-34"/>
        <w:jc w:val="center"/>
        <w:rPr>
          <w:b/>
          <w:color w:val="0000FF"/>
          <w:sz w:val="24"/>
          <w:szCs w:val="24"/>
        </w:rPr>
      </w:pPr>
      <w:r w:rsidRPr="00EF4E0C">
        <w:rPr>
          <w:b/>
          <w:color w:val="0000FF"/>
          <w:sz w:val="24"/>
          <w:szCs w:val="24"/>
        </w:rPr>
        <w:t xml:space="preserve">Mục 1 </w:t>
      </w:r>
    </w:p>
    <w:p w14:paraId="47B782E9" w14:textId="77777777" w:rsidR="00B2523A" w:rsidRPr="00EF4E0C" w:rsidRDefault="00B2523A" w:rsidP="00895ECE">
      <w:pPr>
        <w:spacing w:before="0" w:line="240" w:lineRule="auto"/>
        <w:ind w:right="-34"/>
        <w:jc w:val="center"/>
        <w:rPr>
          <w:b/>
          <w:color w:val="0000FF"/>
          <w:sz w:val="24"/>
          <w:szCs w:val="24"/>
        </w:rPr>
      </w:pPr>
      <w:r w:rsidRPr="00EF4E0C">
        <w:rPr>
          <w:b/>
          <w:color w:val="0000FF"/>
          <w:sz w:val="24"/>
          <w:szCs w:val="24"/>
        </w:rPr>
        <w:t>QUY ĐỊNH CHUNG</w:t>
      </w:r>
    </w:p>
    <w:p w14:paraId="66261290" w14:textId="77777777" w:rsidR="00895ECE" w:rsidRPr="00EF4E0C" w:rsidRDefault="00895ECE" w:rsidP="00895ECE">
      <w:pPr>
        <w:spacing w:before="0" w:line="240" w:lineRule="auto"/>
        <w:ind w:right="-34"/>
        <w:jc w:val="center"/>
        <w:rPr>
          <w:b/>
          <w:color w:val="0000FF"/>
          <w:sz w:val="24"/>
          <w:szCs w:val="24"/>
        </w:rPr>
      </w:pPr>
    </w:p>
    <w:p w14:paraId="5DA30A0F" w14:textId="77777777" w:rsidR="00B2523A" w:rsidRPr="00EF4E0C" w:rsidRDefault="00B2523A" w:rsidP="00895ECE">
      <w:pPr>
        <w:spacing w:before="0" w:line="240" w:lineRule="auto"/>
        <w:ind w:right="-34" w:firstLine="720"/>
        <w:rPr>
          <w:b/>
          <w:color w:val="0000FF"/>
          <w:sz w:val="24"/>
          <w:szCs w:val="24"/>
        </w:rPr>
      </w:pPr>
      <w:r w:rsidRPr="00EF4E0C">
        <w:rPr>
          <w:b/>
          <w:color w:val="0000FF"/>
          <w:sz w:val="24"/>
          <w:szCs w:val="24"/>
        </w:rPr>
        <w:t>Điều 13. Người có quốc tịch Việt Nam</w:t>
      </w:r>
      <w:del w:id="13" w:author="Hoang Tri Ngoc" w:date="2008-10-29T08:10:00Z">
        <w:r w:rsidRPr="00EF4E0C">
          <w:rPr>
            <w:b/>
            <w:color w:val="0000FF"/>
            <w:sz w:val="24"/>
            <w:szCs w:val="24"/>
          </w:rPr>
          <w:delText xml:space="preserve"> </w:delText>
        </w:r>
      </w:del>
    </w:p>
    <w:p w14:paraId="52C5C2EE"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1. Người có quốc tịch Việt Nam bao gồm người đang có quốc tịch Việt Nam cho đến ngày Luật này có hiệu lực và người có quốc tịch Việt Nam theo quy định của Luật này.</w:t>
      </w:r>
    </w:p>
    <w:p w14:paraId="07D40A5E" w14:textId="77777777" w:rsidR="00B2523A" w:rsidRPr="00EF4E0C" w:rsidRDefault="00B2523A" w:rsidP="005104BE">
      <w:pPr>
        <w:spacing w:line="380" w:lineRule="atLeast"/>
        <w:ind w:firstLine="741"/>
        <w:rPr>
          <w:ins w:id="14" w:author="Hoang Tri Ngoc" w:date="2008-11-07T08:51:00Z"/>
          <w:color w:val="0000FF"/>
          <w:sz w:val="24"/>
          <w:szCs w:val="24"/>
          <w:lang w:val="it-IT"/>
        </w:rPr>
      </w:pPr>
      <w:r w:rsidRPr="00EF4E0C">
        <w:rPr>
          <w:color w:val="0000FF"/>
          <w:sz w:val="24"/>
          <w:szCs w:val="24"/>
          <w:lang w:val="it-IT"/>
        </w:rPr>
        <w:t xml:space="preserve">2. Người Việt Nam định cư ở nước ngoài mà chưa mất quốc tịch Việt Nam theo quy định của pháp luật Việt Nam trước ngày Luật này có hiệu lực thì vẫn còn quốc tịch Việt Nam và trong thời hạn 5 năm, kể từ ngày Luật này có hiệu lực, phải đăng ký với cơ quan đại diện Việt Nam ở nước ngoài để giữ quốc tịch Việt Nam. </w:t>
      </w:r>
    </w:p>
    <w:p w14:paraId="6C9E6CD2" w14:textId="77777777" w:rsidR="00B2523A" w:rsidRPr="00EF4E0C" w:rsidRDefault="00B2523A" w:rsidP="005104BE">
      <w:pPr>
        <w:spacing w:line="380" w:lineRule="atLeast"/>
        <w:ind w:firstLine="741"/>
        <w:rPr>
          <w:color w:val="0000FF"/>
          <w:sz w:val="24"/>
          <w:szCs w:val="24"/>
          <w:lang w:val="it-IT"/>
        </w:rPr>
      </w:pPr>
      <w:ins w:id="15" w:author="Hoang Tri Ngoc" w:date="2008-11-07T08:51:00Z">
        <w:r w:rsidRPr="00EF4E0C">
          <w:rPr>
            <w:color w:val="0000FF"/>
            <w:sz w:val="24"/>
            <w:szCs w:val="24"/>
            <w:lang w:val="it-IT"/>
          </w:rPr>
          <w:t xml:space="preserve">Chính phủ quy định trình </w:t>
        </w:r>
      </w:ins>
      <w:r w:rsidRPr="00EF4E0C">
        <w:rPr>
          <w:color w:val="0000FF"/>
          <w:sz w:val="24"/>
          <w:szCs w:val="24"/>
          <w:lang w:val="it-IT"/>
        </w:rPr>
        <w:t>tự, thủ tục đăng ký giữ quốc tịch Việt Nam.</w:t>
      </w:r>
    </w:p>
    <w:p w14:paraId="14C1A8BB" w14:textId="77777777" w:rsidR="00B2523A" w:rsidRPr="00EF4E0C" w:rsidRDefault="00B2523A" w:rsidP="005104BE">
      <w:pPr>
        <w:spacing w:line="380" w:lineRule="atLeast"/>
        <w:ind w:right="-34" w:firstLine="720"/>
        <w:rPr>
          <w:b/>
          <w:iCs/>
          <w:color w:val="0000FF"/>
          <w:sz w:val="24"/>
          <w:szCs w:val="24"/>
          <w:lang w:val="it-IT"/>
        </w:rPr>
      </w:pPr>
      <w:r w:rsidRPr="00EF4E0C">
        <w:rPr>
          <w:b/>
          <w:iCs/>
          <w:color w:val="0000FF"/>
          <w:sz w:val="24"/>
          <w:szCs w:val="24"/>
          <w:lang w:val="it-IT"/>
        </w:rPr>
        <w:t xml:space="preserve">Điều 14. Căn cứ xác định người có quốc tịch Việt Nam </w:t>
      </w:r>
    </w:p>
    <w:p w14:paraId="6472CBE6"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Người được xác định có quốc tịch Việt Nam, nếu có một trong những căn cứ sau đây:</w:t>
      </w:r>
    </w:p>
    <w:p w14:paraId="230518B6"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1. Do sinh ra theo quy định tại các điều 15, 16 và 17 của Luật này;</w:t>
      </w:r>
    </w:p>
    <w:p w14:paraId="1591D603"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2. Được nhập quốc tịch Việt Nam;</w:t>
      </w:r>
    </w:p>
    <w:p w14:paraId="16CBE70B"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3. Được trở lại quốc tịch Việt Nam;</w:t>
      </w:r>
    </w:p>
    <w:p w14:paraId="276B3C15"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4. Theo quy định tại các điều 18, 35 và 37 của Luật này;</w:t>
      </w:r>
    </w:p>
    <w:p w14:paraId="57ECB61D"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5. Theo điều ước quốc tế mà Cộng hoà xã hội chủ nghĩa Việt Nam là thành viên.</w:t>
      </w:r>
    </w:p>
    <w:p w14:paraId="2F135120" w14:textId="77777777" w:rsidR="00B2523A" w:rsidRPr="00EF4E0C" w:rsidRDefault="00B2523A" w:rsidP="005104BE">
      <w:pPr>
        <w:spacing w:line="380" w:lineRule="atLeast"/>
        <w:ind w:right="-34" w:firstLine="720"/>
        <w:rPr>
          <w:color w:val="0000FF"/>
          <w:sz w:val="24"/>
          <w:szCs w:val="24"/>
          <w:lang w:val="it-IT"/>
        </w:rPr>
      </w:pPr>
      <w:r w:rsidRPr="00EF4E0C">
        <w:rPr>
          <w:b/>
          <w:color w:val="0000FF"/>
          <w:sz w:val="24"/>
          <w:szCs w:val="24"/>
          <w:lang w:val="it-IT"/>
        </w:rPr>
        <w:t>Điều 15. Quốc tịch của trẻ em khi sinh ra có cha mẹ là công dân Việt Nam</w:t>
      </w:r>
      <w:r w:rsidRPr="00EF4E0C">
        <w:rPr>
          <w:b/>
          <w:color w:val="0000FF"/>
          <w:sz w:val="24"/>
          <w:szCs w:val="24"/>
          <w:lang w:val="it-IT"/>
        </w:rPr>
        <w:tab/>
      </w:r>
    </w:p>
    <w:p w14:paraId="131C0342"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Trẻ em sinh ra trong hoặc ngoài lãnh thổ Việt Nam mà khi sinh</w:t>
      </w:r>
      <w:r w:rsidR="00BA7D88" w:rsidRPr="00EF4E0C">
        <w:rPr>
          <w:color w:val="0000FF"/>
          <w:sz w:val="24"/>
          <w:szCs w:val="24"/>
          <w:lang w:val="it-IT"/>
        </w:rPr>
        <w:t xml:space="preserve"> ra</w:t>
      </w:r>
      <w:r w:rsidRPr="00EF4E0C">
        <w:rPr>
          <w:color w:val="0000FF"/>
          <w:sz w:val="24"/>
          <w:szCs w:val="24"/>
          <w:lang w:val="it-IT"/>
        </w:rPr>
        <w:t xml:space="preserve"> có cha mẹ đều là công dân Việt Nam thì có quốc tịch Việt Nam.</w:t>
      </w:r>
      <w:ins w:id="16" w:author="Hoang Tri Ngoc" w:date="2008-11-07T09:09:00Z">
        <w:r w:rsidRPr="00EF4E0C">
          <w:rPr>
            <w:color w:val="0000FF"/>
            <w:sz w:val="24"/>
            <w:szCs w:val="24"/>
            <w:lang w:val="it-IT"/>
          </w:rPr>
          <w:t xml:space="preserve"> </w:t>
        </w:r>
      </w:ins>
    </w:p>
    <w:p w14:paraId="34B5AB28" w14:textId="77777777" w:rsidR="00B2523A" w:rsidRPr="00EF4E0C" w:rsidRDefault="00B2523A" w:rsidP="005104BE">
      <w:pPr>
        <w:spacing w:line="380" w:lineRule="atLeast"/>
        <w:ind w:right="-34" w:firstLine="720"/>
        <w:rPr>
          <w:color w:val="0000FF"/>
          <w:sz w:val="24"/>
          <w:szCs w:val="24"/>
          <w:lang w:val="it-IT"/>
        </w:rPr>
      </w:pPr>
      <w:r w:rsidRPr="00EF4E0C">
        <w:rPr>
          <w:b/>
          <w:color w:val="0000FF"/>
          <w:sz w:val="24"/>
          <w:szCs w:val="24"/>
          <w:lang w:val="it-IT"/>
        </w:rPr>
        <w:lastRenderedPageBreak/>
        <w:t xml:space="preserve">Điều 16. Quốc tịch của trẻ em khi sinh ra có cha hoặc mẹ là công dân Việt Nam </w:t>
      </w:r>
    </w:p>
    <w:p w14:paraId="3873EF81" w14:textId="77777777" w:rsidR="00B2523A" w:rsidRPr="00EF4E0C" w:rsidRDefault="00B2523A" w:rsidP="005104BE">
      <w:pPr>
        <w:spacing w:line="380" w:lineRule="atLeast"/>
        <w:ind w:right="-34" w:firstLine="720"/>
        <w:rPr>
          <w:ins w:id="17" w:author="Hoang Tri Ngoc" w:date="2008-11-07T13:52:00Z"/>
          <w:color w:val="0000FF"/>
          <w:sz w:val="24"/>
          <w:szCs w:val="24"/>
          <w:lang w:val="it-IT"/>
        </w:rPr>
      </w:pPr>
      <w:r w:rsidRPr="00EF4E0C">
        <w:rPr>
          <w:color w:val="0000FF"/>
          <w:sz w:val="24"/>
          <w:szCs w:val="24"/>
          <w:lang w:val="it-IT"/>
        </w:rPr>
        <w:t>1. Trẻ em sinh ra trong hoặc ngoài lãnh thổ Việt Nam mà khi sinh</w:t>
      </w:r>
      <w:ins w:id="18" w:author="Hoang Tri Ngoc" w:date="2008-11-07T08:58:00Z">
        <w:r w:rsidRPr="00EF4E0C">
          <w:rPr>
            <w:color w:val="0000FF"/>
            <w:sz w:val="24"/>
            <w:szCs w:val="24"/>
            <w:lang w:val="it-IT"/>
          </w:rPr>
          <w:t xml:space="preserve"> </w:t>
        </w:r>
      </w:ins>
      <w:r w:rsidR="00BA7D88" w:rsidRPr="00EF4E0C">
        <w:rPr>
          <w:color w:val="0000FF"/>
          <w:sz w:val="24"/>
          <w:szCs w:val="24"/>
          <w:lang w:val="it-IT"/>
        </w:rPr>
        <w:t xml:space="preserve">ra </w:t>
      </w:r>
      <w:r w:rsidRPr="00EF4E0C">
        <w:rPr>
          <w:color w:val="0000FF"/>
          <w:sz w:val="24"/>
          <w:szCs w:val="24"/>
          <w:lang w:val="it-IT"/>
        </w:rPr>
        <w:t>có cha hoặc mẹ là công dân Việt Nam còn người kia là người không quốc tịch hoặc có mẹ là công dân Việt Nam còn cha không rõ là ai thì có quốc tịch Việt Nam.</w:t>
      </w:r>
      <w:ins w:id="19" w:author="Hoang Tri Ngoc" w:date="2008-11-07T08:59:00Z">
        <w:r w:rsidRPr="00EF4E0C">
          <w:rPr>
            <w:color w:val="0000FF"/>
            <w:sz w:val="24"/>
            <w:szCs w:val="24"/>
            <w:lang w:val="it-IT"/>
          </w:rPr>
          <w:t xml:space="preserve"> </w:t>
        </w:r>
      </w:ins>
    </w:p>
    <w:p w14:paraId="52B7F6C3"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 xml:space="preserve">2. Trẻ em khi sinh ra có cha hoặc mẹ là công dân Việt Nam còn người kia là công dân nước ngoài thì có quốc tịch Việt Nam, nếu có sự </w:t>
      </w:r>
      <w:r w:rsidR="00AB085D" w:rsidRPr="00EF4E0C">
        <w:rPr>
          <w:color w:val="0000FF"/>
          <w:sz w:val="24"/>
          <w:szCs w:val="24"/>
          <w:lang w:val="it-IT"/>
        </w:rPr>
        <w:t>thỏa</w:t>
      </w:r>
      <w:r w:rsidRPr="00EF4E0C">
        <w:rPr>
          <w:color w:val="0000FF"/>
          <w:sz w:val="24"/>
          <w:szCs w:val="24"/>
          <w:lang w:val="it-IT"/>
        </w:rPr>
        <w:t xml:space="preserve"> thuận bằng văn bản của cha mẹ vào thời điểm đăng ký khai sinh cho con.</w:t>
      </w:r>
      <w:ins w:id="20" w:author="Hoang Tri Ngoc" w:date="2008-11-07T13:52:00Z">
        <w:r w:rsidRPr="00EF4E0C">
          <w:rPr>
            <w:color w:val="0000FF"/>
            <w:sz w:val="24"/>
            <w:szCs w:val="24"/>
            <w:lang w:val="it-IT"/>
          </w:rPr>
          <w:t xml:space="preserve"> </w:t>
        </w:r>
      </w:ins>
      <w:r w:rsidRPr="00EF4E0C">
        <w:rPr>
          <w:color w:val="0000FF"/>
          <w:sz w:val="24"/>
          <w:szCs w:val="24"/>
          <w:lang w:val="it-IT"/>
        </w:rPr>
        <w:t xml:space="preserve">Trường hợp trẻ em được sinh ra trên lãnh thổ Việt Nam mà cha mẹ không </w:t>
      </w:r>
      <w:r w:rsidR="00AB085D" w:rsidRPr="00EF4E0C">
        <w:rPr>
          <w:color w:val="0000FF"/>
          <w:sz w:val="24"/>
          <w:szCs w:val="24"/>
          <w:lang w:val="it-IT"/>
        </w:rPr>
        <w:t>thỏa</w:t>
      </w:r>
      <w:r w:rsidRPr="00EF4E0C">
        <w:rPr>
          <w:color w:val="0000FF"/>
          <w:sz w:val="24"/>
          <w:szCs w:val="24"/>
          <w:lang w:val="it-IT"/>
        </w:rPr>
        <w:t xml:space="preserve"> thuận được việc lựa chọn quốc tịch cho con thì trẻ em đó có quốc tịch Việt Nam. </w:t>
      </w:r>
    </w:p>
    <w:p w14:paraId="76827AF1" w14:textId="77777777" w:rsidR="00B2523A" w:rsidRPr="00EF4E0C" w:rsidRDefault="00B2523A" w:rsidP="005104BE">
      <w:pPr>
        <w:spacing w:line="380" w:lineRule="atLeast"/>
        <w:ind w:right="-34" w:firstLine="720"/>
        <w:rPr>
          <w:b/>
          <w:color w:val="0000FF"/>
          <w:sz w:val="24"/>
          <w:szCs w:val="24"/>
          <w:lang w:val="it-IT"/>
        </w:rPr>
      </w:pPr>
      <w:r w:rsidRPr="00EF4E0C">
        <w:rPr>
          <w:b/>
          <w:color w:val="0000FF"/>
          <w:sz w:val="24"/>
          <w:szCs w:val="24"/>
          <w:lang w:val="it-IT"/>
        </w:rPr>
        <w:t xml:space="preserve">Điều 17. Quốc tịch của trẻ em khi sinh ra có cha mẹ là người không quốc tịch </w:t>
      </w:r>
    </w:p>
    <w:p w14:paraId="06B3632B" w14:textId="77777777" w:rsidR="00B2523A" w:rsidRPr="00EF4E0C" w:rsidRDefault="00B2523A" w:rsidP="005104BE">
      <w:pPr>
        <w:spacing w:line="380" w:lineRule="atLeast"/>
        <w:ind w:right="-34" w:firstLine="720"/>
        <w:rPr>
          <w:b/>
          <w:color w:val="0000FF"/>
          <w:sz w:val="24"/>
          <w:szCs w:val="24"/>
          <w:lang w:val="it-IT"/>
        </w:rPr>
      </w:pPr>
      <w:r w:rsidRPr="00EF4E0C">
        <w:rPr>
          <w:color w:val="0000FF"/>
          <w:sz w:val="24"/>
          <w:szCs w:val="24"/>
          <w:lang w:val="it-IT"/>
        </w:rPr>
        <w:t xml:space="preserve">1. Trẻ em sinh ra trên lãnh thổ Việt Nam mà khi sinh </w:t>
      </w:r>
      <w:r w:rsidR="00BA7D88" w:rsidRPr="00EF4E0C">
        <w:rPr>
          <w:color w:val="0000FF"/>
          <w:sz w:val="24"/>
          <w:szCs w:val="24"/>
          <w:lang w:val="it-IT"/>
        </w:rPr>
        <w:t xml:space="preserve">ra </w:t>
      </w:r>
      <w:r w:rsidRPr="00EF4E0C">
        <w:rPr>
          <w:color w:val="0000FF"/>
          <w:sz w:val="24"/>
          <w:szCs w:val="24"/>
          <w:lang w:val="it-IT"/>
        </w:rPr>
        <w:t>có cha mẹ đều là người không quốc tịch, nhưng có nơi thường trú tại Việt Nam thì có quốc tịch Việt Nam.</w:t>
      </w:r>
    </w:p>
    <w:p w14:paraId="2AF02697" w14:textId="77777777" w:rsidR="00B2523A" w:rsidRPr="00EF4E0C" w:rsidRDefault="00B2523A" w:rsidP="005104BE">
      <w:pPr>
        <w:spacing w:line="380" w:lineRule="atLeast"/>
        <w:ind w:right="-34" w:firstLine="720"/>
        <w:rPr>
          <w:color w:val="0000FF"/>
          <w:sz w:val="24"/>
          <w:szCs w:val="24"/>
          <w:lang w:val="it-IT"/>
        </w:rPr>
      </w:pPr>
      <w:r w:rsidRPr="00EF4E0C">
        <w:rPr>
          <w:color w:val="0000FF"/>
          <w:sz w:val="24"/>
          <w:szCs w:val="24"/>
          <w:lang w:val="it-IT"/>
        </w:rPr>
        <w:t>2. Trẻ em sinh ra trên lãnh thổ Việt Nam mà khi sinh</w:t>
      </w:r>
      <w:r w:rsidR="00BA7D88" w:rsidRPr="00EF4E0C">
        <w:rPr>
          <w:color w:val="0000FF"/>
          <w:sz w:val="24"/>
          <w:szCs w:val="24"/>
          <w:lang w:val="it-IT"/>
        </w:rPr>
        <w:t xml:space="preserve"> ra </w:t>
      </w:r>
      <w:r w:rsidRPr="00EF4E0C">
        <w:rPr>
          <w:color w:val="0000FF"/>
          <w:sz w:val="24"/>
          <w:szCs w:val="24"/>
          <w:lang w:val="it-IT"/>
        </w:rPr>
        <w:t xml:space="preserve">có mẹ là người không quốc tịch, nhưng có nơi thường trú tại Việt Nam, còn cha không rõ là ai thì có quốc tịch Việt Nam. </w:t>
      </w:r>
    </w:p>
    <w:p w14:paraId="5A052AA6" w14:textId="77777777" w:rsidR="00B2523A" w:rsidRPr="00EF4E0C" w:rsidRDefault="00B2523A" w:rsidP="00B2523A">
      <w:pPr>
        <w:spacing w:line="360" w:lineRule="atLeast"/>
        <w:ind w:right="-34" w:firstLine="720"/>
        <w:rPr>
          <w:color w:val="0000FF"/>
          <w:sz w:val="24"/>
          <w:szCs w:val="24"/>
          <w:lang w:val="it-IT"/>
        </w:rPr>
      </w:pPr>
      <w:r w:rsidRPr="00EF4E0C">
        <w:rPr>
          <w:b/>
          <w:color w:val="0000FF"/>
          <w:sz w:val="24"/>
          <w:szCs w:val="24"/>
          <w:lang w:val="it-IT"/>
        </w:rPr>
        <w:t xml:space="preserve">Điều 18. Quốc tịch của trẻ sơ sinh bị bỏ rơi, trẻ em được tìm thấy trên lãnh thổ Việt Nam </w:t>
      </w:r>
    </w:p>
    <w:p w14:paraId="1341FA33"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1. Trẻ sơ sinh bị bỏ rơi, trẻ em được tìm thấy trên lãnh thổ Việt Nam mà không rõ cha mẹ là ai thì có quốc tịch Việt Nam.</w:t>
      </w:r>
    </w:p>
    <w:p w14:paraId="65282C79"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2. Trẻ em quy định tại khoản 1 Điều này chưa đủ 15 tuổi không còn quốc tịch Việt Nam trong các trường hợp sau đây:</w:t>
      </w:r>
    </w:p>
    <w:p w14:paraId="513F15C4"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a) Tìm thấy cha mẹ mà cha mẹ chỉ có quốc tịch nước ngoài;</w:t>
      </w:r>
    </w:p>
    <w:p w14:paraId="7C32EB0C"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b) Chỉ tìm thấy cha hoặc mẹ mà người đó</w:t>
      </w:r>
      <w:ins w:id="21" w:author="Hoang Tri Ngoc" w:date="2008-11-07T13:53:00Z">
        <w:r w:rsidRPr="00EF4E0C">
          <w:rPr>
            <w:color w:val="0000FF"/>
            <w:sz w:val="24"/>
            <w:szCs w:val="24"/>
            <w:lang w:val="it-IT"/>
          </w:rPr>
          <w:t xml:space="preserve"> </w:t>
        </w:r>
      </w:ins>
      <w:r w:rsidRPr="00EF4E0C">
        <w:rPr>
          <w:color w:val="0000FF"/>
          <w:sz w:val="24"/>
          <w:szCs w:val="24"/>
          <w:lang w:val="it-IT"/>
        </w:rPr>
        <w:t xml:space="preserve">chỉ có quốc tịch nước ngoài. </w:t>
      </w:r>
    </w:p>
    <w:p w14:paraId="48702C50" w14:textId="77777777" w:rsidR="00B2523A" w:rsidRPr="00EF4E0C" w:rsidRDefault="00B2523A" w:rsidP="00B2523A">
      <w:pPr>
        <w:spacing w:line="360" w:lineRule="atLeast"/>
        <w:ind w:right="-34"/>
        <w:jc w:val="center"/>
        <w:rPr>
          <w:b/>
          <w:color w:val="0000FF"/>
          <w:sz w:val="24"/>
          <w:szCs w:val="24"/>
          <w:lang w:val="it-IT"/>
        </w:rPr>
      </w:pPr>
    </w:p>
    <w:p w14:paraId="1260C3C5" w14:textId="77777777" w:rsidR="00B2523A" w:rsidRPr="00EF4E0C" w:rsidRDefault="00B2523A" w:rsidP="00895ECE">
      <w:pPr>
        <w:spacing w:before="0" w:line="240" w:lineRule="auto"/>
        <w:ind w:right="-34"/>
        <w:jc w:val="center"/>
        <w:rPr>
          <w:b/>
          <w:color w:val="0000FF"/>
          <w:sz w:val="24"/>
          <w:szCs w:val="24"/>
          <w:lang w:val="it-IT"/>
        </w:rPr>
      </w:pPr>
      <w:r w:rsidRPr="00EF4E0C">
        <w:rPr>
          <w:b/>
          <w:color w:val="0000FF"/>
          <w:sz w:val="24"/>
          <w:szCs w:val="24"/>
          <w:lang w:val="it-IT"/>
        </w:rPr>
        <w:t xml:space="preserve">Mục 2 </w:t>
      </w:r>
    </w:p>
    <w:p w14:paraId="254313B7" w14:textId="77777777" w:rsidR="00B2523A" w:rsidRPr="00EF4E0C" w:rsidRDefault="00B2523A" w:rsidP="00895ECE">
      <w:pPr>
        <w:spacing w:before="0" w:line="240" w:lineRule="auto"/>
        <w:ind w:right="-34"/>
        <w:jc w:val="center"/>
        <w:rPr>
          <w:b/>
          <w:color w:val="0000FF"/>
          <w:sz w:val="24"/>
          <w:szCs w:val="24"/>
          <w:lang w:val="it-IT"/>
        </w:rPr>
      </w:pPr>
      <w:r w:rsidRPr="00EF4E0C">
        <w:rPr>
          <w:b/>
          <w:color w:val="0000FF"/>
          <w:sz w:val="24"/>
          <w:szCs w:val="24"/>
          <w:lang w:val="it-IT"/>
        </w:rPr>
        <w:t>NHẬP QUỐC TỊCH VIỆT NAM</w:t>
      </w:r>
    </w:p>
    <w:p w14:paraId="19582155" w14:textId="77777777" w:rsidR="00895ECE" w:rsidRPr="00EF4E0C" w:rsidRDefault="00895ECE" w:rsidP="00895ECE">
      <w:pPr>
        <w:spacing w:before="0" w:line="240" w:lineRule="auto"/>
        <w:ind w:right="-34"/>
        <w:jc w:val="center"/>
        <w:rPr>
          <w:b/>
          <w:color w:val="0000FF"/>
          <w:sz w:val="24"/>
          <w:szCs w:val="24"/>
          <w:lang w:val="it-IT"/>
        </w:rPr>
      </w:pPr>
    </w:p>
    <w:p w14:paraId="65038927" w14:textId="77777777" w:rsidR="00B2523A" w:rsidRPr="00EF4E0C" w:rsidRDefault="00B2523A" w:rsidP="00895ECE">
      <w:pPr>
        <w:spacing w:before="0" w:line="240" w:lineRule="auto"/>
        <w:ind w:right="-34" w:firstLine="720"/>
        <w:rPr>
          <w:b/>
          <w:color w:val="0000FF"/>
          <w:sz w:val="24"/>
          <w:szCs w:val="24"/>
          <w:lang w:val="it-IT"/>
        </w:rPr>
      </w:pPr>
      <w:r w:rsidRPr="00EF4E0C">
        <w:rPr>
          <w:b/>
          <w:color w:val="0000FF"/>
          <w:sz w:val="24"/>
          <w:szCs w:val="24"/>
          <w:lang w:val="it-IT"/>
        </w:rPr>
        <w:t>Điều 19. Điều kiện được nhập quốc tịch Việt Nam</w:t>
      </w:r>
    </w:p>
    <w:p w14:paraId="53B17DC0" w14:textId="77777777" w:rsidR="00B2523A" w:rsidRPr="00EF4E0C" w:rsidRDefault="00B2523A" w:rsidP="00B2523A">
      <w:pPr>
        <w:spacing w:line="360" w:lineRule="atLeast"/>
        <w:ind w:right="-34" w:firstLine="720"/>
        <w:rPr>
          <w:b/>
          <w:color w:val="0000FF"/>
          <w:sz w:val="24"/>
          <w:szCs w:val="24"/>
          <w:lang w:val="it-IT"/>
        </w:rPr>
      </w:pPr>
      <w:r w:rsidRPr="00EF4E0C">
        <w:rPr>
          <w:color w:val="0000FF"/>
          <w:sz w:val="24"/>
          <w:szCs w:val="24"/>
          <w:lang w:val="it-IT"/>
        </w:rPr>
        <w:t xml:space="preserve">1. Công dân nước ngoài và người không quốc tịch đang thường trú ở Việt Nam có đơn xin nhập quốc tịch Việt Nam thì có thể được nhập quốc tịch Việt Nam, nếu có đủ các điều kiện sau đây: </w:t>
      </w:r>
    </w:p>
    <w:p w14:paraId="5B320DC2"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a) Có năng lực hành vi dân sự đầy đủ theo quy định của pháp luật Việt Nam;</w:t>
      </w:r>
    </w:p>
    <w:p w14:paraId="2A46B19B"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b) Tuân thủ Hiến pháp và pháp luật Việt Nam; tôn trọng truyền thống, phong tục, tập quán của dân tộc Việt Nam;</w:t>
      </w:r>
    </w:p>
    <w:p w14:paraId="751850E3" w14:textId="77777777" w:rsidR="00B2523A" w:rsidRPr="00EF4E0C" w:rsidRDefault="00B2523A" w:rsidP="00B2523A">
      <w:pPr>
        <w:spacing w:line="360" w:lineRule="atLeast"/>
        <w:ind w:right="-34" w:firstLine="720"/>
        <w:rPr>
          <w:b/>
          <w:color w:val="0000FF"/>
          <w:sz w:val="24"/>
          <w:szCs w:val="24"/>
          <w:lang w:val="it-IT"/>
        </w:rPr>
      </w:pPr>
      <w:r w:rsidRPr="00EF4E0C">
        <w:rPr>
          <w:color w:val="0000FF"/>
          <w:sz w:val="24"/>
          <w:szCs w:val="24"/>
          <w:lang w:val="it-IT"/>
        </w:rPr>
        <w:t>c) Biết tiếng Việt đủ để hoà nhập vào cộng đồng Việt Nam;</w:t>
      </w:r>
    </w:p>
    <w:p w14:paraId="40E3FC8A"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d) Đã thường trú ở Việt Nam từ 5 năm trở lên tính đến thời điểm xin nhập quốc tịch</w:t>
      </w:r>
      <w:r w:rsidR="004B76D0" w:rsidRPr="00EF4E0C">
        <w:rPr>
          <w:color w:val="0000FF"/>
          <w:sz w:val="24"/>
          <w:szCs w:val="24"/>
          <w:lang w:val="it-IT"/>
        </w:rPr>
        <w:t xml:space="preserve"> Việt Nam</w:t>
      </w:r>
      <w:r w:rsidRPr="00EF4E0C">
        <w:rPr>
          <w:color w:val="0000FF"/>
          <w:sz w:val="24"/>
          <w:szCs w:val="24"/>
          <w:lang w:val="it-IT"/>
        </w:rPr>
        <w:t>;</w:t>
      </w:r>
    </w:p>
    <w:p w14:paraId="055C1F84"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đ) Có khả năng bảo đảm cuộc sống tại Việt Nam.</w:t>
      </w:r>
    </w:p>
    <w:p w14:paraId="3A31B537" w14:textId="77777777" w:rsidR="00B2523A" w:rsidRPr="00EF4E0C" w:rsidRDefault="00B2523A" w:rsidP="00B2523A">
      <w:pPr>
        <w:spacing w:line="360" w:lineRule="atLeast"/>
        <w:ind w:firstLine="720"/>
        <w:rPr>
          <w:color w:val="0000FF"/>
          <w:sz w:val="24"/>
          <w:szCs w:val="24"/>
          <w:lang w:val="it-IT"/>
        </w:rPr>
      </w:pPr>
      <w:r w:rsidRPr="00EF4E0C">
        <w:rPr>
          <w:color w:val="0000FF"/>
          <w:sz w:val="24"/>
          <w:szCs w:val="24"/>
          <w:lang w:val="it-IT"/>
        </w:rPr>
        <w:lastRenderedPageBreak/>
        <w:t>2. Người xin nhập quốc tịch Việt Nam có thể được nhập quốc tịch Việt Nam mà không phải có các điều kiện quy định tại các điểm c, d và đ khoản 1 Điều này, nếu thuộc một trong những trường hợp sau đây:</w:t>
      </w:r>
    </w:p>
    <w:p w14:paraId="2001C38B" w14:textId="77777777" w:rsidR="00B2523A" w:rsidRPr="00EF4E0C" w:rsidRDefault="00B2523A" w:rsidP="00B2523A">
      <w:pPr>
        <w:spacing w:line="360" w:lineRule="atLeast"/>
        <w:ind w:firstLine="720"/>
        <w:rPr>
          <w:color w:val="0000FF"/>
          <w:sz w:val="24"/>
          <w:szCs w:val="24"/>
          <w:lang w:val="it-IT"/>
        </w:rPr>
      </w:pPr>
      <w:r w:rsidRPr="00EF4E0C">
        <w:rPr>
          <w:color w:val="0000FF"/>
          <w:sz w:val="24"/>
          <w:szCs w:val="24"/>
          <w:lang w:val="it-IT"/>
        </w:rPr>
        <w:t>a) Là vợ, chồng, cha đẻ, mẹ đẻ hoặc con đẻ</w:t>
      </w:r>
      <w:ins w:id="22" w:author="User" w:date="2008-10-28T08:22:00Z">
        <w:r w:rsidRPr="00EF4E0C">
          <w:rPr>
            <w:color w:val="0000FF"/>
            <w:sz w:val="24"/>
            <w:szCs w:val="24"/>
            <w:lang w:val="it-IT"/>
          </w:rPr>
          <w:t xml:space="preserve"> </w:t>
        </w:r>
      </w:ins>
      <w:r w:rsidRPr="00EF4E0C">
        <w:rPr>
          <w:color w:val="0000FF"/>
          <w:sz w:val="24"/>
          <w:szCs w:val="24"/>
          <w:lang w:val="it-IT"/>
        </w:rPr>
        <w:t>của công dân Việt Nam;</w:t>
      </w:r>
    </w:p>
    <w:p w14:paraId="7EB766B0"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b) Có công lao đặc biệt đóng góp cho sự nghiệp xây dựng và bảo vệ Tổ quốc Việt Nam;</w:t>
      </w:r>
    </w:p>
    <w:p w14:paraId="5CEB5ACF"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c) Có lợi cho Nhà nước Cộng</w:t>
      </w:r>
      <w:ins w:id="23" w:author="Hoang Tri Ngoc" w:date="2008-11-07T09:31:00Z">
        <w:r w:rsidRPr="00EF4E0C">
          <w:rPr>
            <w:color w:val="0000FF"/>
            <w:sz w:val="24"/>
            <w:szCs w:val="24"/>
            <w:lang w:val="it-IT"/>
          </w:rPr>
          <w:t xml:space="preserve"> </w:t>
        </w:r>
      </w:ins>
      <w:r w:rsidRPr="00EF4E0C">
        <w:rPr>
          <w:color w:val="0000FF"/>
          <w:sz w:val="24"/>
          <w:szCs w:val="24"/>
          <w:lang w:val="it-IT"/>
        </w:rPr>
        <w:t>hòa xã hội chủ nghĩa Việt Nam.</w:t>
      </w:r>
    </w:p>
    <w:p w14:paraId="4C078E31"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3. Người</w:t>
      </w:r>
      <w:ins w:id="24" w:author="Hoang Tri Ngoc" w:date="2008-11-07T13:53:00Z">
        <w:r w:rsidRPr="00EF4E0C">
          <w:rPr>
            <w:color w:val="0000FF"/>
            <w:sz w:val="24"/>
            <w:szCs w:val="24"/>
            <w:lang w:val="it-IT"/>
          </w:rPr>
          <w:t xml:space="preserve"> </w:t>
        </w:r>
      </w:ins>
      <w:r w:rsidRPr="00EF4E0C">
        <w:rPr>
          <w:color w:val="0000FF"/>
          <w:sz w:val="24"/>
          <w:szCs w:val="24"/>
          <w:lang w:val="it-IT"/>
        </w:rPr>
        <w:t xml:space="preserve">nhập quốc tịch Việt Nam thì </w:t>
      </w:r>
      <w:ins w:id="25" w:author="Hoang Tri Ngoc" w:date="2008-11-07T09:34:00Z">
        <w:r w:rsidRPr="00EF4E0C">
          <w:rPr>
            <w:color w:val="0000FF"/>
            <w:sz w:val="24"/>
            <w:szCs w:val="24"/>
            <w:lang w:val="it-IT"/>
          </w:rPr>
          <w:t xml:space="preserve">phải thôi </w:t>
        </w:r>
      </w:ins>
      <w:r w:rsidRPr="00EF4E0C">
        <w:rPr>
          <w:color w:val="0000FF"/>
          <w:sz w:val="24"/>
          <w:szCs w:val="24"/>
          <w:lang w:val="it-IT"/>
        </w:rPr>
        <w:t>quốc tịch nước ngoài, trừ những người quy định tại khoản 2 Điều này,</w:t>
      </w:r>
      <w:r w:rsidRPr="00EF4E0C">
        <w:rPr>
          <w:i/>
          <w:color w:val="0000FF"/>
          <w:sz w:val="24"/>
          <w:szCs w:val="24"/>
          <w:lang w:val="it-IT"/>
        </w:rPr>
        <w:t xml:space="preserve"> </w:t>
      </w:r>
      <w:r w:rsidRPr="00EF4E0C">
        <w:rPr>
          <w:color w:val="0000FF"/>
          <w:sz w:val="24"/>
          <w:szCs w:val="24"/>
          <w:lang w:val="it-IT"/>
        </w:rPr>
        <w:t>trong trường hợp đặc biệt</w:t>
      </w:r>
      <w:r w:rsidR="005104BE" w:rsidRPr="00EF4E0C">
        <w:rPr>
          <w:color w:val="0000FF"/>
          <w:sz w:val="24"/>
          <w:szCs w:val="24"/>
          <w:lang w:val="it-IT"/>
        </w:rPr>
        <w:t>,</w:t>
      </w:r>
      <w:r w:rsidRPr="00EF4E0C">
        <w:rPr>
          <w:b/>
          <w:color w:val="0000FF"/>
          <w:sz w:val="24"/>
          <w:szCs w:val="24"/>
          <w:lang w:val="it-IT"/>
        </w:rPr>
        <w:t xml:space="preserve"> </w:t>
      </w:r>
      <w:r w:rsidRPr="00EF4E0C">
        <w:rPr>
          <w:color w:val="0000FF"/>
          <w:sz w:val="24"/>
          <w:szCs w:val="24"/>
          <w:lang w:val="it-IT"/>
        </w:rPr>
        <w:t>nếu</w:t>
      </w:r>
      <w:r w:rsidRPr="00EF4E0C">
        <w:rPr>
          <w:b/>
          <w:color w:val="0000FF"/>
          <w:sz w:val="24"/>
          <w:szCs w:val="24"/>
          <w:lang w:val="it-IT"/>
        </w:rPr>
        <w:t xml:space="preserve"> </w:t>
      </w:r>
      <w:r w:rsidRPr="00EF4E0C">
        <w:rPr>
          <w:color w:val="0000FF"/>
          <w:sz w:val="24"/>
          <w:szCs w:val="24"/>
          <w:lang w:val="it-IT"/>
        </w:rPr>
        <w:t>được Chủ tịch nước cho phép.</w:t>
      </w:r>
    </w:p>
    <w:p w14:paraId="58E6C338"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4. Người xin nhập quốc tịch Việt Nam phải có tên gọi Việt Nam. Tên gọi này do người xin nhập quốc tịch Việt Nam lựa chọn và được ghi rõ trong Quyết định cho nhập quốc tịch Việt Nam.</w:t>
      </w:r>
    </w:p>
    <w:p w14:paraId="27DC17E2" w14:textId="77777777" w:rsidR="00B2523A" w:rsidRPr="00EF4E0C" w:rsidRDefault="00B2523A" w:rsidP="00B2523A">
      <w:pPr>
        <w:spacing w:line="360" w:lineRule="atLeast"/>
        <w:ind w:firstLine="720"/>
        <w:rPr>
          <w:color w:val="0000FF"/>
          <w:sz w:val="24"/>
          <w:szCs w:val="24"/>
          <w:lang w:val="it-IT"/>
        </w:rPr>
      </w:pPr>
      <w:r w:rsidRPr="00EF4E0C">
        <w:rPr>
          <w:color w:val="0000FF"/>
          <w:sz w:val="24"/>
          <w:szCs w:val="24"/>
          <w:lang w:val="it-IT"/>
        </w:rPr>
        <w:t>5. Người xin nhập quốc tịch Việt Nam không được nhập quốc tịch Việt Nam, nếu việc đó làm phương hại đến lợi ích quốc gia của Việt Nam.</w:t>
      </w:r>
    </w:p>
    <w:p w14:paraId="418CF917"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6. Chính phủ quy định cụ thể các điều kiện được nhập quốc tịch Việt Nam.</w:t>
      </w:r>
    </w:p>
    <w:p w14:paraId="583CC5D7" w14:textId="77777777" w:rsidR="00B2523A" w:rsidRPr="00EF4E0C" w:rsidRDefault="00B2523A" w:rsidP="00B2523A">
      <w:pPr>
        <w:spacing w:line="360" w:lineRule="atLeast"/>
        <w:ind w:right="-34" w:firstLine="720"/>
        <w:rPr>
          <w:color w:val="0000FF"/>
          <w:sz w:val="24"/>
          <w:szCs w:val="24"/>
          <w:lang w:val="it-IT"/>
        </w:rPr>
      </w:pPr>
      <w:r w:rsidRPr="00EF4E0C">
        <w:rPr>
          <w:b/>
          <w:color w:val="0000FF"/>
          <w:sz w:val="24"/>
          <w:szCs w:val="24"/>
          <w:lang w:val="it-IT"/>
        </w:rPr>
        <w:t>Điều 20. H</w:t>
      </w:r>
      <w:r w:rsidRPr="00EF4E0C">
        <w:rPr>
          <w:b/>
          <w:bCs/>
          <w:color w:val="0000FF"/>
          <w:sz w:val="24"/>
          <w:szCs w:val="24"/>
          <w:lang w:val="it-IT"/>
        </w:rPr>
        <w:t>ồ sơ xin nhập quốc tịch Việt Nam</w:t>
      </w:r>
    </w:p>
    <w:p w14:paraId="2E7EA4D2"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1. Hồ sơ xin nhập quốc tịch Việt Nam gồm có các giấy tờ sau đây:</w:t>
      </w:r>
    </w:p>
    <w:p w14:paraId="4B85CC5A"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a) Đơn xin nhập quốc tịch Việt Nam;</w:t>
      </w:r>
    </w:p>
    <w:p w14:paraId="66FD7E25"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b) Bản sao Giấy</w:t>
      </w:r>
      <w:ins w:id="26" w:author="Hoang Tri Ngoc" w:date="2008-11-07T11:13:00Z">
        <w:r w:rsidRPr="00EF4E0C">
          <w:rPr>
            <w:color w:val="0000FF"/>
            <w:sz w:val="24"/>
            <w:szCs w:val="24"/>
          </w:rPr>
          <w:t xml:space="preserve"> </w:t>
        </w:r>
      </w:ins>
      <w:r w:rsidRPr="00EF4E0C">
        <w:rPr>
          <w:color w:val="0000FF"/>
          <w:sz w:val="24"/>
          <w:szCs w:val="24"/>
        </w:rPr>
        <w:t>khai sinh, Hộ</w:t>
      </w:r>
      <w:ins w:id="27" w:author="Hoang Tri Ngoc" w:date="2008-11-07T11:13:00Z">
        <w:r w:rsidRPr="00EF4E0C">
          <w:rPr>
            <w:i/>
            <w:color w:val="0000FF"/>
            <w:sz w:val="24"/>
            <w:szCs w:val="24"/>
          </w:rPr>
          <w:t xml:space="preserve"> </w:t>
        </w:r>
      </w:ins>
      <w:r w:rsidRPr="00EF4E0C">
        <w:rPr>
          <w:color w:val="0000FF"/>
          <w:sz w:val="24"/>
          <w:szCs w:val="24"/>
        </w:rPr>
        <w:t>chiếu hoặc giấy tờ khác có giá trị thay thế;</w:t>
      </w:r>
    </w:p>
    <w:p w14:paraId="25DD4F66"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c) Bản khai lý lịch;</w:t>
      </w:r>
    </w:p>
    <w:p w14:paraId="363BBC7E"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d) Phiếu lý lịch tư pháp do cơ quan có thẩm quyền của Việt Nam cấp đối với thời gian người xin nhập quốc tịch Việt Nam cư trú ở Việt Nam</w:t>
      </w:r>
      <w:r w:rsidR="004B76D0" w:rsidRPr="00EF4E0C">
        <w:rPr>
          <w:color w:val="0000FF"/>
          <w:sz w:val="24"/>
          <w:szCs w:val="24"/>
        </w:rPr>
        <w:t>,</w:t>
      </w:r>
      <w:r w:rsidRPr="00EF4E0C">
        <w:rPr>
          <w:color w:val="0000FF"/>
          <w:sz w:val="24"/>
          <w:szCs w:val="24"/>
        </w:rPr>
        <w:t xml:space="preserve"> Phiếu lý lịch tư pháp do cơ quan có thẩm quyền của nước ngoài cấp đối với thời gian người xin nhập quốc tịch Việt Nam cư trú ở nước ngoài.</w:t>
      </w:r>
      <w:r w:rsidRPr="00EF4E0C">
        <w:rPr>
          <w:b/>
          <w:color w:val="0000FF"/>
          <w:sz w:val="24"/>
          <w:szCs w:val="24"/>
        </w:rPr>
        <w:t xml:space="preserve"> </w:t>
      </w:r>
      <w:r w:rsidRPr="00EF4E0C">
        <w:rPr>
          <w:color w:val="0000FF"/>
          <w:sz w:val="24"/>
          <w:szCs w:val="24"/>
        </w:rPr>
        <w:t xml:space="preserve">Phiếu lý lịch tư pháp phải là phiếu được cấp không quá 90 ngày tính đến ngày nộp hồ sơ; </w:t>
      </w:r>
    </w:p>
    <w:p w14:paraId="2CBB0FB5"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đ) Giấy tờ chứng minh trình độ Tiếng Việt;</w:t>
      </w:r>
    </w:p>
    <w:p w14:paraId="1F5655BE"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e) Giấy tờ chứng minh về chỗ ở, thời gian thường trú ở Việt Nam;</w:t>
      </w:r>
    </w:p>
    <w:p w14:paraId="4E241C56"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g) Giấy tờ chứng minh bảo đảm cuộc sống ở Việt Nam.</w:t>
      </w:r>
    </w:p>
    <w:p w14:paraId="5A5FDF90"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2. Những người được miễn một số điều kiện nhập quốc tịch Việt Nam quy định tại khoản 2 Điều 19 của Luật này thì được miễn các giấy tờ tương ứng với điều kiện được miễn.</w:t>
      </w:r>
    </w:p>
    <w:p w14:paraId="2B108CBA"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3. Chính phủ quy định cụ thể các giấy tờ trong hồ sơ xin nhập quốc tịch Việt Nam.</w:t>
      </w:r>
    </w:p>
    <w:p w14:paraId="34F38740" w14:textId="77777777" w:rsidR="00B2523A" w:rsidRPr="00EF4E0C" w:rsidRDefault="00B2523A" w:rsidP="00B2523A">
      <w:pPr>
        <w:spacing w:line="360" w:lineRule="atLeast"/>
        <w:ind w:right="-34" w:firstLine="720"/>
        <w:rPr>
          <w:bCs/>
          <w:color w:val="0000FF"/>
          <w:sz w:val="24"/>
          <w:szCs w:val="24"/>
        </w:rPr>
      </w:pPr>
      <w:r w:rsidRPr="00EF4E0C">
        <w:rPr>
          <w:b/>
          <w:color w:val="0000FF"/>
          <w:sz w:val="24"/>
          <w:szCs w:val="24"/>
        </w:rPr>
        <w:t>Điều 21. Trình tự, thủ tục g</w:t>
      </w:r>
      <w:r w:rsidRPr="00EF4E0C">
        <w:rPr>
          <w:b/>
          <w:bCs/>
          <w:color w:val="0000FF"/>
          <w:sz w:val="24"/>
          <w:szCs w:val="24"/>
        </w:rPr>
        <w:t xml:space="preserve">iải quyết hồ sơ xin nhập quốc tịch Việt Nam </w:t>
      </w:r>
    </w:p>
    <w:p w14:paraId="7D986741"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1. Người xin nhập quốc tịch Việt Nam nộp hồ sơ cho Sở Tư pháp nơi cư trú. Trong trường hợp hồ sơ không có đầy đủ các giấy tờ quy định tại khoản 1 Điều 20 của Luật này hoặc không hợp lệ thì Sở Tư pháp thông báo ngay để người xin nhập quốc tịch Việt Nam bổ sung, hoàn chỉnh hồ sơ.</w:t>
      </w:r>
    </w:p>
    <w:p w14:paraId="5ABE33FB" w14:textId="77777777" w:rsidR="00B2523A" w:rsidRPr="00EF4E0C" w:rsidRDefault="00B2523A" w:rsidP="00B2523A">
      <w:pPr>
        <w:spacing w:line="360" w:lineRule="atLeast"/>
        <w:ind w:right="-34" w:firstLine="720"/>
        <w:rPr>
          <w:ins w:id="28" w:author="Hoang Tri Ngoc" w:date="2008-11-07T10:21:00Z"/>
          <w:i/>
          <w:color w:val="0000FF"/>
          <w:sz w:val="24"/>
          <w:szCs w:val="24"/>
          <w:rPrChange w:id="29" w:author="Hoang Tri Ngoc" w:date="2008-11-07T10:23:00Z">
            <w:rPr>
              <w:ins w:id="30" w:author="Hoang Tri Ngoc" w:date="2008-11-07T10:21:00Z"/>
              <w:b/>
              <w:color w:val="000000"/>
            </w:rPr>
          </w:rPrChange>
        </w:rPr>
      </w:pPr>
      <w:r w:rsidRPr="00EF4E0C">
        <w:rPr>
          <w:color w:val="0000FF"/>
          <w:sz w:val="24"/>
          <w:szCs w:val="24"/>
        </w:rPr>
        <w:lastRenderedPageBreak/>
        <w:t>2. Trong thời hạn 5</w:t>
      </w:r>
      <w:ins w:id="31" w:author="Hoang Tri Ngoc" w:date="2008-11-07T14:07:00Z">
        <w:r w:rsidRPr="00EF4E0C">
          <w:rPr>
            <w:color w:val="0000FF"/>
            <w:sz w:val="24"/>
            <w:szCs w:val="24"/>
          </w:rPr>
          <w:t xml:space="preserve"> ngày làm việc,</w:t>
        </w:r>
      </w:ins>
      <w:ins w:id="32" w:author="Hoang Tri Ngoc" w:date="2008-11-07T10:21:00Z">
        <w:r w:rsidRPr="00EF4E0C">
          <w:rPr>
            <w:color w:val="0000FF"/>
            <w:sz w:val="24"/>
            <w:szCs w:val="24"/>
            <w:rPrChange w:id="33" w:author="Hoang Tri Ngoc" w:date="2008-11-07T10:23:00Z">
              <w:rPr>
                <w:b/>
                <w:color w:val="000000"/>
              </w:rPr>
            </w:rPrChange>
          </w:rPr>
          <w:t xml:space="preserve"> </w:t>
        </w:r>
      </w:ins>
      <w:r w:rsidRPr="00EF4E0C">
        <w:rPr>
          <w:color w:val="0000FF"/>
          <w:sz w:val="24"/>
          <w:szCs w:val="24"/>
        </w:rPr>
        <w:t>kể từ ngày nhận đủ hồ sơ hợp lệ, Sở Tư pháp gửi văn bản đề nghị cơ quan Công an tỉnh, thành phố trực thuộc trung ương (sau đây gọi chung là cấp tỉnh)</w:t>
      </w:r>
      <w:ins w:id="34" w:author="Hoang Tri Ngoc" w:date="2008-11-07T10:21:00Z">
        <w:r w:rsidRPr="00EF4E0C">
          <w:rPr>
            <w:color w:val="0000FF"/>
            <w:sz w:val="24"/>
            <w:szCs w:val="24"/>
            <w:rPrChange w:id="35" w:author="Hoang Tri Ngoc" w:date="2008-11-07T10:23:00Z">
              <w:rPr>
                <w:b/>
                <w:color w:val="000000"/>
              </w:rPr>
            </w:rPrChange>
          </w:rPr>
          <w:t xml:space="preserve"> </w:t>
        </w:r>
      </w:ins>
      <w:r w:rsidRPr="00EF4E0C">
        <w:rPr>
          <w:color w:val="0000FF"/>
          <w:sz w:val="24"/>
          <w:szCs w:val="24"/>
        </w:rPr>
        <w:t>xác minh về nhân thân của người xin nhập quốc tịch Việt Nam.</w:t>
      </w:r>
      <w:ins w:id="36" w:author="Hoang Tri Ngoc" w:date="2008-11-07T10:21:00Z">
        <w:r w:rsidRPr="00EF4E0C">
          <w:rPr>
            <w:i/>
            <w:color w:val="0000FF"/>
            <w:sz w:val="24"/>
            <w:szCs w:val="24"/>
            <w:rPrChange w:id="37" w:author="Hoang Tri Ngoc" w:date="2008-11-07T10:23:00Z">
              <w:rPr>
                <w:b/>
                <w:color w:val="000000"/>
              </w:rPr>
            </w:rPrChange>
          </w:rPr>
          <w:t xml:space="preserve"> </w:t>
        </w:r>
      </w:ins>
    </w:p>
    <w:p w14:paraId="4DDCF854" w14:textId="77777777" w:rsidR="00291E14" w:rsidRPr="00EF4E0C" w:rsidRDefault="00B2523A" w:rsidP="00291E14">
      <w:pPr>
        <w:spacing w:line="360" w:lineRule="atLeast"/>
        <w:ind w:firstLine="737"/>
        <w:rPr>
          <w:color w:val="0000FF"/>
          <w:spacing w:val="-2"/>
          <w:sz w:val="24"/>
          <w:szCs w:val="24"/>
          <w:lang w:val="nl-NL"/>
        </w:rPr>
      </w:pPr>
      <w:r w:rsidRPr="00EF4E0C">
        <w:rPr>
          <w:color w:val="0000FF"/>
          <w:sz w:val="24"/>
          <w:szCs w:val="24"/>
        </w:rPr>
        <w:t>Trong thời hạn 30 ngày, kể từ ngày nhận được đề nghị của Sở Tư pháp, cơ quan Công an cấp tỉnh có trách nhiệm xác minh và gửi kết quả đến Sở Tư pháp</w:t>
      </w:r>
      <w:ins w:id="38" w:author="Hoang Tri Ngoc" w:date="2008-11-07T10:21:00Z">
        <w:r w:rsidRPr="00EF4E0C">
          <w:rPr>
            <w:color w:val="0000FF"/>
            <w:sz w:val="24"/>
            <w:szCs w:val="24"/>
            <w:rPrChange w:id="39" w:author="Hoang Tri Ngoc" w:date="2008-11-07T10:23:00Z">
              <w:rPr>
                <w:b/>
                <w:color w:val="000000"/>
              </w:rPr>
            </w:rPrChange>
          </w:rPr>
          <w:t xml:space="preserve">. Trong thời gian này, Sở Tư pháp phải tiến hành thẩm tra giấy tờ trong </w:t>
        </w:r>
        <w:r w:rsidRPr="00EF4E0C">
          <w:rPr>
            <w:color w:val="0000FF"/>
            <w:sz w:val="24"/>
            <w:szCs w:val="24"/>
            <w:lang w:val="nl-NL"/>
            <w:rPrChange w:id="40" w:author="Hoang Tri Ngoc" w:date="2008-11-07T10:23:00Z">
              <w:rPr>
                <w:b/>
                <w:lang w:val="nl-NL"/>
              </w:rPr>
            </w:rPrChange>
          </w:rPr>
          <w:t xml:space="preserve">hồ sơ </w:t>
        </w:r>
        <w:r w:rsidRPr="00EF4E0C">
          <w:rPr>
            <w:color w:val="0000FF"/>
            <w:spacing w:val="-2"/>
            <w:sz w:val="24"/>
            <w:szCs w:val="24"/>
            <w:lang w:val="nl-NL"/>
            <w:rPrChange w:id="41" w:author="Hoang Tri Ngoc" w:date="2008-11-07T10:23:00Z">
              <w:rPr>
                <w:b/>
                <w:spacing w:val="-2"/>
                <w:lang w:val="nl-NL"/>
              </w:rPr>
            </w:rPrChange>
          </w:rPr>
          <w:t>xin nhập quốc tịch Việt Nam.</w:t>
        </w:r>
      </w:ins>
    </w:p>
    <w:p w14:paraId="312F87AE" w14:textId="77777777" w:rsidR="00B2523A" w:rsidRPr="00EF4E0C" w:rsidRDefault="00B2523A" w:rsidP="00291E14">
      <w:pPr>
        <w:spacing w:line="360" w:lineRule="atLeast"/>
        <w:ind w:firstLine="737"/>
        <w:rPr>
          <w:color w:val="0000FF"/>
          <w:sz w:val="24"/>
          <w:szCs w:val="24"/>
          <w:lang w:val="nl-NL"/>
          <w:rPrChange w:id="42" w:author="Hoang Tri Ngoc" w:date="2008-11-07T10:23:00Z">
            <w:rPr>
              <w:i/>
              <w:color w:val="000000"/>
            </w:rPr>
          </w:rPrChange>
        </w:rPr>
      </w:pPr>
      <w:r w:rsidRPr="00EF4E0C">
        <w:rPr>
          <w:color w:val="0000FF"/>
          <w:sz w:val="24"/>
          <w:szCs w:val="24"/>
          <w:lang w:val="nl-NL"/>
          <w:rPrChange w:id="43" w:author="Hoang Tri Ngoc" w:date="2008-11-07T10:23:00Z">
            <w:rPr>
              <w:i/>
              <w:color w:val="000000"/>
            </w:rPr>
          </w:rPrChange>
        </w:rPr>
        <w:t xml:space="preserve">Trong thời hạn </w:t>
      </w:r>
      <w:r w:rsidRPr="00EF4E0C">
        <w:rPr>
          <w:color w:val="0000FF"/>
          <w:sz w:val="24"/>
          <w:szCs w:val="24"/>
          <w:lang w:val="nl-NL"/>
        </w:rPr>
        <w:t>10 ngày</w:t>
      </w:r>
      <w:r w:rsidR="00C65D72" w:rsidRPr="00EF4E0C">
        <w:rPr>
          <w:color w:val="0000FF"/>
          <w:sz w:val="24"/>
          <w:szCs w:val="24"/>
          <w:lang w:val="nl-NL"/>
        </w:rPr>
        <w:t xml:space="preserve"> làm việc</w:t>
      </w:r>
      <w:r w:rsidRPr="00EF4E0C">
        <w:rPr>
          <w:color w:val="0000FF"/>
          <w:sz w:val="24"/>
          <w:szCs w:val="24"/>
          <w:lang w:val="nl-NL"/>
        </w:rPr>
        <w:t>,</w:t>
      </w:r>
      <w:r w:rsidRPr="00EF4E0C">
        <w:rPr>
          <w:color w:val="0000FF"/>
          <w:sz w:val="24"/>
          <w:szCs w:val="24"/>
          <w:lang w:val="nl-NL"/>
          <w:rPrChange w:id="44" w:author="Hoang Tri Ngoc" w:date="2008-11-07T10:23:00Z">
            <w:rPr>
              <w:i/>
              <w:color w:val="000000"/>
            </w:rPr>
          </w:rPrChange>
        </w:rPr>
        <w:t xml:space="preserve"> kể từ ngày nhận được kết quả xác minh, Sở Tư pháp có trách nhiệm hoàn tất hồ sơ trình Chủ tịch Ủy ban nhân dân cấp tỉnh.</w:t>
      </w:r>
    </w:p>
    <w:p w14:paraId="0774FDE6" w14:textId="77777777" w:rsidR="00B2523A" w:rsidRPr="00EF4E0C" w:rsidRDefault="00B2523A" w:rsidP="00B2523A">
      <w:pPr>
        <w:spacing w:line="360" w:lineRule="atLeast"/>
        <w:ind w:right="-34" w:firstLine="720"/>
        <w:rPr>
          <w:color w:val="0000FF"/>
          <w:sz w:val="24"/>
          <w:szCs w:val="24"/>
          <w:lang w:val="nl-NL"/>
          <w:rPrChange w:id="45" w:author="Hoang Tri Ngoc" w:date="2008-11-07T10:23:00Z">
            <w:rPr>
              <w:i/>
              <w:color w:val="000000"/>
            </w:rPr>
          </w:rPrChange>
        </w:rPr>
      </w:pPr>
      <w:r w:rsidRPr="00EF4E0C">
        <w:rPr>
          <w:color w:val="0000FF"/>
          <w:sz w:val="24"/>
          <w:szCs w:val="24"/>
          <w:lang w:val="nl-NL"/>
          <w:rPrChange w:id="46" w:author="Hoang Tri Ngoc" w:date="2008-11-07T10:23:00Z">
            <w:rPr>
              <w:i/>
              <w:color w:val="000000"/>
            </w:rPr>
          </w:rPrChange>
        </w:rPr>
        <w:t>Trong thời hạn</w:t>
      </w:r>
      <w:r w:rsidRPr="00EF4E0C">
        <w:rPr>
          <w:color w:val="0000FF"/>
          <w:sz w:val="24"/>
          <w:szCs w:val="24"/>
          <w:lang w:val="nl-NL"/>
        </w:rPr>
        <w:t xml:space="preserve"> 10 </w:t>
      </w:r>
      <w:r w:rsidRPr="00EF4E0C">
        <w:rPr>
          <w:color w:val="0000FF"/>
          <w:sz w:val="24"/>
          <w:szCs w:val="24"/>
          <w:lang w:val="nl-NL"/>
          <w:rPrChange w:id="47" w:author="Hoang Tri Ngoc" w:date="2008-11-07T10:23:00Z">
            <w:rPr>
              <w:i/>
              <w:color w:val="000000"/>
            </w:rPr>
          </w:rPrChange>
        </w:rPr>
        <w:t>ngày</w:t>
      </w:r>
      <w:r w:rsidR="00C65D72" w:rsidRPr="00EF4E0C">
        <w:rPr>
          <w:color w:val="0000FF"/>
          <w:sz w:val="24"/>
          <w:szCs w:val="24"/>
          <w:lang w:val="nl-NL"/>
        </w:rPr>
        <w:t xml:space="preserve"> làm việc</w:t>
      </w:r>
      <w:r w:rsidRPr="00EF4E0C">
        <w:rPr>
          <w:color w:val="0000FF"/>
          <w:sz w:val="24"/>
          <w:szCs w:val="24"/>
          <w:lang w:val="nl-NL"/>
          <w:rPrChange w:id="48" w:author="Hoang Tri Ngoc" w:date="2008-11-07T10:23:00Z">
            <w:rPr>
              <w:i/>
              <w:color w:val="000000"/>
            </w:rPr>
          </w:rPrChange>
        </w:rPr>
        <w:t>, kể từ ngày nhận được đề nghị của Sở Tư pháp, Chủ tịch Uỷ ban nhân dân cấp tỉnh có trách nhiệm xem xét, kết luận và đề xuất ý kiến gửi</w:t>
      </w:r>
      <w:ins w:id="49" w:author="Hoang Tri Ngoc" w:date="2008-11-07T13:53:00Z">
        <w:r w:rsidRPr="00EF4E0C">
          <w:rPr>
            <w:color w:val="0000FF"/>
            <w:sz w:val="24"/>
            <w:szCs w:val="24"/>
            <w:lang w:val="nl-NL"/>
          </w:rPr>
          <w:t xml:space="preserve"> </w:t>
        </w:r>
      </w:ins>
      <w:r w:rsidRPr="00EF4E0C">
        <w:rPr>
          <w:color w:val="0000FF"/>
          <w:sz w:val="24"/>
          <w:szCs w:val="24"/>
          <w:lang w:val="nl-NL"/>
          <w:rPrChange w:id="50" w:author="Hoang Tri Ngoc" w:date="2008-11-07T10:23:00Z">
            <w:rPr>
              <w:i/>
              <w:color w:val="000000"/>
            </w:rPr>
          </w:rPrChange>
        </w:rPr>
        <w:t>Bộ Tư pháp.</w:t>
      </w:r>
    </w:p>
    <w:p w14:paraId="2E3D124F" w14:textId="77777777" w:rsidR="00B2523A" w:rsidRPr="00EF4E0C" w:rsidRDefault="008E5F87" w:rsidP="00B2523A">
      <w:pPr>
        <w:spacing w:line="360" w:lineRule="atLeast"/>
        <w:ind w:right="-34" w:firstLine="720"/>
        <w:rPr>
          <w:color w:val="0000FF"/>
          <w:sz w:val="24"/>
          <w:szCs w:val="24"/>
          <w:lang w:val="nl-NL"/>
          <w:rPrChange w:id="51" w:author="Hoang Tri Ngoc" w:date="2008-11-07T10:23:00Z">
            <w:rPr>
              <w:i/>
            </w:rPr>
          </w:rPrChange>
        </w:rPr>
      </w:pPr>
      <w:r w:rsidRPr="00EF4E0C">
        <w:rPr>
          <w:color w:val="0000FF"/>
          <w:sz w:val="24"/>
          <w:szCs w:val="24"/>
          <w:lang w:val="nl-NL"/>
        </w:rPr>
        <w:t>3.</w:t>
      </w:r>
      <w:r w:rsidR="00B2523A" w:rsidRPr="00EF4E0C">
        <w:rPr>
          <w:color w:val="0000FF"/>
          <w:sz w:val="24"/>
          <w:szCs w:val="24"/>
          <w:lang w:val="nl-NL"/>
          <w:rPrChange w:id="52" w:author="Hoang Tri Ngoc" w:date="2008-11-07T10:23:00Z">
            <w:rPr>
              <w:i/>
              <w:color w:val="000000"/>
            </w:rPr>
          </w:rPrChange>
        </w:rPr>
        <w:t xml:space="preserve"> Trong thời hạn</w:t>
      </w:r>
      <w:r w:rsidR="00B2523A" w:rsidRPr="00EF4E0C">
        <w:rPr>
          <w:color w:val="0000FF"/>
          <w:sz w:val="24"/>
          <w:szCs w:val="24"/>
          <w:lang w:val="nl-NL"/>
        </w:rPr>
        <w:t xml:space="preserve"> 20 ngày, </w:t>
      </w:r>
      <w:r w:rsidR="00B2523A" w:rsidRPr="00EF4E0C">
        <w:rPr>
          <w:color w:val="0000FF"/>
          <w:sz w:val="24"/>
          <w:szCs w:val="24"/>
          <w:lang w:val="nl-NL"/>
          <w:rPrChange w:id="53" w:author="Hoang Tri Ngoc" w:date="2008-11-07T10:23:00Z">
            <w:rPr>
              <w:i/>
              <w:color w:val="000000"/>
            </w:rPr>
          </w:rPrChange>
        </w:rPr>
        <w:t>kể từ ngày nhận được</w:t>
      </w:r>
      <w:r w:rsidR="00B2523A" w:rsidRPr="00EF4E0C">
        <w:rPr>
          <w:color w:val="0000FF"/>
          <w:sz w:val="24"/>
          <w:szCs w:val="24"/>
          <w:lang w:val="nl-NL"/>
        </w:rPr>
        <w:t xml:space="preserve"> đề xuất</w:t>
      </w:r>
      <w:r w:rsidR="00B2523A" w:rsidRPr="00EF4E0C">
        <w:rPr>
          <w:color w:val="0000FF"/>
          <w:sz w:val="24"/>
          <w:szCs w:val="24"/>
          <w:lang w:val="nl-NL"/>
          <w:rPrChange w:id="54" w:author="Hoang Tri Ngoc" w:date="2008-11-07T10:23:00Z">
            <w:rPr>
              <w:i/>
              <w:color w:val="000000"/>
            </w:rPr>
          </w:rPrChange>
        </w:rPr>
        <w:t xml:space="preserve"> của Chủ tịch Ủy ban nhân dân cấp tỉnh, Bộ Tư pháp có trách nhiệm kiểm tra lại hồ sơ, </w:t>
      </w:r>
      <w:r w:rsidR="00B2523A" w:rsidRPr="00EF4E0C">
        <w:rPr>
          <w:color w:val="0000FF"/>
          <w:sz w:val="24"/>
          <w:szCs w:val="24"/>
          <w:lang w:val="nl-NL"/>
          <w:rPrChange w:id="55" w:author="Hoang Tri Ngoc" w:date="2008-11-07T10:23:00Z">
            <w:rPr>
              <w:i/>
            </w:rPr>
          </w:rPrChange>
        </w:rPr>
        <w:t xml:space="preserve">nếu xét thấy có đủ điều kiện nhập quốc tịch Việt Nam thì gửi thông báo bằng văn bản cho người xin nhập quốc tịch Việt Nam để làm thủ tục xin thôi quốc tịch nước ngoài, trừ trường hợp người xin nhập quốc tịch Việt Nam xin giữ quốc tịch nước ngoài hoặc là người không quốc tịch. Trong thời hạn </w:t>
      </w:r>
      <w:r w:rsidR="00B2523A" w:rsidRPr="00EF4E0C">
        <w:rPr>
          <w:color w:val="0000FF"/>
          <w:sz w:val="24"/>
          <w:szCs w:val="24"/>
          <w:lang w:val="nl-NL"/>
        </w:rPr>
        <w:t>10</w:t>
      </w:r>
      <w:r w:rsidR="00B2523A" w:rsidRPr="00EF4E0C">
        <w:rPr>
          <w:color w:val="0000FF"/>
          <w:sz w:val="24"/>
          <w:szCs w:val="24"/>
          <w:lang w:val="nl-NL"/>
          <w:rPrChange w:id="56" w:author="Hoang Tri Ngoc" w:date="2008-11-07T10:23:00Z">
            <w:rPr>
              <w:i/>
            </w:rPr>
          </w:rPrChange>
        </w:rPr>
        <w:t xml:space="preserve"> ngày</w:t>
      </w:r>
      <w:r w:rsidR="00C65D72" w:rsidRPr="00EF4E0C">
        <w:rPr>
          <w:color w:val="0000FF"/>
          <w:sz w:val="24"/>
          <w:szCs w:val="24"/>
          <w:lang w:val="nl-NL"/>
        </w:rPr>
        <w:t xml:space="preserve"> làm việc</w:t>
      </w:r>
      <w:r w:rsidR="00B2523A" w:rsidRPr="00EF4E0C">
        <w:rPr>
          <w:color w:val="0000FF"/>
          <w:sz w:val="24"/>
          <w:szCs w:val="24"/>
          <w:lang w:val="nl-NL"/>
        </w:rPr>
        <w:t>,</w:t>
      </w:r>
      <w:r w:rsidR="00B2523A" w:rsidRPr="00EF4E0C">
        <w:rPr>
          <w:color w:val="0000FF"/>
          <w:sz w:val="24"/>
          <w:szCs w:val="24"/>
          <w:lang w:val="nl-NL"/>
          <w:rPrChange w:id="57" w:author="Hoang Tri Ngoc" w:date="2008-11-07T10:23:00Z">
            <w:rPr>
              <w:i/>
            </w:rPr>
          </w:rPrChange>
        </w:rPr>
        <w:t xml:space="preserve"> kể từ ngày nhận được giấy cho thôi quốc tịch nước ngoài của người xin nhập quốc tịch Việt Nam, Bộ trưởng Bộ Tư pháp báo cáo Thủ tướng Chính phủ trình Chủ tịch nước xem xét, quyết định.</w:t>
      </w:r>
    </w:p>
    <w:p w14:paraId="77F42B8D" w14:textId="77777777" w:rsidR="00B2523A" w:rsidRPr="00EF4E0C" w:rsidRDefault="00B2523A" w:rsidP="00B2523A">
      <w:pPr>
        <w:spacing w:line="360" w:lineRule="atLeast"/>
        <w:ind w:right="-34" w:firstLine="720"/>
        <w:rPr>
          <w:color w:val="0000FF"/>
          <w:sz w:val="24"/>
          <w:szCs w:val="24"/>
          <w:lang w:val="nl-NL"/>
          <w:rPrChange w:id="58" w:author="Hoang Tri Ngoc" w:date="2008-11-07T10:23:00Z">
            <w:rPr>
              <w:i/>
            </w:rPr>
          </w:rPrChange>
        </w:rPr>
      </w:pPr>
      <w:r w:rsidRPr="00EF4E0C">
        <w:rPr>
          <w:color w:val="0000FF"/>
          <w:sz w:val="24"/>
          <w:szCs w:val="24"/>
          <w:lang w:val="nl-NL"/>
          <w:rPrChange w:id="59" w:author="Hoang Tri Ngoc" w:date="2008-11-07T10:23:00Z">
            <w:rPr>
              <w:i/>
            </w:rPr>
          </w:rPrChange>
        </w:rPr>
        <w:t>Trường hợp người xin nhập quốc tịch Việt Nam xin giữ quốc tịch nước ngoài, người xin nhập quốc tịch Việt Nam là người không quốc tịch</w:t>
      </w:r>
      <w:r w:rsidR="008E5F87" w:rsidRPr="00EF4E0C">
        <w:rPr>
          <w:color w:val="0000FF"/>
          <w:sz w:val="24"/>
          <w:szCs w:val="24"/>
          <w:lang w:val="nl-NL"/>
        </w:rPr>
        <w:t xml:space="preserve"> thì</w:t>
      </w:r>
      <w:r w:rsidRPr="00EF4E0C">
        <w:rPr>
          <w:color w:val="0000FF"/>
          <w:sz w:val="24"/>
          <w:szCs w:val="24"/>
          <w:lang w:val="nl-NL"/>
          <w:rPrChange w:id="60" w:author="Hoang Tri Ngoc" w:date="2008-11-07T10:23:00Z">
            <w:rPr>
              <w:i/>
            </w:rPr>
          </w:rPrChange>
        </w:rPr>
        <w:t xml:space="preserve"> t</w:t>
      </w:r>
      <w:r w:rsidRPr="00EF4E0C">
        <w:rPr>
          <w:color w:val="0000FF"/>
          <w:sz w:val="24"/>
          <w:szCs w:val="24"/>
          <w:lang w:val="nl-NL"/>
          <w:rPrChange w:id="61" w:author="Hoang Tri Ngoc" w:date="2008-11-07T10:23:00Z">
            <w:rPr>
              <w:i/>
              <w:color w:val="000000"/>
            </w:rPr>
          </w:rPrChange>
        </w:rPr>
        <w:t xml:space="preserve">rong thời hạn </w:t>
      </w:r>
      <w:r w:rsidRPr="00EF4E0C">
        <w:rPr>
          <w:color w:val="0000FF"/>
          <w:sz w:val="24"/>
          <w:szCs w:val="24"/>
          <w:lang w:val="nl-NL"/>
        </w:rPr>
        <w:t>20 ngày</w:t>
      </w:r>
      <w:r w:rsidRPr="00EF4E0C">
        <w:rPr>
          <w:color w:val="0000FF"/>
          <w:sz w:val="24"/>
          <w:szCs w:val="24"/>
          <w:lang w:val="nl-NL"/>
          <w:rPrChange w:id="62" w:author="Hoang Tri Ngoc" w:date="2008-11-07T10:23:00Z">
            <w:rPr>
              <w:i/>
              <w:color w:val="000000"/>
            </w:rPr>
          </w:rPrChange>
        </w:rPr>
        <w:t xml:space="preserve">, kể từ ngày nhận được </w:t>
      </w:r>
      <w:r w:rsidRPr="00EF4E0C">
        <w:rPr>
          <w:color w:val="0000FF"/>
          <w:sz w:val="24"/>
          <w:szCs w:val="24"/>
          <w:lang w:val="nl-NL"/>
        </w:rPr>
        <w:t xml:space="preserve">đề xuất </w:t>
      </w:r>
      <w:r w:rsidRPr="00EF4E0C">
        <w:rPr>
          <w:color w:val="0000FF"/>
          <w:sz w:val="24"/>
          <w:szCs w:val="24"/>
          <w:lang w:val="nl-NL"/>
          <w:rPrChange w:id="63" w:author="Hoang Tri Ngoc" w:date="2008-11-07T10:23:00Z">
            <w:rPr>
              <w:i/>
              <w:color w:val="000000"/>
            </w:rPr>
          </w:rPrChange>
        </w:rPr>
        <w:t xml:space="preserve">của Chủ tịch Ủy ban nhân dân cấp tỉnh, Bộ Tư pháp có trách nhiệm kiểm tra lại hồ sơ, </w:t>
      </w:r>
      <w:r w:rsidRPr="00EF4E0C">
        <w:rPr>
          <w:color w:val="0000FF"/>
          <w:sz w:val="24"/>
          <w:szCs w:val="24"/>
          <w:lang w:val="nl-NL"/>
          <w:rPrChange w:id="64" w:author="Hoang Tri Ngoc" w:date="2008-11-07T10:23:00Z">
            <w:rPr>
              <w:i/>
            </w:rPr>
          </w:rPrChange>
        </w:rPr>
        <w:t>nếu xét thấy người xin nhập quốc tịch Việt Nam có đủ điều kiện được nhập quốc tịch Việt Nam thì báo cáo Thủ tướng Chính phủ trình Chủ tịch nước xem xét, quyết định.</w:t>
      </w:r>
    </w:p>
    <w:p w14:paraId="6D37ABAB" w14:textId="77777777" w:rsidR="00B2523A" w:rsidRPr="00EF4E0C" w:rsidRDefault="008E5F87" w:rsidP="00B2523A">
      <w:pPr>
        <w:spacing w:line="360" w:lineRule="atLeast"/>
        <w:ind w:right="-34" w:firstLine="720"/>
        <w:rPr>
          <w:color w:val="0000FF"/>
          <w:sz w:val="24"/>
          <w:szCs w:val="24"/>
          <w:lang w:val="nl-NL"/>
          <w:rPrChange w:id="65" w:author="Hoang Tri Ngoc" w:date="2008-11-07T10:23:00Z">
            <w:rPr>
              <w:i/>
              <w:color w:val="000000"/>
            </w:rPr>
          </w:rPrChange>
        </w:rPr>
      </w:pPr>
      <w:r w:rsidRPr="00EF4E0C">
        <w:rPr>
          <w:color w:val="0000FF"/>
          <w:sz w:val="24"/>
          <w:szCs w:val="24"/>
          <w:lang w:val="nl-NL"/>
        </w:rPr>
        <w:t>4</w:t>
      </w:r>
      <w:r w:rsidR="00B2523A" w:rsidRPr="00EF4E0C">
        <w:rPr>
          <w:color w:val="0000FF"/>
          <w:sz w:val="24"/>
          <w:szCs w:val="24"/>
          <w:lang w:val="nl-NL"/>
          <w:rPrChange w:id="66" w:author="Hoang Tri Ngoc" w:date="2008-11-07T10:23:00Z">
            <w:rPr>
              <w:i/>
            </w:rPr>
          </w:rPrChange>
        </w:rPr>
        <w:t xml:space="preserve">. Trong thời hạn </w:t>
      </w:r>
      <w:r w:rsidR="00B2523A" w:rsidRPr="00EF4E0C">
        <w:rPr>
          <w:color w:val="0000FF"/>
          <w:sz w:val="24"/>
          <w:szCs w:val="24"/>
          <w:lang w:val="nl-NL"/>
        </w:rPr>
        <w:t>30</w:t>
      </w:r>
      <w:r w:rsidR="00B2523A" w:rsidRPr="00EF4E0C">
        <w:rPr>
          <w:color w:val="0000FF"/>
          <w:sz w:val="24"/>
          <w:szCs w:val="24"/>
          <w:lang w:val="nl-NL"/>
          <w:rPrChange w:id="67" w:author="Hoang Tri Ngoc" w:date="2008-11-07T10:23:00Z">
            <w:rPr>
              <w:i/>
            </w:rPr>
          </w:rPrChange>
        </w:rPr>
        <w:t xml:space="preserve"> ngày</w:t>
      </w:r>
      <w:r w:rsidR="00B2523A" w:rsidRPr="00EF4E0C">
        <w:rPr>
          <w:color w:val="0000FF"/>
          <w:sz w:val="24"/>
          <w:szCs w:val="24"/>
          <w:lang w:val="nl-NL"/>
        </w:rPr>
        <w:t>,</w:t>
      </w:r>
      <w:r w:rsidR="00B2523A" w:rsidRPr="00EF4E0C">
        <w:rPr>
          <w:color w:val="0000FF"/>
          <w:sz w:val="24"/>
          <w:szCs w:val="24"/>
          <w:lang w:val="nl-NL"/>
          <w:rPrChange w:id="68" w:author="Hoang Tri Ngoc" w:date="2008-11-07T10:23:00Z">
            <w:rPr>
              <w:i/>
            </w:rPr>
          </w:rPrChange>
        </w:rPr>
        <w:t xml:space="preserve"> kể từ ngày nhận được đề nghị của Thủ tướng Chính phủ, Chủ tịch nước xem xét, quyết định.</w:t>
      </w:r>
    </w:p>
    <w:p w14:paraId="0BC1AB3F" w14:textId="77777777" w:rsidR="00B2523A" w:rsidRPr="00EF4E0C" w:rsidRDefault="00B2523A" w:rsidP="00B2523A">
      <w:pPr>
        <w:spacing w:line="360" w:lineRule="atLeast"/>
        <w:ind w:right="-34" w:firstLine="720"/>
        <w:rPr>
          <w:b/>
          <w:color w:val="0000FF"/>
          <w:sz w:val="24"/>
          <w:szCs w:val="24"/>
          <w:lang w:val="nl-NL"/>
        </w:rPr>
      </w:pPr>
      <w:r w:rsidRPr="00EF4E0C">
        <w:rPr>
          <w:b/>
          <w:color w:val="0000FF"/>
          <w:sz w:val="24"/>
          <w:szCs w:val="24"/>
          <w:lang w:val="nl-NL"/>
        </w:rPr>
        <w:t xml:space="preserve">Điều 22. </w:t>
      </w:r>
      <w:ins w:id="69" w:author="Hoang Tri Ngoc" w:date="2008-11-07T10:25:00Z">
        <w:r w:rsidRPr="00EF4E0C">
          <w:rPr>
            <w:b/>
            <w:color w:val="0000FF"/>
            <w:sz w:val="24"/>
            <w:szCs w:val="24"/>
            <w:lang w:val="nl-NL"/>
          </w:rPr>
          <w:t>T</w:t>
        </w:r>
      </w:ins>
      <w:r w:rsidRPr="00EF4E0C">
        <w:rPr>
          <w:b/>
          <w:color w:val="0000FF"/>
          <w:sz w:val="24"/>
          <w:szCs w:val="24"/>
          <w:lang w:val="nl-NL"/>
        </w:rPr>
        <w:t>rình tự, thủ tục</w:t>
      </w:r>
      <w:ins w:id="70" w:author="Hoang Tri Ngoc" w:date="2008-11-07T10:26:00Z">
        <w:r w:rsidRPr="00EF4E0C">
          <w:rPr>
            <w:b/>
            <w:color w:val="0000FF"/>
            <w:sz w:val="24"/>
            <w:szCs w:val="24"/>
            <w:lang w:val="nl-NL"/>
          </w:rPr>
          <w:t xml:space="preserve"> và hồ sơ</w:t>
        </w:r>
      </w:ins>
      <w:r w:rsidRPr="00EF4E0C">
        <w:rPr>
          <w:b/>
          <w:color w:val="0000FF"/>
          <w:sz w:val="24"/>
          <w:szCs w:val="24"/>
          <w:lang w:val="nl-NL"/>
        </w:rPr>
        <w:t xml:space="preserve"> xin nhập quốc tịch Việt Nam đối với người không quốc tịch đã cư trú ổn định tại Việt Nam </w:t>
      </w:r>
    </w:p>
    <w:p w14:paraId="1FD34790" w14:textId="77777777" w:rsidR="00B2523A" w:rsidRPr="00EF4E0C" w:rsidRDefault="00B2523A" w:rsidP="00B2523A">
      <w:pPr>
        <w:spacing w:line="360" w:lineRule="atLeast"/>
        <w:ind w:right="-34" w:firstLine="720"/>
        <w:rPr>
          <w:color w:val="0000FF"/>
          <w:sz w:val="24"/>
          <w:szCs w:val="24"/>
          <w:lang w:val="nl-NL"/>
        </w:rPr>
      </w:pPr>
      <w:r w:rsidRPr="00EF4E0C">
        <w:rPr>
          <w:color w:val="0000FF"/>
          <w:sz w:val="24"/>
          <w:szCs w:val="24"/>
          <w:lang w:val="nl-NL"/>
        </w:rPr>
        <w:t>Người không quốc tịch mà không có đầy đủ các giấy tờ về nhân thân, nhưng đã cư trú ổn định trên lãnh thổ Việt Nam từ 20 năm trở lên tính đến ngày Luật này có hiệu lực và tuân thủ Hiến pháp, pháp luật Việt Nam thì được nhập quốc tịch Việt Nam theo trình tự, thủ tục và hồ sơ do Chính phủ quy định.</w:t>
      </w:r>
    </w:p>
    <w:p w14:paraId="076D1138" w14:textId="77777777" w:rsidR="00B2523A" w:rsidRPr="00EF4E0C" w:rsidRDefault="00B2523A" w:rsidP="00B2523A">
      <w:pPr>
        <w:spacing w:line="360" w:lineRule="atLeast"/>
        <w:ind w:right="-34"/>
        <w:jc w:val="center"/>
        <w:rPr>
          <w:b/>
          <w:color w:val="0000FF"/>
          <w:sz w:val="24"/>
          <w:szCs w:val="24"/>
          <w:lang w:val="nl-NL"/>
        </w:rPr>
      </w:pPr>
    </w:p>
    <w:p w14:paraId="7E3A43C4" w14:textId="77777777" w:rsidR="00B2523A" w:rsidRPr="00EF4E0C" w:rsidRDefault="00B2523A" w:rsidP="00895ECE">
      <w:pPr>
        <w:spacing w:before="0" w:line="240" w:lineRule="auto"/>
        <w:ind w:right="-34"/>
        <w:jc w:val="center"/>
        <w:rPr>
          <w:color w:val="0000FF"/>
          <w:sz w:val="24"/>
          <w:szCs w:val="24"/>
          <w:lang w:val="nl-NL"/>
        </w:rPr>
      </w:pPr>
      <w:r w:rsidRPr="00EF4E0C">
        <w:rPr>
          <w:b/>
          <w:color w:val="0000FF"/>
          <w:sz w:val="24"/>
          <w:szCs w:val="24"/>
          <w:lang w:val="nl-NL"/>
        </w:rPr>
        <w:t>Mục 3</w:t>
      </w:r>
      <w:r w:rsidRPr="00EF4E0C">
        <w:rPr>
          <w:color w:val="0000FF"/>
          <w:sz w:val="24"/>
          <w:szCs w:val="24"/>
          <w:lang w:val="nl-NL"/>
        </w:rPr>
        <w:t xml:space="preserve"> </w:t>
      </w:r>
    </w:p>
    <w:p w14:paraId="1C46BFC6" w14:textId="77777777" w:rsidR="00B2523A" w:rsidRPr="00EF4E0C" w:rsidRDefault="00B2523A" w:rsidP="00895ECE">
      <w:pPr>
        <w:spacing w:before="0" w:line="240" w:lineRule="auto"/>
        <w:ind w:right="-34"/>
        <w:jc w:val="center"/>
        <w:rPr>
          <w:b/>
          <w:color w:val="0000FF"/>
          <w:sz w:val="24"/>
          <w:szCs w:val="24"/>
          <w:lang w:val="nl-NL"/>
        </w:rPr>
      </w:pPr>
      <w:r w:rsidRPr="00EF4E0C">
        <w:rPr>
          <w:b/>
          <w:color w:val="0000FF"/>
          <w:sz w:val="24"/>
          <w:szCs w:val="24"/>
          <w:lang w:val="nl-NL"/>
        </w:rPr>
        <w:t>TRỞ LẠI QUỐC TỊCH VIỆT NAM</w:t>
      </w:r>
    </w:p>
    <w:p w14:paraId="6137D549" w14:textId="77777777" w:rsidR="00895ECE" w:rsidRPr="00EF4E0C" w:rsidRDefault="00895ECE" w:rsidP="00895ECE">
      <w:pPr>
        <w:spacing w:before="0" w:line="240" w:lineRule="auto"/>
        <w:ind w:right="-34"/>
        <w:jc w:val="center"/>
        <w:rPr>
          <w:b/>
          <w:color w:val="0000FF"/>
          <w:sz w:val="24"/>
          <w:szCs w:val="24"/>
          <w:lang w:val="nl-NL"/>
        </w:rPr>
      </w:pPr>
    </w:p>
    <w:p w14:paraId="35FE40DD" w14:textId="77777777" w:rsidR="00B2523A" w:rsidRPr="00EF4E0C" w:rsidRDefault="00B2523A" w:rsidP="00895ECE">
      <w:pPr>
        <w:spacing w:before="0" w:line="240" w:lineRule="auto"/>
        <w:ind w:right="-34" w:firstLine="720"/>
        <w:rPr>
          <w:color w:val="0000FF"/>
          <w:sz w:val="24"/>
          <w:szCs w:val="24"/>
          <w:lang w:val="nl-NL"/>
        </w:rPr>
      </w:pPr>
      <w:r w:rsidRPr="00EF4E0C">
        <w:rPr>
          <w:b/>
          <w:color w:val="0000FF"/>
          <w:sz w:val="24"/>
          <w:szCs w:val="24"/>
          <w:lang w:val="nl-NL"/>
        </w:rPr>
        <w:t xml:space="preserve">Điều 23. Các trường hợp được trở lại quốc tịch Việt Nam </w:t>
      </w:r>
    </w:p>
    <w:p w14:paraId="760B34F9" w14:textId="77777777" w:rsidR="00B2523A" w:rsidRPr="00EF4E0C" w:rsidRDefault="00B2523A" w:rsidP="00B2523A">
      <w:pPr>
        <w:spacing w:line="360" w:lineRule="atLeast"/>
        <w:ind w:right="-34" w:firstLine="720"/>
        <w:rPr>
          <w:color w:val="0000FF"/>
          <w:sz w:val="24"/>
          <w:szCs w:val="24"/>
          <w:lang w:val="nl-NL"/>
        </w:rPr>
      </w:pPr>
      <w:r w:rsidRPr="00EF4E0C">
        <w:rPr>
          <w:color w:val="0000FF"/>
          <w:sz w:val="24"/>
          <w:szCs w:val="24"/>
          <w:lang w:val="nl-NL"/>
        </w:rPr>
        <w:lastRenderedPageBreak/>
        <w:t>1. Người đã mất quốc tịch Việt Nam theo quy định tại Điều 26 của Luật này có đơn xin trở lại quốc tịch Việt Nam thì có thể được trở lại quốc tịch Việt Nam, nếu thuộc một trong những trường hợp sau đây:</w:t>
      </w:r>
    </w:p>
    <w:p w14:paraId="26FC3ABB"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a) Xin hồi hương về Việt Nam; </w:t>
      </w:r>
    </w:p>
    <w:p w14:paraId="3565DE98"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b) Có vợ, chồng, cha đẻ, mẹ đẻ hoặc con đẻ</w:t>
      </w:r>
      <w:r w:rsidRPr="00EF4E0C">
        <w:rPr>
          <w:b/>
          <w:color w:val="0000FF"/>
          <w:sz w:val="24"/>
          <w:szCs w:val="24"/>
        </w:rPr>
        <w:t xml:space="preserve"> </w:t>
      </w:r>
      <w:r w:rsidRPr="00EF4E0C">
        <w:rPr>
          <w:color w:val="0000FF"/>
          <w:sz w:val="24"/>
          <w:szCs w:val="24"/>
        </w:rPr>
        <w:t xml:space="preserve">là công dân Việt Nam; </w:t>
      </w:r>
    </w:p>
    <w:p w14:paraId="20192BB6"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c) Có công lao đặc biệt đóng góp cho sự nghiệp xây dựng và bảo vệ Tổ quốc Việt Nam; </w:t>
      </w:r>
    </w:p>
    <w:p w14:paraId="00AEAB54"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 xml:space="preserve">d) Có lợi cho Nhà nước Cộng hòa xã hội chủ nghĩa Việt Nam; </w:t>
      </w:r>
    </w:p>
    <w:p w14:paraId="47EF708F"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đ) Thực hiện đầu tư tại Việt Nam;</w:t>
      </w:r>
    </w:p>
    <w:p w14:paraId="47BDFCE2" w14:textId="77777777" w:rsidR="00B2523A" w:rsidRPr="00EF4E0C" w:rsidRDefault="00B2523A" w:rsidP="00E002F9">
      <w:pPr>
        <w:spacing w:line="340" w:lineRule="exact"/>
        <w:ind w:right="-34" w:firstLine="720"/>
        <w:rPr>
          <w:b/>
          <w:color w:val="0000FF"/>
          <w:sz w:val="24"/>
          <w:szCs w:val="24"/>
        </w:rPr>
      </w:pPr>
      <w:r w:rsidRPr="00EF4E0C">
        <w:rPr>
          <w:color w:val="0000FF"/>
          <w:sz w:val="24"/>
          <w:szCs w:val="24"/>
        </w:rPr>
        <w:t xml:space="preserve">e) Đã thôi quốc tịch Việt Nam để nhập quốc tịch nước ngoài, nhưng không được nhập quốc tịch nước ngoài. </w:t>
      </w:r>
    </w:p>
    <w:p w14:paraId="5E9B54B9"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2. Người xin trở lại quốc tịch Việt Nam không được trở lại quốc tịch Việt Nam, nếu việc đó làm phương hại đến lợi ích quốc gia của Việt Nam.</w:t>
      </w:r>
    </w:p>
    <w:p w14:paraId="080E2942"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 xml:space="preserve">3. Trường hợp người bị tước quốc tịch Việt Nam xin trở lại quốc tịch Việt Nam thì phải sau ít nhất </w:t>
      </w:r>
      <w:r w:rsidR="008E5F87" w:rsidRPr="00EF4E0C">
        <w:rPr>
          <w:color w:val="0000FF"/>
          <w:sz w:val="24"/>
          <w:szCs w:val="24"/>
        </w:rPr>
        <w:t>5</w:t>
      </w:r>
      <w:r w:rsidRPr="00EF4E0C">
        <w:rPr>
          <w:color w:val="0000FF"/>
          <w:sz w:val="24"/>
          <w:szCs w:val="24"/>
        </w:rPr>
        <w:t xml:space="preserve"> năm, kể từ ngày bị tước quốc tịch mới được xem xét cho trở lại quốc tịch Việt Nam. </w:t>
      </w:r>
    </w:p>
    <w:p w14:paraId="2251799B"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4. Người xin trở lại quốc tịch Việt Nam phải lấy lại tên gọi Việt Nam trước đây,</w:t>
      </w:r>
      <w:ins w:id="71" w:author="Hoang Tri Ngoc" w:date="2008-11-07T10:47:00Z">
        <w:r w:rsidRPr="00EF4E0C">
          <w:rPr>
            <w:color w:val="0000FF"/>
            <w:sz w:val="24"/>
            <w:szCs w:val="24"/>
          </w:rPr>
          <w:t xml:space="preserve"> </w:t>
        </w:r>
      </w:ins>
      <w:r w:rsidRPr="00EF4E0C">
        <w:rPr>
          <w:color w:val="0000FF"/>
          <w:sz w:val="24"/>
          <w:szCs w:val="24"/>
        </w:rPr>
        <w:t>tên gọi này phải được ghi rõ trong Quyết định cho trở lại quốc tịch Việt Nam.</w:t>
      </w:r>
    </w:p>
    <w:p w14:paraId="2AB304BA" w14:textId="77777777" w:rsidR="00B2523A" w:rsidRPr="00EF4E0C" w:rsidRDefault="00B2523A" w:rsidP="00E002F9">
      <w:pPr>
        <w:numPr>
          <w:ins w:id="72" w:author="User" w:date="2008-10-28T10:14:00Z"/>
        </w:numPr>
        <w:spacing w:line="340" w:lineRule="exact"/>
        <w:ind w:right="-34" w:firstLine="720"/>
        <w:rPr>
          <w:ins w:id="73" w:author="Hoang Tri Ngoc" w:date="2008-11-07T10:39:00Z"/>
          <w:color w:val="0000FF"/>
          <w:sz w:val="24"/>
          <w:szCs w:val="24"/>
        </w:rPr>
      </w:pPr>
      <w:r w:rsidRPr="00EF4E0C">
        <w:rPr>
          <w:color w:val="0000FF"/>
          <w:sz w:val="24"/>
          <w:szCs w:val="24"/>
        </w:rPr>
        <w:t>5.</w:t>
      </w:r>
      <w:r w:rsidRPr="00EF4E0C">
        <w:rPr>
          <w:b/>
          <w:color w:val="0000FF"/>
          <w:sz w:val="24"/>
          <w:szCs w:val="24"/>
        </w:rPr>
        <w:t xml:space="preserve"> </w:t>
      </w:r>
      <w:r w:rsidRPr="00EF4E0C">
        <w:rPr>
          <w:color w:val="0000FF"/>
          <w:sz w:val="24"/>
          <w:szCs w:val="24"/>
        </w:rPr>
        <w:t>Người</w:t>
      </w:r>
      <w:ins w:id="74" w:author="Hoang Tri Ngoc" w:date="2008-11-07T13:54:00Z">
        <w:r w:rsidRPr="00EF4E0C">
          <w:rPr>
            <w:color w:val="0000FF"/>
            <w:sz w:val="24"/>
            <w:szCs w:val="24"/>
          </w:rPr>
          <w:t xml:space="preserve"> </w:t>
        </w:r>
      </w:ins>
      <w:r w:rsidR="008E5F87" w:rsidRPr="00EF4E0C">
        <w:rPr>
          <w:color w:val="0000FF"/>
          <w:sz w:val="24"/>
          <w:szCs w:val="24"/>
        </w:rPr>
        <w:t xml:space="preserve">được </w:t>
      </w:r>
      <w:r w:rsidRPr="00EF4E0C">
        <w:rPr>
          <w:color w:val="0000FF"/>
          <w:sz w:val="24"/>
          <w:szCs w:val="24"/>
        </w:rPr>
        <w:t xml:space="preserve">trở lại quốc tịch Việt Nam thì </w:t>
      </w:r>
      <w:ins w:id="75" w:author="Hoang Tri Ngoc" w:date="2008-11-07T10:34:00Z">
        <w:r w:rsidRPr="00EF4E0C">
          <w:rPr>
            <w:color w:val="0000FF"/>
            <w:sz w:val="24"/>
            <w:szCs w:val="24"/>
          </w:rPr>
          <w:t>phải thôi</w:t>
        </w:r>
      </w:ins>
      <w:ins w:id="76" w:author="Hoang Tri Ngoc" w:date="2008-11-07T10:40:00Z">
        <w:r w:rsidRPr="00EF4E0C">
          <w:rPr>
            <w:color w:val="0000FF"/>
            <w:sz w:val="24"/>
            <w:szCs w:val="24"/>
          </w:rPr>
          <w:t xml:space="preserve"> </w:t>
        </w:r>
      </w:ins>
      <w:r w:rsidRPr="00EF4E0C">
        <w:rPr>
          <w:color w:val="0000FF"/>
          <w:sz w:val="24"/>
          <w:szCs w:val="24"/>
        </w:rPr>
        <w:t>quốc tịch nước ngoài, trừ</w:t>
      </w:r>
      <w:ins w:id="77" w:author="Hoang Tri Ngoc" w:date="2008-11-07T10:37:00Z">
        <w:r w:rsidRPr="00EF4E0C">
          <w:rPr>
            <w:color w:val="0000FF"/>
            <w:sz w:val="24"/>
            <w:szCs w:val="24"/>
          </w:rPr>
          <w:t xml:space="preserve"> những người</w:t>
        </w:r>
      </w:ins>
      <w:r w:rsidRPr="00EF4E0C">
        <w:rPr>
          <w:color w:val="0000FF"/>
          <w:sz w:val="24"/>
          <w:szCs w:val="24"/>
        </w:rPr>
        <w:t xml:space="preserve"> </w:t>
      </w:r>
      <w:ins w:id="78" w:author="Hoang Tri Ngoc" w:date="2008-11-07T10:37:00Z">
        <w:r w:rsidRPr="00EF4E0C">
          <w:rPr>
            <w:color w:val="0000FF"/>
            <w:sz w:val="24"/>
            <w:szCs w:val="24"/>
          </w:rPr>
          <w:t>sau đây</w:t>
        </w:r>
      </w:ins>
      <w:ins w:id="79" w:author="Hoang Tri Ngoc" w:date="2008-11-07T10:40:00Z">
        <w:r w:rsidRPr="00EF4E0C">
          <w:rPr>
            <w:color w:val="0000FF"/>
            <w:sz w:val="24"/>
            <w:szCs w:val="24"/>
          </w:rPr>
          <w:t xml:space="preserve">, </w:t>
        </w:r>
      </w:ins>
      <w:ins w:id="80" w:author="Hoang Tri Ngoc" w:date="2008-11-07T10:38:00Z">
        <w:r w:rsidRPr="00EF4E0C">
          <w:rPr>
            <w:color w:val="0000FF"/>
            <w:sz w:val="24"/>
            <w:szCs w:val="24"/>
          </w:rPr>
          <w:t>trong trường hợp đặc biệt</w:t>
        </w:r>
      </w:ins>
      <w:ins w:id="81" w:author="Hoang Tri Ngoc" w:date="2008-11-07T10:40:00Z">
        <w:r w:rsidRPr="00EF4E0C">
          <w:rPr>
            <w:color w:val="0000FF"/>
            <w:sz w:val="24"/>
            <w:szCs w:val="24"/>
          </w:rPr>
          <w:t xml:space="preserve">, </w:t>
        </w:r>
      </w:ins>
      <w:r w:rsidRPr="00EF4E0C">
        <w:rPr>
          <w:color w:val="0000FF"/>
          <w:sz w:val="24"/>
          <w:szCs w:val="24"/>
        </w:rPr>
        <w:t>nếu được Chủ tịch nước cho phép</w:t>
      </w:r>
      <w:ins w:id="82" w:author="Hoang Tri Ngoc" w:date="2008-11-07T10:39:00Z">
        <w:r w:rsidRPr="00EF4E0C">
          <w:rPr>
            <w:color w:val="0000FF"/>
            <w:sz w:val="24"/>
            <w:szCs w:val="24"/>
          </w:rPr>
          <w:t>:</w:t>
        </w:r>
      </w:ins>
    </w:p>
    <w:p w14:paraId="30C9301C" w14:textId="77777777" w:rsidR="00B2523A" w:rsidRPr="00EF4E0C" w:rsidRDefault="00B2523A" w:rsidP="00E002F9">
      <w:pPr>
        <w:spacing w:line="340" w:lineRule="exact"/>
        <w:ind w:firstLine="720"/>
        <w:rPr>
          <w:ins w:id="83" w:author="Hoang Tri Ngoc" w:date="2008-11-07T10:39:00Z"/>
          <w:color w:val="0000FF"/>
          <w:sz w:val="24"/>
          <w:szCs w:val="24"/>
          <w:lang w:val="it-IT"/>
        </w:rPr>
      </w:pPr>
      <w:ins w:id="84" w:author="Hoang Tri Ngoc" w:date="2008-11-07T10:39:00Z">
        <w:r w:rsidRPr="00EF4E0C">
          <w:rPr>
            <w:color w:val="0000FF"/>
            <w:sz w:val="24"/>
            <w:szCs w:val="24"/>
            <w:lang w:val="it-IT"/>
          </w:rPr>
          <w:t>a) Là vợ, chồng, cha đẻ, mẹ đẻ hoặc con đẻ của công dân Việt Nam;</w:t>
        </w:r>
      </w:ins>
    </w:p>
    <w:p w14:paraId="31476229" w14:textId="77777777" w:rsidR="00B2523A" w:rsidRPr="00EF4E0C" w:rsidRDefault="00B2523A" w:rsidP="00E002F9">
      <w:pPr>
        <w:spacing w:line="340" w:lineRule="exact"/>
        <w:ind w:right="-34" w:firstLine="720"/>
        <w:rPr>
          <w:ins w:id="85" w:author="Hoang Tri Ngoc" w:date="2008-11-07T10:39:00Z"/>
          <w:color w:val="0000FF"/>
          <w:sz w:val="24"/>
          <w:szCs w:val="24"/>
          <w:lang w:val="it-IT"/>
        </w:rPr>
      </w:pPr>
      <w:ins w:id="86" w:author="Hoang Tri Ngoc" w:date="2008-11-07T10:39:00Z">
        <w:r w:rsidRPr="00EF4E0C">
          <w:rPr>
            <w:color w:val="0000FF"/>
            <w:sz w:val="24"/>
            <w:szCs w:val="24"/>
            <w:lang w:val="it-IT"/>
          </w:rPr>
          <w:t>b) Có công lao đặc biệt đóng góp cho sự nghiệp xây dựng và bảo vệ Tổ quốc Việt Nam;</w:t>
        </w:r>
      </w:ins>
    </w:p>
    <w:p w14:paraId="1A8D9D62" w14:textId="77777777" w:rsidR="00B2523A" w:rsidRPr="00EF4E0C" w:rsidDel="00AF22B0" w:rsidRDefault="00B2523A" w:rsidP="00E002F9">
      <w:pPr>
        <w:numPr>
          <w:ins w:id="87" w:author="User" w:date="2008-10-28T10:14:00Z"/>
        </w:numPr>
        <w:spacing w:line="340" w:lineRule="exact"/>
        <w:ind w:right="-34" w:firstLine="720"/>
        <w:rPr>
          <w:del w:id="88" w:author="Hoang Tri Ngoc" w:date="2008-11-07T10:40:00Z"/>
          <w:color w:val="0000FF"/>
          <w:sz w:val="24"/>
          <w:szCs w:val="24"/>
          <w:lang w:val="it-IT"/>
        </w:rPr>
        <w:pPrChange w:id="89" w:author="Hoang Tri Ngoc" w:date="2008-11-07T13:54:00Z">
          <w:pPr>
            <w:ind w:right="-34" w:firstLine="720"/>
          </w:pPr>
        </w:pPrChange>
      </w:pPr>
      <w:ins w:id="90" w:author="Hoang Tri Ngoc" w:date="2008-11-07T10:39:00Z">
        <w:r w:rsidRPr="00EF4E0C">
          <w:rPr>
            <w:color w:val="0000FF"/>
            <w:sz w:val="24"/>
            <w:szCs w:val="24"/>
            <w:lang w:val="it-IT"/>
          </w:rPr>
          <w:t>c) Có lợi cho Nhà nước Cộng hòa xã hội chủ nghĩa Việt Nam.</w:t>
        </w:r>
      </w:ins>
    </w:p>
    <w:p w14:paraId="45DB6DF3" w14:textId="77777777" w:rsidR="00B2523A" w:rsidRPr="00EF4E0C" w:rsidRDefault="00B2523A" w:rsidP="00E002F9">
      <w:pPr>
        <w:spacing w:line="340" w:lineRule="exact"/>
        <w:ind w:right="-34" w:firstLine="720"/>
        <w:rPr>
          <w:color w:val="0000FF"/>
          <w:sz w:val="24"/>
          <w:szCs w:val="24"/>
          <w:lang w:val="it-IT"/>
        </w:rPr>
      </w:pPr>
      <w:r w:rsidRPr="00EF4E0C">
        <w:rPr>
          <w:color w:val="0000FF"/>
          <w:sz w:val="24"/>
          <w:szCs w:val="24"/>
          <w:lang w:val="it-IT"/>
        </w:rPr>
        <w:t>6. Chính phủ quy định cụ thể các điều kiện được trở lại quốc tịch Việt Nam.</w:t>
      </w:r>
    </w:p>
    <w:p w14:paraId="0E15E9B5" w14:textId="77777777" w:rsidR="00B2523A" w:rsidRPr="00EF4E0C" w:rsidRDefault="00B2523A" w:rsidP="00E002F9">
      <w:pPr>
        <w:spacing w:line="340" w:lineRule="exact"/>
        <w:ind w:right="-34" w:firstLine="720"/>
        <w:rPr>
          <w:color w:val="0000FF"/>
          <w:sz w:val="24"/>
          <w:szCs w:val="24"/>
          <w:lang w:val="it-IT"/>
        </w:rPr>
      </w:pPr>
      <w:r w:rsidRPr="00EF4E0C">
        <w:rPr>
          <w:b/>
          <w:color w:val="0000FF"/>
          <w:sz w:val="24"/>
          <w:szCs w:val="24"/>
          <w:lang w:val="it-IT"/>
        </w:rPr>
        <w:t>Điều 24. Hồ sơ xin trở lại quốc tịch Việt Nam</w:t>
      </w:r>
    </w:p>
    <w:p w14:paraId="79B383D7" w14:textId="77777777" w:rsidR="00B2523A" w:rsidRPr="00EF4E0C" w:rsidRDefault="00B2523A" w:rsidP="00E002F9">
      <w:pPr>
        <w:spacing w:line="340" w:lineRule="exact"/>
        <w:ind w:right="-34" w:firstLine="720"/>
        <w:rPr>
          <w:color w:val="0000FF"/>
          <w:sz w:val="24"/>
          <w:szCs w:val="24"/>
          <w:lang w:val="it-IT"/>
        </w:rPr>
      </w:pPr>
      <w:r w:rsidRPr="00EF4E0C">
        <w:rPr>
          <w:color w:val="0000FF"/>
          <w:sz w:val="24"/>
          <w:szCs w:val="24"/>
          <w:lang w:val="it-IT"/>
        </w:rPr>
        <w:t>1. Hồ sơ xin trở lại quốc tịch Việt Nam gồm có các giấy tờ sau đây:</w:t>
      </w:r>
    </w:p>
    <w:p w14:paraId="76D5CD0F"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a) Đơn xin trở lại quốc tịch Việt Nam;</w:t>
      </w:r>
    </w:p>
    <w:p w14:paraId="03289F54"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b) Bản sao Giấy khai sinh,</w:t>
      </w:r>
      <w:r w:rsidRPr="00EF4E0C">
        <w:rPr>
          <w:i/>
          <w:color w:val="0000FF"/>
          <w:sz w:val="24"/>
          <w:szCs w:val="24"/>
        </w:rPr>
        <w:t xml:space="preserve"> </w:t>
      </w:r>
      <w:r w:rsidRPr="00EF4E0C">
        <w:rPr>
          <w:color w:val="0000FF"/>
          <w:sz w:val="24"/>
          <w:szCs w:val="24"/>
        </w:rPr>
        <w:t>Hộ chiếu hoặc giấy tờ khác có giá trị thay thế;</w:t>
      </w:r>
    </w:p>
    <w:p w14:paraId="48751C20"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c) Bản khai lý lịch;</w:t>
      </w:r>
    </w:p>
    <w:p w14:paraId="4FC4E3D3" w14:textId="77777777" w:rsidR="00B2523A" w:rsidRPr="00EF4E0C" w:rsidRDefault="00B2523A" w:rsidP="00E002F9">
      <w:pPr>
        <w:numPr>
          <w:ins w:id="91" w:author="User" w:date="2008-10-28T10:40:00Z"/>
        </w:numPr>
        <w:spacing w:line="340" w:lineRule="exact"/>
        <w:ind w:right="-34" w:firstLine="720"/>
        <w:rPr>
          <w:color w:val="0000FF"/>
          <w:sz w:val="24"/>
          <w:szCs w:val="24"/>
        </w:rPr>
      </w:pPr>
      <w:r w:rsidRPr="00EF4E0C">
        <w:rPr>
          <w:color w:val="0000FF"/>
          <w:sz w:val="24"/>
          <w:szCs w:val="24"/>
        </w:rPr>
        <w:t>d) Phiếu lý lịch tư pháp do cơ quan có thẩm quyền của Việt Nam cấp đối với thời gian người xin trở lại quốc tịch Việt Nam cư trú ở Việt Nam</w:t>
      </w:r>
      <w:r w:rsidR="004B76D0" w:rsidRPr="00EF4E0C">
        <w:rPr>
          <w:color w:val="0000FF"/>
          <w:sz w:val="24"/>
          <w:szCs w:val="24"/>
        </w:rPr>
        <w:t>,</w:t>
      </w:r>
      <w:r w:rsidRPr="00EF4E0C">
        <w:rPr>
          <w:color w:val="0000FF"/>
          <w:sz w:val="24"/>
          <w:szCs w:val="24"/>
        </w:rPr>
        <w:t xml:space="preserve"> Phiếu lý lịch tư pháp do cơ quan có thẩm quyền của nước ngoài cấp đối với thời gian người xin trở lại quốc tịch Việt Nam cư trú ở nước ngoài. Phiếu lý lịch tư pháp phải là phiếu được cấp không quá 90 ngày tính đến ngày nộp hồ sơ; </w:t>
      </w:r>
    </w:p>
    <w:p w14:paraId="4F64EB38"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đ) Giấy tờ chứng minh người xin trở lại quốc tịch Việt Nam đã từng có quốc tịch Việt Nam;</w:t>
      </w:r>
    </w:p>
    <w:p w14:paraId="6DA0ADD0"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e) Giấy tờ chứng minh đủ điều kiện trở lại quốc tịch Việt Nam theo quy định tại khoản 1 Điều 23 của Luật này.</w:t>
      </w:r>
    </w:p>
    <w:p w14:paraId="48390909" w14:textId="77777777" w:rsidR="00B2523A" w:rsidRPr="00EF4E0C" w:rsidRDefault="00B2523A" w:rsidP="00E002F9">
      <w:pPr>
        <w:spacing w:line="340" w:lineRule="exact"/>
        <w:ind w:right="-34" w:firstLine="720"/>
        <w:rPr>
          <w:color w:val="0000FF"/>
          <w:sz w:val="24"/>
          <w:szCs w:val="24"/>
        </w:rPr>
      </w:pPr>
      <w:r w:rsidRPr="00EF4E0C">
        <w:rPr>
          <w:color w:val="0000FF"/>
          <w:sz w:val="24"/>
          <w:szCs w:val="24"/>
        </w:rPr>
        <w:t>2. Chính phủ quy định cụ thể các giấy tờ trong hồ sơ xin trở lại quốc tịch Việt Nam.</w:t>
      </w:r>
    </w:p>
    <w:p w14:paraId="4F1C7D81" w14:textId="77777777" w:rsidR="00B2523A" w:rsidRPr="00EF4E0C" w:rsidRDefault="00B2523A" w:rsidP="00B2523A">
      <w:pPr>
        <w:spacing w:line="360" w:lineRule="atLeast"/>
        <w:ind w:right="-34" w:firstLine="720"/>
        <w:rPr>
          <w:bCs/>
          <w:color w:val="0000FF"/>
          <w:sz w:val="24"/>
          <w:szCs w:val="24"/>
        </w:rPr>
      </w:pPr>
      <w:r w:rsidRPr="00EF4E0C">
        <w:rPr>
          <w:b/>
          <w:color w:val="0000FF"/>
          <w:sz w:val="24"/>
          <w:szCs w:val="24"/>
        </w:rPr>
        <w:t>Điều 25. Trình tự, thủ tục g</w:t>
      </w:r>
      <w:r w:rsidRPr="00EF4E0C">
        <w:rPr>
          <w:b/>
          <w:bCs/>
          <w:color w:val="0000FF"/>
          <w:sz w:val="24"/>
          <w:szCs w:val="24"/>
        </w:rPr>
        <w:t xml:space="preserve">iải quyết hồ sơ xin trở lại quốc tịch Việt Nam </w:t>
      </w:r>
    </w:p>
    <w:p w14:paraId="13079289"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1. Người xin trở lại quốc tịch Việt Nam nếu cư trú ở trong nước thì nộp hồ sơ cho Sở Tư pháp nơi</w:t>
      </w:r>
      <w:ins w:id="92" w:author="Hoang Tri Ngoc" w:date="2008-11-07T13:54:00Z">
        <w:r w:rsidRPr="00EF4E0C">
          <w:rPr>
            <w:color w:val="0000FF"/>
            <w:sz w:val="24"/>
            <w:szCs w:val="24"/>
          </w:rPr>
          <w:t xml:space="preserve"> </w:t>
        </w:r>
      </w:ins>
      <w:r w:rsidRPr="00EF4E0C">
        <w:rPr>
          <w:color w:val="0000FF"/>
          <w:sz w:val="24"/>
          <w:szCs w:val="24"/>
        </w:rPr>
        <w:t>cư trú</w:t>
      </w:r>
      <w:r w:rsidR="007A7CAF" w:rsidRPr="00EF4E0C">
        <w:rPr>
          <w:color w:val="0000FF"/>
          <w:sz w:val="24"/>
          <w:szCs w:val="24"/>
        </w:rPr>
        <w:t>,</w:t>
      </w:r>
      <w:ins w:id="93" w:author="Hoang Tri Ngoc" w:date="2008-11-07T10:48:00Z">
        <w:r w:rsidRPr="00EF4E0C">
          <w:rPr>
            <w:color w:val="0000FF"/>
            <w:sz w:val="24"/>
            <w:szCs w:val="24"/>
          </w:rPr>
          <w:t xml:space="preserve"> </w:t>
        </w:r>
      </w:ins>
      <w:r w:rsidRPr="00EF4E0C">
        <w:rPr>
          <w:color w:val="0000FF"/>
          <w:sz w:val="24"/>
          <w:szCs w:val="24"/>
        </w:rPr>
        <w:t>nếu cư trú ở nước ngoài thì nộp hồ sơ cho cơ quan đại diện Việt Nam ở nước sở tại. Trong trường hợp hồ sơ không có đầy đủ các giấy tờ quy định tại Điều 24 của Luật này hoặc không hợp lệ thì cơ quan tiếp nhận hồ sơ thông báo ngay để người xin trở lại quốc tịch Việt Nam bổ sung, hoàn chỉnh hồ sơ.</w:t>
      </w:r>
    </w:p>
    <w:p w14:paraId="248D4EFD"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2. Trong thời hạn 5 ngày làm việc, kể từ ngày nhận đủ hồ sơ hợp lệ, Sở Tư pháp gửi văn bản đề nghị cơ quan Công</w:t>
      </w:r>
      <w:ins w:id="94" w:author="Hoang Tri Ngoc" w:date="2008-11-07T10:50:00Z">
        <w:r w:rsidRPr="00EF4E0C">
          <w:rPr>
            <w:color w:val="0000FF"/>
            <w:sz w:val="24"/>
            <w:szCs w:val="24"/>
          </w:rPr>
          <w:t xml:space="preserve"> </w:t>
        </w:r>
      </w:ins>
      <w:r w:rsidRPr="00EF4E0C">
        <w:rPr>
          <w:color w:val="0000FF"/>
          <w:sz w:val="24"/>
          <w:szCs w:val="24"/>
        </w:rPr>
        <w:t xml:space="preserve">an cấp tỉnh xác minh về nhân thân của người xin trở lại quốc tịch Việt Nam. </w:t>
      </w:r>
    </w:p>
    <w:p w14:paraId="5C1C02BF" w14:textId="77777777" w:rsidR="00B2523A" w:rsidRPr="00EF4E0C" w:rsidDel="00276E1E" w:rsidRDefault="00B2523A" w:rsidP="00B2523A">
      <w:pPr>
        <w:spacing w:line="360" w:lineRule="atLeast"/>
        <w:ind w:firstLine="737"/>
        <w:rPr>
          <w:del w:id="95" w:author="Hoang Tri Ngoc" w:date="2008-11-07T10:49:00Z"/>
          <w:color w:val="0000FF"/>
          <w:sz w:val="24"/>
          <w:szCs w:val="24"/>
        </w:rPr>
      </w:pPr>
      <w:r w:rsidRPr="00EF4E0C">
        <w:rPr>
          <w:color w:val="0000FF"/>
          <w:sz w:val="24"/>
          <w:szCs w:val="24"/>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rsidRPr="00EF4E0C">
        <w:rPr>
          <w:color w:val="0000FF"/>
          <w:sz w:val="24"/>
          <w:szCs w:val="24"/>
          <w:lang w:val="nl-NL"/>
        </w:rPr>
        <w:t xml:space="preserve">hồ sơ </w:t>
      </w:r>
      <w:r w:rsidRPr="00EF4E0C">
        <w:rPr>
          <w:color w:val="0000FF"/>
          <w:spacing w:val="-2"/>
          <w:sz w:val="24"/>
          <w:szCs w:val="24"/>
          <w:lang w:val="nl-NL"/>
        </w:rPr>
        <w:t>xin trở lại quốc tịch Việt Nam.</w:t>
      </w:r>
    </w:p>
    <w:p w14:paraId="39A23420"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Trong thời hạn 5 </w:t>
      </w:r>
      <w:r w:rsidR="004B76D0" w:rsidRPr="00EF4E0C">
        <w:rPr>
          <w:color w:val="0000FF"/>
          <w:sz w:val="24"/>
          <w:szCs w:val="24"/>
        </w:rPr>
        <w:t xml:space="preserve">ngày </w:t>
      </w:r>
      <w:r w:rsidRPr="00EF4E0C">
        <w:rPr>
          <w:color w:val="0000FF"/>
          <w:sz w:val="24"/>
          <w:szCs w:val="24"/>
        </w:rPr>
        <w:t>làm việc, kể từ ngày nhận được kết quả xác minh, Sở Tư pháp có trách nhiệm hoàn tất hồ sơ trình Chủ tịch Ủy ban nhân dân cấp tỉnh.</w:t>
      </w:r>
    </w:p>
    <w:p w14:paraId="1EB68831"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Trong thời hạn 5 </w:t>
      </w:r>
      <w:r w:rsidR="004B76D0" w:rsidRPr="00EF4E0C">
        <w:rPr>
          <w:color w:val="0000FF"/>
          <w:sz w:val="24"/>
          <w:szCs w:val="24"/>
        </w:rPr>
        <w:t xml:space="preserve">ngày </w:t>
      </w:r>
      <w:r w:rsidRPr="00EF4E0C">
        <w:rPr>
          <w:color w:val="0000FF"/>
          <w:sz w:val="24"/>
          <w:szCs w:val="24"/>
        </w:rPr>
        <w:t>làm việc, kể từ ngày nhận được đề nghị của Sở Tư pháp, Chủ tịch Uỷ ban nhân dân cấp tỉnh có trách nhiệm xem xét, kết luận và</w:t>
      </w:r>
      <w:ins w:id="96" w:author="Hoang Tri Ngoc" w:date="2008-11-07T10:51:00Z">
        <w:r w:rsidRPr="00EF4E0C">
          <w:rPr>
            <w:color w:val="0000FF"/>
            <w:sz w:val="24"/>
            <w:szCs w:val="24"/>
          </w:rPr>
          <w:t xml:space="preserve"> </w:t>
        </w:r>
      </w:ins>
      <w:r w:rsidRPr="00EF4E0C">
        <w:rPr>
          <w:color w:val="0000FF"/>
          <w:sz w:val="24"/>
          <w:szCs w:val="24"/>
        </w:rPr>
        <w:t>đề xuất ý kiến</w:t>
      </w:r>
      <w:r w:rsidRPr="00EF4E0C">
        <w:rPr>
          <w:i/>
          <w:color w:val="0000FF"/>
          <w:sz w:val="24"/>
          <w:szCs w:val="24"/>
        </w:rPr>
        <w:t xml:space="preserve"> </w:t>
      </w:r>
      <w:r w:rsidRPr="00EF4E0C">
        <w:rPr>
          <w:color w:val="0000FF"/>
          <w:sz w:val="24"/>
          <w:szCs w:val="24"/>
        </w:rPr>
        <w:t>gửi Bộ Tư pháp.</w:t>
      </w:r>
    </w:p>
    <w:p w14:paraId="5B938E19" w14:textId="77777777" w:rsidR="00B2523A" w:rsidRPr="00EF4E0C" w:rsidRDefault="00F665EE" w:rsidP="00B2523A">
      <w:pPr>
        <w:spacing w:line="360" w:lineRule="atLeast"/>
        <w:ind w:right="-34" w:firstLine="720"/>
        <w:rPr>
          <w:color w:val="0000FF"/>
          <w:sz w:val="24"/>
          <w:szCs w:val="24"/>
        </w:rPr>
      </w:pPr>
      <w:r w:rsidRPr="00EF4E0C">
        <w:rPr>
          <w:color w:val="0000FF"/>
          <w:sz w:val="24"/>
          <w:szCs w:val="24"/>
        </w:rPr>
        <w:t>3</w:t>
      </w:r>
      <w:r w:rsidR="00B2523A" w:rsidRPr="00EF4E0C">
        <w:rPr>
          <w:color w:val="0000FF"/>
          <w:sz w:val="24"/>
          <w:szCs w:val="24"/>
        </w:rPr>
        <w:t>. Trong thời hạn 20</w:t>
      </w:r>
      <w:r w:rsidR="00B24001" w:rsidRPr="00EF4E0C">
        <w:rPr>
          <w:color w:val="0000FF"/>
          <w:sz w:val="24"/>
          <w:szCs w:val="24"/>
        </w:rPr>
        <w:t xml:space="preserve"> ngày</w:t>
      </w:r>
      <w:r w:rsidR="00B2523A" w:rsidRPr="00EF4E0C">
        <w:rPr>
          <w:color w:val="0000FF"/>
          <w:sz w:val="24"/>
          <w:szCs w:val="24"/>
        </w:rPr>
        <w:t>, kể từ ngày nhận đủ hồ sơ hợp lệ, cơ quan đại diện Việt Nam</w:t>
      </w:r>
      <w:r w:rsidRPr="00EF4E0C">
        <w:rPr>
          <w:color w:val="0000FF"/>
          <w:sz w:val="24"/>
          <w:szCs w:val="24"/>
        </w:rPr>
        <w:t xml:space="preserve"> ở nước ngoài</w:t>
      </w:r>
      <w:r w:rsidR="00B2523A" w:rsidRPr="00EF4E0C">
        <w:rPr>
          <w:color w:val="0000FF"/>
          <w:sz w:val="24"/>
          <w:szCs w:val="24"/>
        </w:rPr>
        <w:t xml:space="preserve"> có trách nhiệm thẩm tra và chuyển hồ sơ kèm theo ý kiến đề xuất về việc xin trở lại quốc tịch Việt Nam về Bộ</w:t>
      </w:r>
      <w:r w:rsidR="00B2523A" w:rsidRPr="00EF4E0C">
        <w:rPr>
          <w:b/>
          <w:color w:val="0000FF"/>
          <w:sz w:val="24"/>
          <w:szCs w:val="24"/>
        </w:rPr>
        <w:t xml:space="preserve"> </w:t>
      </w:r>
      <w:r w:rsidR="00B2523A" w:rsidRPr="00EF4E0C">
        <w:rPr>
          <w:color w:val="0000FF"/>
          <w:sz w:val="24"/>
          <w:szCs w:val="24"/>
        </w:rPr>
        <w:t>Ngoại giao để chuyển đến Bộ Tư pháp.</w:t>
      </w:r>
    </w:p>
    <w:p w14:paraId="46BF4E2B"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Trong trường hợp cần thiết, Bộ Tư pháp đề nghị Bộ Công an xác minh về nhân thân của người xin trở lại quốc tịch Việt Nam.  </w:t>
      </w:r>
    </w:p>
    <w:p w14:paraId="34268F7A" w14:textId="77777777" w:rsidR="00F665EE" w:rsidRPr="00EF4E0C" w:rsidRDefault="00F665EE" w:rsidP="00B2523A">
      <w:pPr>
        <w:spacing w:line="360" w:lineRule="atLeast"/>
        <w:ind w:right="-34" w:firstLine="720"/>
        <w:rPr>
          <w:color w:val="0000FF"/>
          <w:sz w:val="24"/>
          <w:szCs w:val="24"/>
        </w:rPr>
      </w:pPr>
      <w:r w:rsidRPr="00EF4E0C">
        <w:rPr>
          <w:color w:val="0000FF"/>
          <w:sz w:val="24"/>
          <w:szCs w:val="24"/>
        </w:rPr>
        <w:t>4</w:t>
      </w:r>
      <w:r w:rsidR="00B2523A" w:rsidRPr="00EF4E0C">
        <w:rPr>
          <w:color w:val="0000FF"/>
          <w:sz w:val="24"/>
          <w:szCs w:val="24"/>
        </w:rPr>
        <w:t>. Trong thời hạn 20 ngày, kể từ ngày nhận được văn bản đề xuất của Chủ tịch Ủy ban nhân dân cấp tỉnh hoặc của cơ quan đại diện Việt Nam ở nước ngoài, Bộ Tư pháp có trách nhiệm kiểm tra lại hồ sơ, nếu xét thấy người xin trở lại quốc tịch Việt Nam có đủ điều kiện được trở lại quốc tịch Việt Nam</w:t>
      </w:r>
      <w:ins w:id="97" w:author="Hoang Tri Ngoc" w:date="2008-11-07T10:57:00Z">
        <w:r w:rsidR="00B2523A" w:rsidRPr="00EF4E0C">
          <w:rPr>
            <w:color w:val="0000FF"/>
            <w:sz w:val="24"/>
            <w:szCs w:val="24"/>
          </w:rPr>
          <w:t xml:space="preserve"> </w:t>
        </w:r>
      </w:ins>
      <w:r w:rsidR="00B2523A" w:rsidRPr="00EF4E0C">
        <w:rPr>
          <w:color w:val="0000FF"/>
          <w:sz w:val="24"/>
          <w:szCs w:val="24"/>
        </w:rPr>
        <w:t>thì gửi thông báo bằng văn bản cho người đó để làm thủ tục xin thôi quốc tịch nước ngoài, trừ trường hợp người xin trở lại quốc tịch Việt Nam xin giữ quốc tịch nước ngoài hoặc là người không quốc tịch.</w:t>
      </w:r>
    </w:p>
    <w:p w14:paraId="465B1C94"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Trong thời hạn 10 ngày</w:t>
      </w:r>
      <w:r w:rsidR="00C65D72" w:rsidRPr="00EF4E0C">
        <w:rPr>
          <w:color w:val="0000FF"/>
          <w:sz w:val="24"/>
          <w:szCs w:val="24"/>
        </w:rPr>
        <w:t xml:space="preserve"> làm việc</w:t>
      </w:r>
      <w:r w:rsidRPr="00EF4E0C">
        <w:rPr>
          <w:color w:val="0000FF"/>
          <w:sz w:val="24"/>
          <w:szCs w:val="24"/>
        </w:rPr>
        <w:t>, kể từ ngày nhận được giấy xác nhận thôi quốc tịch nước ngoài của người xin trở lại quốc tịch Việt Nam, Bộ trưởng Bộ Tư pháp báo cáo Thủ tướng Chính phủ trình Chủ tịch nước xem xét, quyết định.</w:t>
      </w:r>
    </w:p>
    <w:p w14:paraId="30642AC4"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Trường hợp người xin trở lại quốc tịch Việt Nam xin giữ quốc tịch nước ngoài, người xin trở lại quốc tịch Việt Nam là người không quốc tịch</w:t>
      </w:r>
      <w:r w:rsidR="00E45F16" w:rsidRPr="00EF4E0C">
        <w:rPr>
          <w:color w:val="0000FF"/>
          <w:sz w:val="24"/>
          <w:szCs w:val="24"/>
        </w:rPr>
        <w:t xml:space="preserve"> thì </w:t>
      </w:r>
      <w:r w:rsidRPr="00EF4E0C">
        <w:rPr>
          <w:color w:val="0000FF"/>
          <w:sz w:val="24"/>
          <w:szCs w:val="24"/>
        </w:rPr>
        <w:t>trong thời hạn 15 ngày, kể từ ngày nhận được văn bản đề xuất của Chủ tịch Ủy ban nhân dân cấp tỉnh hoặc của cơ quan đại diện Việt Nam ở nước ngoài, Bộ Tư pháp có trách nhiệm kiểm tra lại hồ sơ, nếu xét thấy người xin trở lại quốc tịch Việt Nam có đủ điều kiện được trở lại quốc tịch Việt Nam thì báo cáo Thủ tướng Chính phủ trình Chủ tịch nước xem xét, quyết định.</w:t>
      </w:r>
    </w:p>
    <w:p w14:paraId="0DC9623F" w14:textId="77777777" w:rsidR="00B2523A" w:rsidRPr="00EF4E0C" w:rsidRDefault="00E45F16" w:rsidP="00B2523A">
      <w:pPr>
        <w:spacing w:line="360" w:lineRule="atLeast"/>
        <w:ind w:right="-34" w:firstLine="720"/>
        <w:rPr>
          <w:iCs/>
          <w:color w:val="0000FF"/>
          <w:sz w:val="24"/>
          <w:szCs w:val="24"/>
        </w:rPr>
      </w:pPr>
      <w:r w:rsidRPr="00EF4E0C">
        <w:rPr>
          <w:color w:val="0000FF"/>
          <w:sz w:val="24"/>
          <w:szCs w:val="24"/>
        </w:rPr>
        <w:t>5</w:t>
      </w:r>
      <w:r w:rsidR="00B2523A" w:rsidRPr="00EF4E0C">
        <w:rPr>
          <w:color w:val="0000FF"/>
          <w:sz w:val="24"/>
          <w:szCs w:val="24"/>
        </w:rPr>
        <w:t>. Trong thời hạn 20 ngày</w:t>
      </w:r>
      <w:r w:rsidR="00B24001" w:rsidRPr="00EF4E0C">
        <w:rPr>
          <w:color w:val="0000FF"/>
          <w:sz w:val="24"/>
          <w:szCs w:val="24"/>
        </w:rPr>
        <w:t>,</w:t>
      </w:r>
      <w:r w:rsidR="00B2523A" w:rsidRPr="00EF4E0C">
        <w:rPr>
          <w:color w:val="0000FF"/>
          <w:sz w:val="24"/>
          <w:szCs w:val="24"/>
        </w:rPr>
        <w:t xml:space="preserve"> kể từ ngày nhận được đề nghị của Thủ tướng Chính phủ, Chủ tịch nước xem xét, quyết định. </w:t>
      </w:r>
      <w:r w:rsidR="00B2523A" w:rsidRPr="00EF4E0C">
        <w:rPr>
          <w:iCs/>
          <w:color w:val="0000FF"/>
          <w:sz w:val="24"/>
          <w:szCs w:val="24"/>
        </w:rPr>
        <w:t xml:space="preserve">                         </w:t>
      </w:r>
    </w:p>
    <w:p w14:paraId="01CAB17B" w14:textId="77777777" w:rsidR="00B2523A" w:rsidRPr="00EF4E0C" w:rsidRDefault="00B2523A" w:rsidP="00895ECE">
      <w:pPr>
        <w:spacing w:before="0" w:line="240" w:lineRule="auto"/>
        <w:jc w:val="center"/>
        <w:rPr>
          <w:iCs/>
          <w:color w:val="0000FF"/>
          <w:sz w:val="24"/>
          <w:szCs w:val="24"/>
        </w:rPr>
      </w:pPr>
    </w:p>
    <w:p w14:paraId="58075DB3" w14:textId="77777777" w:rsidR="00B2523A" w:rsidRPr="00EF4E0C" w:rsidRDefault="00B2523A" w:rsidP="00895ECE">
      <w:pPr>
        <w:spacing w:before="0" w:line="240" w:lineRule="auto"/>
        <w:jc w:val="center"/>
        <w:rPr>
          <w:iCs/>
          <w:color w:val="0000FF"/>
          <w:sz w:val="24"/>
          <w:szCs w:val="24"/>
        </w:rPr>
      </w:pPr>
      <w:r w:rsidRPr="00EF4E0C">
        <w:rPr>
          <w:iCs/>
          <w:color w:val="0000FF"/>
          <w:sz w:val="24"/>
          <w:szCs w:val="24"/>
        </w:rPr>
        <w:t xml:space="preserve">CHƯƠNG III </w:t>
      </w:r>
    </w:p>
    <w:p w14:paraId="2DA287B4" w14:textId="77777777" w:rsidR="00B2523A" w:rsidRPr="00EF4E0C" w:rsidRDefault="00B2523A" w:rsidP="00895ECE">
      <w:pPr>
        <w:spacing w:before="0" w:line="240" w:lineRule="auto"/>
        <w:jc w:val="center"/>
        <w:rPr>
          <w:b/>
          <w:color w:val="0000FF"/>
          <w:sz w:val="24"/>
          <w:szCs w:val="24"/>
        </w:rPr>
      </w:pPr>
      <w:r w:rsidRPr="00EF4E0C">
        <w:rPr>
          <w:b/>
          <w:color w:val="0000FF"/>
          <w:sz w:val="24"/>
          <w:szCs w:val="24"/>
        </w:rPr>
        <w:t>MẤT QUỐC TỊCH VIỆT NAM</w:t>
      </w:r>
    </w:p>
    <w:p w14:paraId="4F3CCF8B" w14:textId="77777777" w:rsidR="00EF4E0C" w:rsidRPr="00EF4E0C" w:rsidRDefault="00EF4E0C" w:rsidP="00895ECE">
      <w:pPr>
        <w:spacing w:before="0" w:line="240" w:lineRule="auto"/>
        <w:jc w:val="center"/>
        <w:rPr>
          <w:b/>
          <w:color w:val="0000FF"/>
          <w:sz w:val="24"/>
          <w:szCs w:val="24"/>
        </w:rPr>
      </w:pPr>
    </w:p>
    <w:p w14:paraId="6AF2E873" w14:textId="77777777" w:rsidR="00B2523A" w:rsidRPr="00EF4E0C" w:rsidRDefault="00B2523A" w:rsidP="00895ECE">
      <w:pPr>
        <w:spacing w:before="0" w:line="240" w:lineRule="auto"/>
        <w:jc w:val="center"/>
        <w:rPr>
          <w:b/>
          <w:color w:val="0000FF"/>
          <w:sz w:val="24"/>
          <w:szCs w:val="24"/>
        </w:rPr>
      </w:pPr>
      <w:r w:rsidRPr="00EF4E0C">
        <w:rPr>
          <w:b/>
          <w:color w:val="0000FF"/>
          <w:sz w:val="24"/>
          <w:szCs w:val="24"/>
        </w:rPr>
        <w:t>Mục 1</w:t>
      </w:r>
    </w:p>
    <w:p w14:paraId="03CC85A2" w14:textId="77777777" w:rsidR="00B2523A" w:rsidRPr="00EF4E0C" w:rsidRDefault="00B2523A" w:rsidP="00895ECE">
      <w:pPr>
        <w:spacing w:before="0" w:line="240" w:lineRule="auto"/>
        <w:jc w:val="center"/>
        <w:rPr>
          <w:b/>
          <w:color w:val="0000FF"/>
          <w:sz w:val="24"/>
          <w:szCs w:val="24"/>
        </w:rPr>
      </w:pPr>
      <w:r w:rsidRPr="00EF4E0C">
        <w:rPr>
          <w:b/>
          <w:color w:val="0000FF"/>
          <w:sz w:val="24"/>
          <w:szCs w:val="24"/>
        </w:rPr>
        <w:t xml:space="preserve"> QUY ĐỊNH CHUNG</w:t>
      </w:r>
    </w:p>
    <w:p w14:paraId="582F4316" w14:textId="77777777" w:rsidR="00895ECE" w:rsidRPr="00EF4E0C" w:rsidRDefault="00895ECE" w:rsidP="00895ECE">
      <w:pPr>
        <w:spacing w:before="0" w:line="240" w:lineRule="auto"/>
        <w:jc w:val="center"/>
        <w:rPr>
          <w:b/>
          <w:color w:val="0000FF"/>
          <w:sz w:val="24"/>
          <w:szCs w:val="24"/>
        </w:rPr>
      </w:pPr>
    </w:p>
    <w:p w14:paraId="282D756A" w14:textId="77777777" w:rsidR="00B2523A" w:rsidRPr="00EF4E0C" w:rsidRDefault="00B2523A" w:rsidP="00895ECE">
      <w:pPr>
        <w:spacing w:before="0" w:line="240" w:lineRule="auto"/>
        <w:ind w:right="-34" w:firstLine="720"/>
        <w:rPr>
          <w:b/>
          <w:color w:val="0000FF"/>
          <w:sz w:val="24"/>
          <w:szCs w:val="24"/>
        </w:rPr>
      </w:pPr>
      <w:r w:rsidRPr="00EF4E0C">
        <w:rPr>
          <w:b/>
          <w:color w:val="0000FF"/>
          <w:sz w:val="24"/>
          <w:szCs w:val="24"/>
        </w:rPr>
        <w:t>Điều 26. Căn cứ mất quốc tịch Việt Nam</w:t>
      </w:r>
      <w:r w:rsidRPr="00EF4E0C">
        <w:rPr>
          <w:color w:val="0000FF"/>
          <w:sz w:val="24"/>
          <w:szCs w:val="24"/>
        </w:rPr>
        <w:t xml:space="preserve"> </w:t>
      </w:r>
    </w:p>
    <w:p w14:paraId="72FE35DA"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1. Được thôi quốc tịch Việt Nam.</w:t>
      </w:r>
    </w:p>
    <w:p w14:paraId="1D64DDF0"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2. Bị tước quốc tịch Việt Nam.</w:t>
      </w:r>
    </w:p>
    <w:p w14:paraId="41A30FD6"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3. Không đăng ký giữ quốc tịch Việt Nam theo quy định tại khoản 2 Điều 13 của Luật này.</w:t>
      </w:r>
    </w:p>
    <w:p w14:paraId="27A361CE"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4. Theo</w:t>
      </w:r>
      <w:ins w:id="98" w:author="User" w:date="2008-10-28T10:44:00Z">
        <w:r w:rsidRPr="00EF4E0C">
          <w:rPr>
            <w:color w:val="0000FF"/>
            <w:sz w:val="24"/>
            <w:szCs w:val="24"/>
          </w:rPr>
          <w:t xml:space="preserve"> </w:t>
        </w:r>
      </w:ins>
      <w:r w:rsidRPr="00EF4E0C">
        <w:rPr>
          <w:color w:val="0000FF"/>
          <w:sz w:val="24"/>
          <w:szCs w:val="24"/>
        </w:rPr>
        <w:t>quy định tại khoản 2 Điều 18 và Điều 35 của Luật này.</w:t>
      </w:r>
    </w:p>
    <w:p w14:paraId="41EBE63D"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5. Theo điều ước quốc tế mà Cộng hoà xã hội chủ nghĩa Việt Nam là thành viên.</w:t>
      </w:r>
    </w:p>
    <w:p w14:paraId="11EC9A2A" w14:textId="77777777" w:rsidR="00474E38" w:rsidRPr="00EF4E0C" w:rsidRDefault="00474E38" w:rsidP="00895ECE">
      <w:pPr>
        <w:spacing w:before="0" w:line="240" w:lineRule="auto"/>
        <w:ind w:left="505" w:right="-34" w:hanging="505"/>
        <w:jc w:val="center"/>
        <w:rPr>
          <w:b/>
          <w:color w:val="0000FF"/>
          <w:sz w:val="24"/>
          <w:szCs w:val="24"/>
        </w:rPr>
      </w:pPr>
    </w:p>
    <w:p w14:paraId="3CE2F53B" w14:textId="77777777" w:rsidR="00B2523A" w:rsidRPr="00EF4E0C" w:rsidRDefault="00B2523A" w:rsidP="00895ECE">
      <w:pPr>
        <w:spacing w:before="0" w:line="240" w:lineRule="auto"/>
        <w:ind w:left="505" w:right="-34" w:hanging="505"/>
        <w:jc w:val="center"/>
        <w:rPr>
          <w:b/>
          <w:color w:val="0000FF"/>
          <w:sz w:val="24"/>
          <w:szCs w:val="24"/>
        </w:rPr>
      </w:pPr>
      <w:r w:rsidRPr="00EF4E0C">
        <w:rPr>
          <w:b/>
          <w:color w:val="0000FF"/>
          <w:sz w:val="24"/>
          <w:szCs w:val="24"/>
        </w:rPr>
        <w:t>Mục 2</w:t>
      </w:r>
    </w:p>
    <w:p w14:paraId="69E6A635" w14:textId="77777777" w:rsidR="00B2523A" w:rsidRPr="00EF4E0C" w:rsidRDefault="00B2523A" w:rsidP="00895ECE">
      <w:pPr>
        <w:spacing w:before="0" w:line="240" w:lineRule="auto"/>
        <w:ind w:left="505" w:right="-34" w:hanging="505"/>
        <w:jc w:val="center"/>
        <w:rPr>
          <w:b/>
          <w:color w:val="0000FF"/>
          <w:sz w:val="24"/>
          <w:szCs w:val="24"/>
        </w:rPr>
      </w:pPr>
      <w:r w:rsidRPr="00EF4E0C">
        <w:rPr>
          <w:b/>
          <w:color w:val="0000FF"/>
          <w:sz w:val="24"/>
          <w:szCs w:val="24"/>
        </w:rPr>
        <w:t xml:space="preserve"> THÔI QUỐC TỊCH VIỆT NAM</w:t>
      </w:r>
    </w:p>
    <w:p w14:paraId="50832DEC" w14:textId="77777777" w:rsidR="00895ECE" w:rsidRPr="00EF4E0C" w:rsidRDefault="00895ECE" w:rsidP="00895ECE">
      <w:pPr>
        <w:spacing w:before="0" w:line="240" w:lineRule="auto"/>
        <w:ind w:left="505" w:right="-34" w:hanging="505"/>
        <w:jc w:val="center"/>
        <w:rPr>
          <w:b/>
          <w:color w:val="0000FF"/>
          <w:sz w:val="24"/>
          <w:szCs w:val="24"/>
        </w:rPr>
      </w:pPr>
    </w:p>
    <w:p w14:paraId="53859B70" w14:textId="77777777" w:rsidR="00B2523A" w:rsidRPr="00EF4E0C" w:rsidRDefault="00B2523A" w:rsidP="00895ECE">
      <w:pPr>
        <w:spacing w:before="0" w:line="240" w:lineRule="auto"/>
        <w:ind w:right="-34" w:firstLine="720"/>
        <w:rPr>
          <w:color w:val="0000FF"/>
          <w:sz w:val="24"/>
          <w:szCs w:val="24"/>
        </w:rPr>
      </w:pPr>
      <w:r w:rsidRPr="00EF4E0C">
        <w:rPr>
          <w:b/>
          <w:color w:val="0000FF"/>
          <w:sz w:val="24"/>
          <w:szCs w:val="24"/>
        </w:rPr>
        <w:t>Điều 27. Căn cứ</w:t>
      </w:r>
      <w:ins w:id="99" w:author="Ngo Trung Thanh" w:date="2008-10-28T14:14:00Z">
        <w:r w:rsidRPr="00EF4E0C">
          <w:rPr>
            <w:b/>
            <w:color w:val="0000FF"/>
            <w:sz w:val="24"/>
            <w:szCs w:val="24"/>
          </w:rPr>
          <w:t xml:space="preserve"> </w:t>
        </w:r>
      </w:ins>
      <w:r w:rsidRPr="00EF4E0C">
        <w:rPr>
          <w:b/>
          <w:color w:val="0000FF"/>
          <w:sz w:val="24"/>
          <w:szCs w:val="24"/>
        </w:rPr>
        <w:t>thôi quốc tịch Việt Nam</w:t>
      </w:r>
    </w:p>
    <w:p w14:paraId="47A8F652" w14:textId="77777777" w:rsidR="00B2523A" w:rsidRPr="00EF4E0C" w:rsidRDefault="00B2523A" w:rsidP="00B2523A">
      <w:pPr>
        <w:spacing w:line="360" w:lineRule="atLeast"/>
        <w:ind w:right="-34" w:firstLine="720"/>
        <w:rPr>
          <w:b/>
          <w:color w:val="0000FF"/>
          <w:sz w:val="24"/>
          <w:szCs w:val="24"/>
        </w:rPr>
      </w:pPr>
      <w:r w:rsidRPr="00EF4E0C">
        <w:rPr>
          <w:color w:val="0000FF"/>
          <w:sz w:val="24"/>
          <w:szCs w:val="24"/>
        </w:rPr>
        <w:t>1. Công dân Việt Nam có đơn xin thôi quốc tịch Việt Nam để nhập quốc tịch nước ngoài thì có thể được thôi quốc tịch Việt Nam.</w:t>
      </w:r>
    </w:p>
    <w:p w14:paraId="37FE9170" w14:textId="77777777" w:rsidR="00B2523A" w:rsidRPr="00EF4E0C" w:rsidRDefault="00B2523A" w:rsidP="00B2523A">
      <w:pPr>
        <w:spacing w:line="360" w:lineRule="atLeast"/>
        <w:ind w:right="-34" w:firstLine="720"/>
        <w:rPr>
          <w:b/>
          <w:color w:val="0000FF"/>
          <w:sz w:val="24"/>
          <w:szCs w:val="24"/>
        </w:rPr>
      </w:pPr>
      <w:r w:rsidRPr="00EF4E0C">
        <w:rPr>
          <w:color w:val="0000FF"/>
          <w:sz w:val="24"/>
          <w:szCs w:val="24"/>
        </w:rPr>
        <w:t>2. Người xin thôi quốc tịch Việt Nam chưa được thôi quốc tịch Việt Nam, nếu thuộc một trong những trường hợp sau đây:</w:t>
      </w:r>
    </w:p>
    <w:p w14:paraId="3C1E53DF" w14:textId="77777777" w:rsidR="00B2523A" w:rsidRPr="00EF4E0C" w:rsidRDefault="00B2523A" w:rsidP="00B2523A">
      <w:pPr>
        <w:spacing w:line="360" w:lineRule="atLeast"/>
        <w:ind w:right="-34" w:firstLine="720"/>
        <w:rPr>
          <w:b/>
          <w:color w:val="0000FF"/>
          <w:sz w:val="24"/>
          <w:szCs w:val="24"/>
        </w:rPr>
      </w:pPr>
      <w:r w:rsidRPr="00EF4E0C">
        <w:rPr>
          <w:color w:val="0000FF"/>
          <w:sz w:val="24"/>
          <w:szCs w:val="24"/>
        </w:rPr>
        <w:t>a) Đang nợ thuế đối với Nhà nước hoặc đang có</w:t>
      </w:r>
      <w:ins w:id="100" w:author="Hoang Tri Ngoc" w:date="2008-11-07T11:05:00Z">
        <w:r w:rsidRPr="00EF4E0C">
          <w:rPr>
            <w:color w:val="0000FF"/>
            <w:sz w:val="24"/>
            <w:szCs w:val="24"/>
          </w:rPr>
          <w:t xml:space="preserve"> </w:t>
        </w:r>
      </w:ins>
      <w:r w:rsidRPr="00EF4E0C">
        <w:rPr>
          <w:color w:val="0000FF"/>
          <w:sz w:val="24"/>
          <w:szCs w:val="24"/>
        </w:rPr>
        <w:t>nghĩa vụ tài sản đối với cơ quan, tổ chức hoặc cá nhân ở Việt Nam;</w:t>
      </w:r>
    </w:p>
    <w:p w14:paraId="72847836" w14:textId="77777777" w:rsidR="00B2523A" w:rsidRPr="00EF4E0C" w:rsidRDefault="00B2523A" w:rsidP="00B2523A">
      <w:pPr>
        <w:spacing w:line="360" w:lineRule="atLeast"/>
        <w:ind w:right="-34" w:firstLine="720"/>
        <w:rPr>
          <w:b/>
          <w:color w:val="0000FF"/>
          <w:sz w:val="24"/>
          <w:szCs w:val="24"/>
        </w:rPr>
      </w:pPr>
      <w:r w:rsidRPr="00EF4E0C">
        <w:rPr>
          <w:color w:val="0000FF"/>
          <w:sz w:val="24"/>
          <w:szCs w:val="24"/>
        </w:rPr>
        <w:t>b) Đang bị truy cứu trách nhiệm hình sự;</w:t>
      </w:r>
    </w:p>
    <w:p w14:paraId="5F04A687"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c) Đang chấp hành bản án, quyết định của Toà án Việt Nam;</w:t>
      </w:r>
    </w:p>
    <w:p w14:paraId="50756D12"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d) Đang bị tạm giam để chờ thi hành án; </w:t>
      </w:r>
    </w:p>
    <w:p w14:paraId="43E6382F" w14:textId="77777777" w:rsidR="00B2523A" w:rsidRPr="00EF4E0C" w:rsidRDefault="00B2523A" w:rsidP="00B2523A">
      <w:pPr>
        <w:spacing w:line="360" w:lineRule="atLeast"/>
        <w:ind w:right="-34" w:firstLine="720"/>
        <w:rPr>
          <w:b/>
          <w:color w:val="0000FF"/>
          <w:sz w:val="24"/>
          <w:szCs w:val="24"/>
        </w:rPr>
      </w:pPr>
      <w:r w:rsidRPr="00EF4E0C">
        <w:rPr>
          <w:color w:val="0000FF"/>
          <w:sz w:val="24"/>
          <w:szCs w:val="24"/>
        </w:rPr>
        <w:t>đ) Đang chấp hành quyết định áp dụng biện pháp xử lý hành chính đưa vào cơ sở giáo dục, cơ sở chữa bệnh, trường giáo dưỡng.</w:t>
      </w:r>
    </w:p>
    <w:p w14:paraId="72064B72" w14:textId="77777777" w:rsidR="00B2523A" w:rsidRPr="00EF4E0C" w:rsidRDefault="00B2523A" w:rsidP="00B2523A">
      <w:pPr>
        <w:spacing w:line="360" w:lineRule="atLeast"/>
        <w:ind w:right="-34" w:firstLine="720"/>
        <w:rPr>
          <w:b/>
          <w:color w:val="0000FF"/>
          <w:sz w:val="24"/>
          <w:szCs w:val="24"/>
        </w:rPr>
      </w:pPr>
      <w:r w:rsidRPr="00EF4E0C">
        <w:rPr>
          <w:color w:val="0000FF"/>
          <w:sz w:val="24"/>
          <w:szCs w:val="24"/>
        </w:rPr>
        <w:t>3. Người xin thôi quốc tịch Việt Nam không được thôi quốc tịch Việt Nam, nếu việc đó làm phương hại đến lợi ích quốc gia của Việt Nam.</w:t>
      </w:r>
    </w:p>
    <w:p w14:paraId="76895596"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4. Cán bộ, công chức và những người đang phục vụ trong lực lượng vũ trang nhân dân Việt Nam không được thôi quốc tịch Việt Nam.</w:t>
      </w:r>
    </w:p>
    <w:p w14:paraId="0DA56164"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5. Chính phủ quy định cụ thể các điều kiện được thôi quốc tịch Việt Nam.</w:t>
      </w:r>
    </w:p>
    <w:p w14:paraId="1C960396" w14:textId="77777777" w:rsidR="00B2523A" w:rsidRPr="00EF4E0C" w:rsidRDefault="00B2523A" w:rsidP="00B2523A">
      <w:pPr>
        <w:spacing w:line="360" w:lineRule="atLeast"/>
        <w:ind w:right="-34" w:firstLine="720"/>
        <w:rPr>
          <w:b/>
          <w:bCs/>
          <w:color w:val="0000FF"/>
          <w:sz w:val="24"/>
          <w:szCs w:val="24"/>
          <w:lang w:val="it-IT"/>
        </w:rPr>
      </w:pPr>
      <w:r w:rsidRPr="00EF4E0C">
        <w:rPr>
          <w:b/>
          <w:color w:val="0000FF"/>
          <w:sz w:val="24"/>
          <w:szCs w:val="24"/>
          <w:lang w:val="it-IT"/>
        </w:rPr>
        <w:t>Điều 28. H</w:t>
      </w:r>
      <w:r w:rsidRPr="00EF4E0C">
        <w:rPr>
          <w:b/>
          <w:bCs/>
          <w:color w:val="0000FF"/>
          <w:sz w:val="24"/>
          <w:szCs w:val="24"/>
          <w:lang w:val="it-IT"/>
        </w:rPr>
        <w:t xml:space="preserve">ồ sơ xin thôi quốc tịch Việt Nam </w:t>
      </w:r>
    </w:p>
    <w:p w14:paraId="42144531" w14:textId="77777777" w:rsidR="00B2523A" w:rsidRPr="00EF4E0C" w:rsidRDefault="00B2523A" w:rsidP="00B2523A">
      <w:pPr>
        <w:spacing w:line="360" w:lineRule="atLeast"/>
        <w:ind w:right="-34" w:firstLine="720"/>
        <w:rPr>
          <w:color w:val="0000FF"/>
          <w:sz w:val="24"/>
          <w:szCs w:val="24"/>
          <w:lang w:val="it-IT"/>
        </w:rPr>
      </w:pPr>
      <w:r w:rsidRPr="00EF4E0C">
        <w:rPr>
          <w:color w:val="0000FF"/>
          <w:sz w:val="24"/>
          <w:szCs w:val="24"/>
          <w:lang w:val="it-IT"/>
        </w:rPr>
        <w:t>1. Hồ sơ xin thôi quốc tịch Việt Nam bao gồm:</w:t>
      </w:r>
    </w:p>
    <w:p w14:paraId="1EAF4F61"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a) Đơn xin thôi quốc tịch Việt Nam;</w:t>
      </w:r>
    </w:p>
    <w:p w14:paraId="46850944"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b) Bản khai lý lịch;</w:t>
      </w:r>
    </w:p>
    <w:p w14:paraId="78C1450D"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c) Bản sao Hộ chiếu</w:t>
      </w:r>
      <w:ins w:id="101" w:author="Hoang Tri Ngoc" w:date="2008-11-07T11:13:00Z">
        <w:r w:rsidRPr="00EF4E0C">
          <w:rPr>
            <w:color w:val="0000FF"/>
            <w:sz w:val="24"/>
            <w:szCs w:val="24"/>
          </w:rPr>
          <w:t xml:space="preserve"> </w:t>
        </w:r>
      </w:ins>
      <w:r w:rsidRPr="00EF4E0C">
        <w:rPr>
          <w:color w:val="0000FF"/>
          <w:sz w:val="24"/>
          <w:szCs w:val="24"/>
        </w:rPr>
        <w:t>Việt Nam</w:t>
      </w:r>
      <w:r w:rsidRPr="00EF4E0C">
        <w:rPr>
          <w:i/>
          <w:color w:val="0000FF"/>
          <w:sz w:val="24"/>
          <w:szCs w:val="24"/>
        </w:rPr>
        <w:t>,</w:t>
      </w:r>
      <w:r w:rsidRPr="00EF4E0C">
        <w:rPr>
          <w:color w:val="0000FF"/>
          <w:sz w:val="24"/>
          <w:szCs w:val="24"/>
        </w:rPr>
        <w:t xml:space="preserve"> Giấy chứng minh nhân dân hoặc giấy tờ khác quy định tại Điều 11 của Luật này;</w:t>
      </w:r>
    </w:p>
    <w:p w14:paraId="2982EB46"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 xml:space="preserve">d) Phiếu lý lịch tư pháp do cơ quan có thẩm quyền của Việt Nam cấp. Phiếu lý lịch tư pháp phải là phiếu được cấp không quá 90 ngày tính đến ngày nộp hồ sơ; </w:t>
      </w:r>
    </w:p>
    <w:p w14:paraId="1E88B778"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đ) Giấy tờ xác nhận về việc người đó đang làm thủ tục nhập quốc tịch nước ngoài, trừ trường hợp pháp luật nước đó không quy định về việc cấp giấy này;</w:t>
      </w:r>
    </w:p>
    <w:p w14:paraId="7DF344AA" w14:textId="77777777" w:rsidR="00B2523A" w:rsidRPr="00EF4E0C" w:rsidRDefault="00B2523A" w:rsidP="00B2523A">
      <w:pPr>
        <w:spacing w:line="360" w:lineRule="atLeast"/>
        <w:ind w:right="-34" w:firstLine="720"/>
        <w:rPr>
          <w:color w:val="0000FF"/>
          <w:sz w:val="24"/>
          <w:szCs w:val="24"/>
        </w:rPr>
      </w:pPr>
      <w:r w:rsidRPr="00EF4E0C">
        <w:rPr>
          <w:color w:val="0000FF"/>
          <w:sz w:val="24"/>
          <w:szCs w:val="24"/>
        </w:rPr>
        <w:t>e) Giấy xác nhận không nợ thuế do Cục thuế nơi người xin thôi quốc tịch Việt Nam cư trú cấp;</w:t>
      </w:r>
    </w:p>
    <w:p w14:paraId="789E384C" w14:textId="77777777" w:rsidR="00B2523A" w:rsidRPr="00EF4E0C" w:rsidRDefault="00B2523A" w:rsidP="00B2523A">
      <w:pPr>
        <w:spacing w:line="360" w:lineRule="atLeast"/>
        <w:ind w:firstLine="737"/>
        <w:rPr>
          <w:color w:val="0000FF"/>
          <w:sz w:val="24"/>
          <w:szCs w:val="24"/>
          <w:lang w:val="nl-NL"/>
        </w:rPr>
      </w:pPr>
      <w:r w:rsidRPr="00EF4E0C">
        <w:rPr>
          <w:color w:val="0000FF"/>
          <w:sz w:val="24"/>
          <w:szCs w:val="24"/>
        </w:rPr>
        <w:t xml:space="preserve">g) Đối với </w:t>
      </w:r>
      <w:r w:rsidRPr="00EF4E0C">
        <w:rPr>
          <w:color w:val="0000FF"/>
          <w:sz w:val="24"/>
          <w:szCs w:val="24"/>
          <w:lang w:val="nl-NL"/>
        </w:rPr>
        <w:t>người trước đây là cán bộ, công chức, viên chức hoặc phục vụ trong lực lượng vũ trang nhân dân Việt Nam đã nghỉ hưu, thôi việc, bị miễn nhiệm, bãi nhiệm, cách chức hoặc giải ngũ, phục viên chưa quá 5 năm thì còn phải nộp giấy của cơ quan</w:t>
      </w:r>
      <w:r w:rsidRPr="00EF4E0C">
        <w:rPr>
          <w:i/>
          <w:color w:val="0000FF"/>
          <w:sz w:val="24"/>
          <w:szCs w:val="24"/>
          <w:lang w:val="nl-NL"/>
        </w:rPr>
        <w:t xml:space="preserve">, </w:t>
      </w:r>
      <w:r w:rsidRPr="00EF4E0C">
        <w:rPr>
          <w:color w:val="0000FF"/>
          <w:sz w:val="24"/>
          <w:szCs w:val="24"/>
          <w:lang w:val="nl-NL"/>
        </w:rPr>
        <w:t xml:space="preserve">tổ chức, đơn vị đã ra quyết định </w:t>
      </w:r>
      <w:r w:rsidR="00620AB6" w:rsidRPr="00EF4E0C">
        <w:rPr>
          <w:color w:val="0000FF"/>
          <w:sz w:val="24"/>
          <w:szCs w:val="24"/>
          <w:lang w:val="nl-NL"/>
        </w:rPr>
        <w:t xml:space="preserve">cho </w:t>
      </w:r>
      <w:r w:rsidRPr="00EF4E0C">
        <w:rPr>
          <w:color w:val="0000FF"/>
          <w:sz w:val="24"/>
          <w:szCs w:val="24"/>
          <w:lang w:val="nl-NL"/>
        </w:rPr>
        <w:t>nghỉ hưu, cho thôi việc, miễn nhiệm, bãi nhiệm, cách chức hoặc giải ngũ, phục viên xác nhận việc thôi quốc tịch Việt Nam của người đó không phương hại đến lợi ích quốc gia của Việt Nam.</w:t>
      </w:r>
    </w:p>
    <w:p w14:paraId="68E2B644" w14:textId="77777777" w:rsidR="00B2523A" w:rsidRPr="00EF4E0C" w:rsidRDefault="00B2523A" w:rsidP="00B2523A">
      <w:pPr>
        <w:spacing w:line="360" w:lineRule="atLeast"/>
        <w:ind w:right="-34" w:firstLine="720"/>
        <w:rPr>
          <w:color w:val="0000FF"/>
          <w:sz w:val="24"/>
          <w:szCs w:val="24"/>
          <w:lang w:val="nl-NL"/>
        </w:rPr>
      </w:pPr>
      <w:r w:rsidRPr="00EF4E0C">
        <w:rPr>
          <w:color w:val="0000FF"/>
          <w:sz w:val="24"/>
          <w:szCs w:val="24"/>
          <w:lang w:val="nl-NL"/>
        </w:rPr>
        <w:t>2. Trường hợp công dân Việt Nam không thường trú ở trong nước thì không phải nộp các giấy tờ quy định tại các điểm d, e và g khoản 1 Điều này.</w:t>
      </w:r>
    </w:p>
    <w:p w14:paraId="5C7735E1" w14:textId="77777777" w:rsidR="00B2523A" w:rsidRPr="00EF4E0C" w:rsidRDefault="00B2523A" w:rsidP="00B2523A">
      <w:pPr>
        <w:spacing w:line="360" w:lineRule="atLeast"/>
        <w:ind w:right="-34" w:firstLine="720"/>
        <w:rPr>
          <w:color w:val="0000FF"/>
          <w:sz w:val="24"/>
          <w:szCs w:val="24"/>
          <w:lang w:val="nl-NL"/>
        </w:rPr>
      </w:pPr>
      <w:r w:rsidRPr="00EF4E0C">
        <w:rPr>
          <w:color w:val="0000FF"/>
          <w:sz w:val="24"/>
          <w:szCs w:val="24"/>
          <w:lang w:val="nl-NL"/>
        </w:rPr>
        <w:t>3. Chính phủ quy định cụ thể các giấy tờ trong hồ sơ xin thôi quốc tịch Việt Nam.</w:t>
      </w:r>
    </w:p>
    <w:p w14:paraId="645AD725" w14:textId="77777777" w:rsidR="00B2523A" w:rsidRPr="00EF4E0C" w:rsidRDefault="00B2523A" w:rsidP="00B2523A">
      <w:pPr>
        <w:spacing w:line="360" w:lineRule="atLeast"/>
        <w:ind w:right="-34" w:firstLine="720"/>
        <w:rPr>
          <w:bCs/>
          <w:color w:val="0000FF"/>
          <w:sz w:val="24"/>
          <w:szCs w:val="24"/>
          <w:lang w:val="nl-NL"/>
        </w:rPr>
      </w:pPr>
      <w:r w:rsidRPr="00EF4E0C">
        <w:rPr>
          <w:b/>
          <w:color w:val="0000FF"/>
          <w:sz w:val="24"/>
          <w:szCs w:val="24"/>
          <w:lang w:val="nl-NL"/>
        </w:rPr>
        <w:t xml:space="preserve">Điều 29. </w:t>
      </w:r>
      <w:r w:rsidRPr="00EF4E0C">
        <w:rPr>
          <w:b/>
          <w:bCs/>
          <w:color w:val="0000FF"/>
          <w:sz w:val="24"/>
          <w:szCs w:val="24"/>
          <w:lang w:val="nl-NL"/>
        </w:rPr>
        <w:t xml:space="preserve">Trình tự, thủ tục giải quyết hồ sơ xin thôi quốc tịch Việt Nam </w:t>
      </w:r>
    </w:p>
    <w:p w14:paraId="0BFCA18D" w14:textId="77777777" w:rsidR="00B2523A" w:rsidRPr="00EF4E0C" w:rsidRDefault="00B2523A" w:rsidP="00B2523A">
      <w:pPr>
        <w:spacing w:line="360" w:lineRule="atLeast"/>
        <w:ind w:right="-34" w:firstLine="720"/>
        <w:rPr>
          <w:color w:val="0000FF"/>
          <w:sz w:val="24"/>
          <w:szCs w:val="24"/>
          <w:lang w:val="nl-NL"/>
        </w:rPr>
      </w:pPr>
      <w:r w:rsidRPr="00EF4E0C">
        <w:rPr>
          <w:color w:val="0000FF"/>
          <w:sz w:val="24"/>
          <w:szCs w:val="24"/>
          <w:lang w:val="nl-NL"/>
        </w:rPr>
        <w:t>1. Người xin thôi quốc tịch Việt Nam nếu cư trú ở trong nước thì nộp hồ sơ cho Sở Tư pháp nơi cư trú</w:t>
      </w:r>
      <w:r w:rsidR="00125914" w:rsidRPr="00EF4E0C">
        <w:rPr>
          <w:color w:val="0000FF"/>
          <w:sz w:val="24"/>
          <w:szCs w:val="24"/>
          <w:lang w:val="nl-NL"/>
        </w:rPr>
        <w:t>,</w:t>
      </w:r>
      <w:r w:rsidRPr="00EF4E0C">
        <w:rPr>
          <w:color w:val="0000FF"/>
          <w:sz w:val="24"/>
          <w:szCs w:val="24"/>
          <w:lang w:val="nl-NL"/>
        </w:rPr>
        <w:t xml:space="preserve"> nếu cư trú ở nước ngoài thì nộp hồ sơ cho cơ quan đại diện Việt Nam ở nước sở tại. Trong trường hợp hồ sơ không có đầy đủ các giấy tờ quy định tại Điều 28 của Luật này hoặc không hợp lệ thì cơ quan tiếp nhận hồ sơ thông báo ngay để người xin thôi quốc tịch Việt Nam bổ sung, hoàn chỉnh hồ sơ.</w:t>
      </w:r>
    </w:p>
    <w:p w14:paraId="75CE6268"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 xml:space="preserve">2. Trường hợp người xin thôi quốc tịch Việt Nam cư trú </w:t>
      </w:r>
      <w:r w:rsidR="00620AB6" w:rsidRPr="00EF4E0C">
        <w:rPr>
          <w:color w:val="0000FF"/>
          <w:sz w:val="24"/>
          <w:szCs w:val="24"/>
          <w:lang w:val="nl-NL"/>
        </w:rPr>
        <w:t xml:space="preserve">ở </w:t>
      </w:r>
      <w:r w:rsidRPr="00EF4E0C">
        <w:rPr>
          <w:color w:val="0000FF"/>
          <w:sz w:val="24"/>
          <w:szCs w:val="24"/>
          <w:lang w:val="nl-NL"/>
        </w:rPr>
        <w:t>trong nước thì trong thời hạn 5 ngày làm việc, kể từ ngày nhận đủ hồ sơ hợp lệ, Sở Tư pháp có trách nhiệm đăng thông báo về việc xin thôi quốc tịch Việt Nam trên một tờ báo viết hoặc báo điện tử ở địa phương trong ba số liên tiếp và gửi đăng trên Trang thông tin điện tử của Bộ Tư pháp; trường hợp người xin thôi quốc tịch Việt Nam cư trú ở nước ngoài thì trong thời hạn 5 ngày làm việc, kể từ ngày nhận đủ hồ sơ hợp lệ, cơ quan đại diện Việt Nam</w:t>
      </w:r>
      <w:ins w:id="102" w:author="Hoang Tri Ngoc" w:date="2008-11-07T11:19:00Z">
        <w:r w:rsidRPr="00EF4E0C">
          <w:rPr>
            <w:color w:val="0000FF"/>
            <w:sz w:val="24"/>
            <w:szCs w:val="24"/>
            <w:lang w:val="nl-NL"/>
          </w:rPr>
          <w:t xml:space="preserve"> </w:t>
        </w:r>
      </w:ins>
      <w:r w:rsidRPr="00EF4E0C">
        <w:rPr>
          <w:color w:val="0000FF"/>
          <w:sz w:val="24"/>
          <w:szCs w:val="24"/>
          <w:lang w:val="nl-NL"/>
        </w:rPr>
        <w:t>ở nước ngoài</w:t>
      </w:r>
      <w:ins w:id="103" w:author="Hoang Tri Ngoc" w:date="2008-11-07T11:20:00Z">
        <w:r w:rsidRPr="00EF4E0C">
          <w:rPr>
            <w:color w:val="0000FF"/>
            <w:sz w:val="24"/>
            <w:szCs w:val="24"/>
            <w:lang w:val="nl-NL"/>
          </w:rPr>
          <w:t xml:space="preserve"> </w:t>
        </w:r>
      </w:ins>
      <w:r w:rsidRPr="00EF4E0C">
        <w:rPr>
          <w:color w:val="0000FF"/>
          <w:sz w:val="24"/>
          <w:szCs w:val="24"/>
          <w:lang w:val="nl-NL"/>
        </w:rPr>
        <w:t>có trách nhiệm đăng thông báo về việc xin thôi quốc tịch Việt Nam trên Trang thông tin điện tử của mình.</w:t>
      </w:r>
    </w:p>
    <w:p w14:paraId="09A214DD"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Thông báo trên Trang thông tin điện tử phải được lưu giữ trên đó trong thời gian ít nhất là 30 ngày</w:t>
      </w:r>
      <w:r w:rsidR="00620AB6" w:rsidRPr="00EF4E0C">
        <w:rPr>
          <w:color w:val="0000FF"/>
          <w:sz w:val="24"/>
          <w:szCs w:val="24"/>
          <w:lang w:val="nl-NL"/>
        </w:rPr>
        <w:t>,</w:t>
      </w:r>
      <w:r w:rsidRPr="00EF4E0C">
        <w:rPr>
          <w:color w:val="0000FF"/>
          <w:sz w:val="24"/>
          <w:szCs w:val="24"/>
          <w:lang w:val="nl-NL"/>
        </w:rPr>
        <w:t xml:space="preserve"> kể từ ngày đăng thông báo.  </w:t>
      </w:r>
    </w:p>
    <w:p w14:paraId="2A07171C"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 xml:space="preserve">3. Trong thời hạn 5 ngày làm việc, kể từ ngày nhận đủ hồ sơ hợp lệ, Sở Tư pháp gửi văn bản đề nghị cơ quan Công an cấp tỉnh xác minh về nhân thân của người xin thôi quốc tịch Việt Nam. </w:t>
      </w:r>
    </w:p>
    <w:p w14:paraId="6D0E692E" w14:textId="77777777" w:rsidR="00B2523A" w:rsidRPr="00EF4E0C" w:rsidRDefault="00B2523A" w:rsidP="00FE59BB">
      <w:pPr>
        <w:spacing w:line="350" w:lineRule="atLeast"/>
        <w:ind w:right="-34" w:firstLine="720"/>
        <w:rPr>
          <w:i/>
          <w:color w:val="0000FF"/>
          <w:sz w:val="24"/>
          <w:szCs w:val="24"/>
          <w:lang w:val="nl-NL"/>
        </w:rPr>
      </w:pPr>
      <w:r w:rsidRPr="00EF4E0C">
        <w:rPr>
          <w:color w:val="0000FF"/>
          <w:sz w:val="24"/>
          <w:szCs w:val="24"/>
          <w:lang w:val="nl-NL"/>
        </w:rPr>
        <w:t>Trong thời hạn 20 ngày, kể từ ngày nhận được đề nghị của Sở Tư pháp, cơ quan Công</w:t>
      </w:r>
      <w:ins w:id="104" w:author="Hoang Tri Ngoc" w:date="2008-11-07T11:15:00Z">
        <w:r w:rsidRPr="00EF4E0C">
          <w:rPr>
            <w:color w:val="0000FF"/>
            <w:sz w:val="24"/>
            <w:szCs w:val="24"/>
            <w:lang w:val="nl-NL"/>
          </w:rPr>
          <w:t xml:space="preserve"> </w:t>
        </w:r>
      </w:ins>
      <w:r w:rsidRPr="00EF4E0C">
        <w:rPr>
          <w:color w:val="0000FF"/>
          <w:sz w:val="24"/>
          <w:szCs w:val="24"/>
          <w:lang w:val="nl-NL"/>
        </w:rPr>
        <w:t xml:space="preserve">an cấp tỉnh có trách nhiệm xác minh và gửi kết quả đến Sở Tư pháp. Trong thời gian này, Sở Tư pháp phải tiến hành thẩm tra giấy tờ trong hồ sơ </w:t>
      </w:r>
      <w:r w:rsidRPr="00EF4E0C">
        <w:rPr>
          <w:color w:val="0000FF"/>
          <w:spacing w:val="-2"/>
          <w:sz w:val="24"/>
          <w:szCs w:val="24"/>
          <w:lang w:val="nl-NL"/>
        </w:rPr>
        <w:t>xin thôi quốc tịch Việt Nam.</w:t>
      </w:r>
    </w:p>
    <w:p w14:paraId="5CE60C03"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Trong thời hạn 5 ngày làm việc, kể từ ngày nhận được kết quả xác minh, Sở Tư pháp có trách nhiệm hoàn tất hồ sơ trình Chủ tịch Ủy ban nhân dân cấp tỉnh.</w:t>
      </w:r>
    </w:p>
    <w:p w14:paraId="0067A423"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Trong thời hạn 5 ngày làm việc, kể từ ngày nhận được đề nghị của Sở Tư pháp, Chủ tịch Ủy ban nhân dân cấp tỉnh có trách nhiệm xem xét, kết luận và đề xuất ý kiến gửi Bộ Tư pháp.</w:t>
      </w:r>
    </w:p>
    <w:p w14:paraId="23108C69"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4. Trong thời hạn 20 ngày, kể từ ngày nhận đủ hồ sơ hợp lệ, cơ quan đại diện Việt Nam ở nước ngoài có trách nhiệm thẩm tra và chuyển hồ sơ kèm theo ý kiến đề xuất về việc xin thôi quốc tịch Việt Nam về Bộ Ngoại</w:t>
      </w:r>
      <w:ins w:id="105" w:author="Hoang Tri Ngoc" w:date="2008-11-07T11:17:00Z">
        <w:r w:rsidRPr="00EF4E0C">
          <w:rPr>
            <w:color w:val="0000FF"/>
            <w:sz w:val="24"/>
            <w:szCs w:val="24"/>
            <w:lang w:val="nl-NL"/>
          </w:rPr>
          <w:t xml:space="preserve"> </w:t>
        </w:r>
      </w:ins>
      <w:r w:rsidRPr="00EF4E0C">
        <w:rPr>
          <w:color w:val="0000FF"/>
          <w:sz w:val="24"/>
          <w:szCs w:val="24"/>
          <w:lang w:val="nl-NL"/>
        </w:rPr>
        <w:t>giao để chuyển đến Bộ Tư pháp.</w:t>
      </w:r>
    </w:p>
    <w:p w14:paraId="4CE76CBD"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Trong trường hợp cần thiết, Bộ Tư pháp đề nghị Bộ Công an xác minh về nhân thân của người xin thôi quốc tịch Việt Nam.</w:t>
      </w:r>
    </w:p>
    <w:p w14:paraId="654379A8"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5. Trong thời hạn 20 ngày, kể từ ngày nhận được văn bản đề xuất</w:t>
      </w:r>
      <w:ins w:id="106" w:author="Hoang Tri Ngoc" w:date="2008-11-07T11:21:00Z">
        <w:r w:rsidRPr="00EF4E0C">
          <w:rPr>
            <w:color w:val="0000FF"/>
            <w:sz w:val="24"/>
            <w:szCs w:val="24"/>
            <w:lang w:val="nl-NL"/>
          </w:rPr>
          <w:t xml:space="preserve"> </w:t>
        </w:r>
      </w:ins>
      <w:r w:rsidRPr="00EF4E0C">
        <w:rPr>
          <w:color w:val="0000FF"/>
          <w:sz w:val="24"/>
          <w:szCs w:val="24"/>
          <w:lang w:val="nl-NL"/>
        </w:rPr>
        <w:t>của Chủ tịch Ủy ban nhân dân cấp tỉnh hoặc</w:t>
      </w:r>
      <w:r w:rsidRPr="00EF4E0C">
        <w:rPr>
          <w:i/>
          <w:color w:val="0000FF"/>
          <w:sz w:val="24"/>
          <w:szCs w:val="24"/>
          <w:lang w:val="nl-NL"/>
        </w:rPr>
        <w:t xml:space="preserve"> </w:t>
      </w:r>
      <w:r w:rsidRPr="00EF4E0C">
        <w:rPr>
          <w:color w:val="0000FF"/>
          <w:sz w:val="24"/>
          <w:szCs w:val="24"/>
          <w:lang w:val="nl-NL"/>
        </w:rPr>
        <w:t xml:space="preserve">của cơ quan đại diện Việt Nam ở nước ngoài, Bộ Tư pháp có trách nhiệm kiểm tra lại hồ sơ, nếu xét thấy người xin thôi quốc tịch Việt Nam có đủ điều kiện được thôi quốc tịch Việt Nam thì báo cáo Thủ tướng Chính phủ trình Chủ tịch nước xem xét, quyết định. </w:t>
      </w:r>
    </w:p>
    <w:p w14:paraId="689F0A8E"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 xml:space="preserve">6. Trong thời hạn 20 ngày, kể từ ngày nhận được đề nghị của Thủ tướng Chính phủ, Chủ tịch nước xem xét, quyết định. </w:t>
      </w:r>
    </w:p>
    <w:p w14:paraId="3864D256" w14:textId="77777777" w:rsidR="00B2523A" w:rsidRPr="00EF4E0C" w:rsidRDefault="00B2523A" w:rsidP="00FE59BB">
      <w:pPr>
        <w:spacing w:line="350" w:lineRule="atLeast"/>
        <w:ind w:right="-34" w:firstLine="720"/>
        <w:rPr>
          <w:b/>
          <w:bCs/>
          <w:color w:val="0000FF"/>
          <w:sz w:val="24"/>
          <w:szCs w:val="24"/>
          <w:lang w:val="nl-NL"/>
        </w:rPr>
      </w:pPr>
      <w:r w:rsidRPr="00EF4E0C">
        <w:rPr>
          <w:b/>
          <w:bCs/>
          <w:color w:val="0000FF"/>
          <w:sz w:val="24"/>
          <w:szCs w:val="24"/>
          <w:lang w:val="nl-NL"/>
        </w:rPr>
        <w:t xml:space="preserve">Điều 30. Miễn thủ tục xác minh về nhân thân </w:t>
      </w:r>
    </w:p>
    <w:p w14:paraId="0EE60489" w14:textId="77777777" w:rsidR="00B2523A" w:rsidRPr="00EF4E0C" w:rsidRDefault="00B2523A" w:rsidP="00FE59BB">
      <w:pPr>
        <w:spacing w:line="350" w:lineRule="atLeast"/>
        <w:ind w:right="-34" w:firstLine="720"/>
        <w:rPr>
          <w:color w:val="0000FF"/>
          <w:sz w:val="24"/>
          <w:szCs w:val="24"/>
          <w:lang w:val="nl-NL"/>
        </w:rPr>
      </w:pPr>
      <w:r w:rsidRPr="00EF4E0C">
        <w:rPr>
          <w:color w:val="0000FF"/>
          <w:sz w:val="24"/>
          <w:szCs w:val="24"/>
          <w:lang w:val="nl-NL"/>
        </w:rPr>
        <w:t xml:space="preserve">Hồ sơ xin thôi quốc tịch Việt Nam của những người thuộc một trong các trường hợp sau đây không phải qua thủ tục xác minh về nhân thân: </w:t>
      </w:r>
    </w:p>
    <w:p w14:paraId="2948C6B3" w14:textId="77777777" w:rsidR="00B2523A" w:rsidRPr="00EF4E0C" w:rsidRDefault="00B2523A" w:rsidP="00FE59BB">
      <w:pPr>
        <w:spacing w:line="370" w:lineRule="exact"/>
        <w:ind w:right="-34" w:firstLine="720"/>
        <w:rPr>
          <w:color w:val="0000FF"/>
          <w:sz w:val="24"/>
          <w:szCs w:val="24"/>
          <w:lang w:val="nl-NL"/>
        </w:rPr>
      </w:pPr>
      <w:r w:rsidRPr="00EF4E0C">
        <w:rPr>
          <w:color w:val="0000FF"/>
          <w:sz w:val="24"/>
          <w:szCs w:val="24"/>
          <w:lang w:val="nl-NL"/>
        </w:rPr>
        <w:t>1. Người dưới 14 tuổi;</w:t>
      </w:r>
    </w:p>
    <w:p w14:paraId="67FB8D14" w14:textId="77777777" w:rsidR="00B2523A" w:rsidRPr="00EF4E0C" w:rsidRDefault="00B2523A" w:rsidP="00FE59BB">
      <w:pPr>
        <w:spacing w:line="370" w:lineRule="exact"/>
        <w:ind w:right="-34" w:firstLine="720"/>
        <w:rPr>
          <w:color w:val="0000FF"/>
          <w:sz w:val="24"/>
          <w:szCs w:val="24"/>
          <w:lang w:val="nl-NL"/>
        </w:rPr>
      </w:pPr>
      <w:r w:rsidRPr="00EF4E0C">
        <w:rPr>
          <w:color w:val="0000FF"/>
          <w:sz w:val="24"/>
          <w:szCs w:val="24"/>
          <w:lang w:val="nl-NL"/>
        </w:rPr>
        <w:t>2. Người sinh ra và</w:t>
      </w:r>
      <w:ins w:id="107" w:author="Hoang Tri Ngoc" w:date="2008-11-07T13:56:00Z">
        <w:r w:rsidRPr="00EF4E0C">
          <w:rPr>
            <w:color w:val="0000FF"/>
            <w:sz w:val="24"/>
            <w:szCs w:val="24"/>
            <w:lang w:val="nl-NL"/>
          </w:rPr>
          <w:t xml:space="preserve"> </w:t>
        </w:r>
      </w:ins>
      <w:r w:rsidRPr="00EF4E0C">
        <w:rPr>
          <w:color w:val="0000FF"/>
          <w:sz w:val="24"/>
          <w:szCs w:val="24"/>
          <w:lang w:val="nl-NL"/>
        </w:rPr>
        <w:t>định cư ở nước ngoài;</w:t>
      </w:r>
    </w:p>
    <w:p w14:paraId="3860201E" w14:textId="77777777" w:rsidR="00B2523A" w:rsidRPr="00EF4E0C" w:rsidRDefault="00B2523A" w:rsidP="00FE59BB">
      <w:pPr>
        <w:spacing w:line="370" w:lineRule="exact"/>
        <w:ind w:right="-34" w:firstLine="720"/>
        <w:rPr>
          <w:color w:val="0000FF"/>
          <w:sz w:val="24"/>
          <w:szCs w:val="24"/>
          <w:lang w:val="nl-NL"/>
        </w:rPr>
      </w:pPr>
      <w:r w:rsidRPr="00EF4E0C">
        <w:rPr>
          <w:color w:val="0000FF"/>
          <w:sz w:val="24"/>
          <w:szCs w:val="24"/>
          <w:lang w:val="nl-NL"/>
        </w:rPr>
        <w:t>3. Người đã định cư ở nước ngoài từ 10 năm trở lên;</w:t>
      </w:r>
    </w:p>
    <w:p w14:paraId="5ABCEF4C" w14:textId="77777777" w:rsidR="00B2523A" w:rsidRPr="00EF4E0C" w:rsidRDefault="00B2523A" w:rsidP="00FE59BB">
      <w:pPr>
        <w:spacing w:line="370" w:lineRule="exact"/>
        <w:ind w:right="-34" w:firstLine="720"/>
        <w:rPr>
          <w:color w:val="0000FF"/>
          <w:sz w:val="24"/>
          <w:szCs w:val="24"/>
          <w:lang w:val="nl-NL"/>
        </w:rPr>
      </w:pPr>
      <w:r w:rsidRPr="00EF4E0C">
        <w:rPr>
          <w:color w:val="0000FF"/>
          <w:sz w:val="24"/>
          <w:szCs w:val="24"/>
          <w:lang w:val="nl-NL"/>
        </w:rPr>
        <w:t>4. Người đã được xuất cảnh theo diện đoàn tụ gia đình.</w:t>
      </w:r>
    </w:p>
    <w:p w14:paraId="1D350CA1" w14:textId="77777777" w:rsidR="00B2523A" w:rsidRPr="00EF4E0C" w:rsidRDefault="00B2523A" w:rsidP="00EF4E0C">
      <w:pPr>
        <w:numPr>
          <w:ins w:id="108" w:author="Ngo Trung Thanh" w:date="2008-10-30T09:12:00Z"/>
        </w:numPr>
        <w:spacing w:before="0" w:line="240" w:lineRule="auto"/>
        <w:jc w:val="center"/>
        <w:rPr>
          <w:ins w:id="109" w:author="Ngo Trung Thanh" w:date="2008-10-30T09:12:00Z"/>
          <w:b/>
          <w:color w:val="0000FF"/>
          <w:sz w:val="24"/>
          <w:szCs w:val="24"/>
          <w:lang w:val="nl-NL"/>
        </w:rPr>
      </w:pPr>
    </w:p>
    <w:p w14:paraId="1732440C" w14:textId="77777777" w:rsidR="00B2523A" w:rsidRPr="00EF4E0C" w:rsidRDefault="00B2523A" w:rsidP="00EF4E0C">
      <w:pPr>
        <w:spacing w:before="0" w:line="240" w:lineRule="auto"/>
        <w:jc w:val="center"/>
        <w:rPr>
          <w:b/>
          <w:color w:val="0000FF"/>
          <w:sz w:val="24"/>
          <w:szCs w:val="24"/>
          <w:lang w:val="nl-NL"/>
        </w:rPr>
      </w:pPr>
      <w:r w:rsidRPr="00EF4E0C">
        <w:rPr>
          <w:b/>
          <w:color w:val="0000FF"/>
          <w:sz w:val="24"/>
          <w:szCs w:val="24"/>
          <w:lang w:val="nl-NL"/>
        </w:rPr>
        <w:t>Mục 3</w:t>
      </w:r>
    </w:p>
    <w:p w14:paraId="7E6945BD" w14:textId="77777777" w:rsidR="00B2523A" w:rsidRPr="00EF4E0C" w:rsidRDefault="00B2523A" w:rsidP="00EF4E0C">
      <w:pPr>
        <w:spacing w:before="0" w:line="240" w:lineRule="auto"/>
        <w:jc w:val="center"/>
        <w:rPr>
          <w:b/>
          <w:color w:val="0000FF"/>
          <w:sz w:val="24"/>
          <w:szCs w:val="24"/>
          <w:lang w:val="nl-NL"/>
        </w:rPr>
      </w:pPr>
      <w:r w:rsidRPr="00EF4E0C">
        <w:rPr>
          <w:b/>
          <w:color w:val="0000FF"/>
          <w:sz w:val="24"/>
          <w:szCs w:val="24"/>
          <w:lang w:val="nl-NL"/>
        </w:rPr>
        <w:t xml:space="preserve"> TƯỚC QUỐC TỊCH VIỆT NAM </w:t>
      </w:r>
    </w:p>
    <w:p w14:paraId="27A56B82" w14:textId="77777777" w:rsidR="00895ECE" w:rsidRPr="00EF4E0C" w:rsidRDefault="00895ECE" w:rsidP="00EF4E0C">
      <w:pPr>
        <w:spacing w:before="0" w:line="240" w:lineRule="auto"/>
        <w:jc w:val="center"/>
        <w:rPr>
          <w:b/>
          <w:color w:val="0000FF"/>
          <w:sz w:val="24"/>
          <w:szCs w:val="24"/>
          <w:lang w:val="nl-NL"/>
        </w:rPr>
      </w:pPr>
    </w:p>
    <w:p w14:paraId="101A19D8" w14:textId="77777777" w:rsidR="00B2523A" w:rsidRPr="00EF4E0C" w:rsidRDefault="00B2523A" w:rsidP="00FE59BB">
      <w:pPr>
        <w:spacing w:line="370" w:lineRule="exact"/>
        <w:ind w:right="-34" w:firstLine="720"/>
        <w:rPr>
          <w:b/>
          <w:color w:val="0000FF"/>
          <w:sz w:val="24"/>
          <w:szCs w:val="24"/>
          <w:lang w:val="nl-NL"/>
        </w:rPr>
      </w:pPr>
      <w:r w:rsidRPr="00EF4E0C">
        <w:rPr>
          <w:b/>
          <w:color w:val="0000FF"/>
          <w:sz w:val="24"/>
          <w:szCs w:val="24"/>
          <w:lang w:val="nl-NL"/>
        </w:rPr>
        <w:t xml:space="preserve">Điều 31. Căn cứ tước quốc tịch Việt Nam </w:t>
      </w:r>
    </w:p>
    <w:p w14:paraId="545E2F1C" w14:textId="77777777" w:rsidR="00B2523A" w:rsidRPr="00EF4E0C" w:rsidRDefault="00B2523A" w:rsidP="00FE59BB">
      <w:pPr>
        <w:spacing w:line="370" w:lineRule="exact"/>
        <w:ind w:right="-34" w:firstLine="720"/>
        <w:rPr>
          <w:b/>
          <w:color w:val="0000FF"/>
          <w:sz w:val="24"/>
          <w:szCs w:val="24"/>
          <w:lang w:val="nl-NL"/>
        </w:rPr>
      </w:pPr>
      <w:r w:rsidRPr="00EF4E0C">
        <w:rPr>
          <w:color w:val="0000FF"/>
          <w:sz w:val="24"/>
          <w:szCs w:val="24"/>
          <w:lang w:val="nl-NL"/>
        </w:rPr>
        <w:t xml:space="preserve">1. Công dân Việt Nam cư trú ở nước ngoài có thể bị tước quốc tịch Việt Nam, nếu có hành vi gây phương hại nghiêm trọng đến nền độc lập dân tộc, đến sự nghiệp xây dựng và bảo vệ Tổ quốc Việt Nam hoặc đến uy tín của nước Cộng hoà xã hội chủ nghĩa Việt Nam. </w:t>
      </w:r>
    </w:p>
    <w:p w14:paraId="3C42357D" w14:textId="77777777" w:rsidR="00B2523A" w:rsidRPr="00EF4E0C" w:rsidRDefault="00B2523A" w:rsidP="00FE59BB">
      <w:pPr>
        <w:spacing w:line="370" w:lineRule="exact"/>
        <w:ind w:right="-34" w:firstLine="720"/>
        <w:rPr>
          <w:color w:val="0000FF"/>
          <w:sz w:val="24"/>
          <w:szCs w:val="24"/>
          <w:lang w:val="nl-NL"/>
        </w:rPr>
      </w:pPr>
      <w:r w:rsidRPr="00EF4E0C">
        <w:rPr>
          <w:color w:val="0000FF"/>
          <w:sz w:val="24"/>
          <w:szCs w:val="24"/>
          <w:lang w:val="nl-NL"/>
        </w:rPr>
        <w:t>2. Người đã nhập quốc tịch Việt Nam theo quy định tại Điều 19 của Luật này dù cư trú ở trong hoặc ngoài lãnh thổ Việt Nam cũng có thể bị tước quốc tịch Việt Nam, nếu có hành vi quy định tại khoản 1 Điều này.</w:t>
      </w:r>
    </w:p>
    <w:p w14:paraId="530AE0F7" w14:textId="77777777" w:rsidR="00B2523A" w:rsidRPr="00EF4E0C" w:rsidRDefault="00B2523A" w:rsidP="00FE59BB">
      <w:pPr>
        <w:spacing w:line="370" w:lineRule="exact"/>
        <w:ind w:firstLine="737"/>
        <w:rPr>
          <w:bCs/>
          <w:color w:val="0000FF"/>
          <w:sz w:val="24"/>
          <w:szCs w:val="24"/>
          <w:lang w:val="nl-NL"/>
        </w:rPr>
      </w:pPr>
      <w:r w:rsidRPr="00EF4E0C">
        <w:rPr>
          <w:b/>
          <w:bCs/>
          <w:color w:val="0000FF"/>
          <w:sz w:val="24"/>
          <w:szCs w:val="24"/>
          <w:lang w:val="nl-NL"/>
        </w:rPr>
        <w:t>Điều 32.</w:t>
      </w:r>
      <w:r w:rsidRPr="00EF4E0C">
        <w:rPr>
          <w:color w:val="0000FF"/>
          <w:sz w:val="24"/>
          <w:szCs w:val="24"/>
          <w:lang w:val="nl-NL"/>
        </w:rPr>
        <w:t xml:space="preserve"> </w:t>
      </w:r>
      <w:r w:rsidRPr="00EF4E0C">
        <w:rPr>
          <w:b/>
          <w:bCs/>
          <w:color w:val="0000FF"/>
          <w:sz w:val="24"/>
          <w:szCs w:val="24"/>
          <w:lang w:val="nl-NL"/>
        </w:rPr>
        <w:t xml:space="preserve">Trình tự, thủ tục tước quốc tịch Việt Nam </w:t>
      </w:r>
    </w:p>
    <w:p w14:paraId="6365346D" w14:textId="77777777" w:rsidR="00B2523A" w:rsidRPr="00EF4E0C" w:rsidRDefault="00B2523A" w:rsidP="00FE59BB">
      <w:pPr>
        <w:spacing w:line="370" w:lineRule="exact"/>
        <w:ind w:firstLine="737"/>
        <w:rPr>
          <w:color w:val="0000FF"/>
          <w:sz w:val="24"/>
          <w:szCs w:val="24"/>
          <w:lang w:val="nl-NL"/>
        </w:rPr>
      </w:pPr>
      <w:r w:rsidRPr="00EF4E0C">
        <w:rPr>
          <w:color w:val="0000FF"/>
          <w:sz w:val="24"/>
          <w:szCs w:val="24"/>
          <w:lang w:val="nl-NL"/>
        </w:rPr>
        <w:t>1. Trong thời hạn 15 ngày, kể từ ngày phát hiện hoặc nhận được đơn, thư tố cáo về hành vi quy định tại khoản 1 Điều 31 của Luật này, Ủy ban nhân dân cấp tỉnh, cơ quan đại diện Việt Nam ở nước ngoài có trách nhiệm xác minh, nếu có đầy đủ căn cứ thì lập hồ sơ kiến nghị Chủ tịch nước tước quốc tịch Việt Nam của người có hành vi đó.</w:t>
      </w:r>
    </w:p>
    <w:p w14:paraId="3C992B7D" w14:textId="77777777" w:rsidR="00B2523A" w:rsidRPr="00EF4E0C" w:rsidRDefault="00B2523A" w:rsidP="00FE59BB">
      <w:pPr>
        <w:spacing w:line="370" w:lineRule="exact"/>
        <w:ind w:firstLine="737"/>
        <w:rPr>
          <w:color w:val="0000FF"/>
          <w:sz w:val="24"/>
          <w:szCs w:val="24"/>
          <w:lang w:val="nl-NL"/>
        </w:rPr>
      </w:pPr>
      <w:r w:rsidRPr="00EF4E0C">
        <w:rPr>
          <w:color w:val="0000FF"/>
          <w:sz w:val="24"/>
          <w:szCs w:val="24"/>
          <w:lang w:val="nl-NL"/>
        </w:rPr>
        <w:t xml:space="preserve"> Tòa án đã xét xử đối với bị cáo có hành vi quy định tại khoản 1 Điều 31 của Luật này lập hồ sơ kiến nghị Chủ tịch nước tước quốc tịch Việt Nam của người có hành vi đó.  </w:t>
      </w:r>
    </w:p>
    <w:p w14:paraId="5B2637D8" w14:textId="77777777" w:rsidR="00B2523A" w:rsidRPr="00EF4E0C" w:rsidRDefault="00B2523A" w:rsidP="00FE59BB">
      <w:pPr>
        <w:spacing w:line="370" w:lineRule="exact"/>
        <w:ind w:right="-34" w:firstLine="720"/>
        <w:rPr>
          <w:color w:val="0000FF"/>
          <w:sz w:val="24"/>
          <w:szCs w:val="24"/>
          <w:lang w:val="nl-NL"/>
        </w:rPr>
      </w:pPr>
      <w:r w:rsidRPr="00EF4E0C">
        <w:rPr>
          <w:color w:val="0000FF"/>
          <w:sz w:val="24"/>
          <w:szCs w:val="24"/>
          <w:lang w:val="nl-NL"/>
        </w:rPr>
        <w:t>Chính phủ quy định cụ thể các giấy tờ trong hồ sơ kiến nghị tước quốc tịch Việt Nam.</w:t>
      </w:r>
    </w:p>
    <w:p w14:paraId="643946B6" w14:textId="77777777" w:rsidR="00B2523A" w:rsidRPr="00EF4E0C" w:rsidRDefault="00B2523A" w:rsidP="00FE59BB">
      <w:pPr>
        <w:spacing w:line="370" w:lineRule="exact"/>
        <w:ind w:firstLine="737"/>
        <w:rPr>
          <w:color w:val="0000FF"/>
          <w:sz w:val="24"/>
          <w:szCs w:val="24"/>
          <w:lang w:val="nl-NL"/>
        </w:rPr>
      </w:pPr>
      <w:r w:rsidRPr="00EF4E0C">
        <w:rPr>
          <w:color w:val="0000FF"/>
          <w:sz w:val="24"/>
          <w:szCs w:val="24"/>
          <w:lang w:val="nl-NL"/>
        </w:rPr>
        <w:t xml:space="preserve">2. Hồ sơ kiến nghị tước quốc tịch Việt Nam được gửi đến Bộ Tư pháp. Trong thời hạn 30 ngày, kể từ ngày nhận được hồ sơ kiến nghị của Ủy ban nhân dân cấp tỉnh, cơ quan đại diện Việt Nam ở nước ngoài hoặc của Tòa án, Bộ Tư pháp có trách nhiệm chủ trì phối hợp với Bộ Công an, Bộ Ngoại giao và các bộ, ngành </w:t>
      </w:r>
      <w:r w:rsidR="000169AA" w:rsidRPr="00EF4E0C">
        <w:rPr>
          <w:color w:val="0000FF"/>
          <w:sz w:val="24"/>
          <w:szCs w:val="24"/>
          <w:lang w:val="nl-NL"/>
        </w:rPr>
        <w:t xml:space="preserve">khác </w:t>
      </w:r>
      <w:r w:rsidRPr="00EF4E0C">
        <w:rPr>
          <w:color w:val="0000FF"/>
          <w:sz w:val="24"/>
          <w:szCs w:val="24"/>
          <w:lang w:val="nl-NL"/>
        </w:rPr>
        <w:t>có liên quan thẩm tra hồ sơ kiến nghị tước quốc tịch Việt Nam</w:t>
      </w:r>
      <w:ins w:id="110" w:author="Ngo Trung Thanh" w:date="2008-10-30T09:14:00Z">
        <w:r w:rsidRPr="00EF4E0C">
          <w:rPr>
            <w:color w:val="0000FF"/>
            <w:sz w:val="24"/>
            <w:szCs w:val="24"/>
            <w:lang w:val="nl-NL"/>
          </w:rPr>
          <w:t xml:space="preserve"> </w:t>
        </w:r>
      </w:ins>
      <w:r w:rsidRPr="00EF4E0C">
        <w:rPr>
          <w:color w:val="0000FF"/>
          <w:sz w:val="24"/>
          <w:szCs w:val="24"/>
          <w:lang w:val="nl-NL"/>
        </w:rPr>
        <w:t>và báo cáo Thủ tướng Chính phủ trình Chủ tịch nước xem xét, quyết định.</w:t>
      </w:r>
    </w:p>
    <w:p w14:paraId="045AADE1" w14:textId="77777777" w:rsidR="00B2523A" w:rsidRPr="00EF4E0C" w:rsidRDefault="00B2523A" w:rsidP="00FE59BB">
      <w:pPr>
        <w:spacing w:line="370" w:lineRule="exact"/>
        <w:ind w:firstLine="737"/>
        <w:rPr>
          <w:color w:val="0000FF"/>
          <w:sz w:val="24"/>
          <w:szCs w:val="24"/>
          <w:lang w:val="nl-NL"/>
        </w:rPr>
      </w:pPr>
      <w:r w:rsidRPr="00EF4E0C">
        <w:rPr>
          <w:color w:val="0000FF"/>
          <w:sz w:val="24"/>
          <w:szCs w:val="24"/>
          <w:lang w:val="nl-NL"/>
        </w:rPr>
        <w:t>3. Trong thời hạn 20 ngày, kể từ ngày nhận được đề nghị của Thủ tướng Chính phủ, Chủ tịch nước xem xét, quyết định.</w:t>
      </w:r>
    </w:p>
    <w:p w14:paraId="25CD4A96" w14:textId="77777777" w:rsidR="00B2523A" w:rsidRPr="00EF4E0C" w:rsidRDefault="00B2523A" w:rsidP="005104BE">
      <w:pPr>
        <w:spacing w:before="0" w:line="340" w:lineRule="exact"/>
        <w:ind w:right="-34"/>
        <w:jc w:val="center"/>
        <w:rPr>
          <w:b/>
          <w:color w:val="0000FF"/>
          <w:sz w:val="24"/>
          <w:szCs w:val="24"/>
          <w:lang w:val="nl-NL"/>
        </w:rPr>
      </w:pPr>
    </w:p>
    <w:p w14:paraId="4FB318A9" w14:textId="77777777" w:rsidR="00B2523A" w:rsidRPr="00EF4E0C" w:rsidRDefault="00B2523A" w:rsidP="00895ECE">
      <w:pPr>
        <w:spacing w:before="0" w:line="240" w:lineRule="auto"/>
        <w:ind w:right="-34"/>
        <w:jc w:val="center"/>
        <w:rPr>
          <w:b/>
          <w:color w:val="0000FF"/>
          <w:sz w:val="24"/>
          <w:szCs w:val="24"/>
          <w:lang w:val="nl-NL"/>
        </w:rPr>
      </w:pPr>
      <w:r w:rsidRPr="00EF4E0C">
        <w:rPr>
          <w:b/>
          <w:color w:val="0000FF"/>
          <w:sz w:val="24"/>
          <w:szCs w:val="24"/>
          <w:lang w:val="nl-NL"/>
        </w:rPr>
        <w:t>Mục 4</w:t>
      </w:r>
    </w:p>
    <w:p w14:paraId="24C5DFC4" w14:textId="77777777" w:rsidR="00B2523A" w:rsidRPr="00EF4E0C" w:rsidRDefault="00B2523A" w:rsidP="00895ECE">
      <w:pPr>
        <w:spacing w:before="0" w:line="240" w:lineRule="auto"/>
        <w:ind w:right="-34"/>
        <w:jc w:val="center"/>
        <w:rPr>
          <w:b/>
          <w:color w:val="0000FF"/>
          <w:sz w:val="24"/>
          <w:szCs w:val="24"/>
          <w:lang w:val="nl-NL"/>
        </w:rPr>
      </w:pPr>
      <w:r w:rsidRPr="00EF4E0C">
        <w:rPr>
          <w:b/>
          <w:color w:val="0000FF"/>
          <w:sz w:val="24"/>
          <w:szCs w:val="24"/>
          <w:lang w:val="nl-NL"/>
        </w:rPr>
        <w:t>HỦY BỎ QUYẾT ĐỊNH CHO NHẬP QUỐC TỊCH VIỆT NAM</w:t>
      </w:r>
    </w:p>
    <w:p w14:paraId="562629E9" w14:textId="77777777" w:rsidR="00895ECE" w:rsidRPr="00EF4E0C" w:rsidRDefault="00895ECE" w:rsidP="00895ECE">
      <w:pPr>
        <w:spacing w:before="0" w:line="240" w:lineRule="auto"/>
        <w:ind w:right="-34"/>
        <w:jc w:val="center"/>
        <w:rPr>
          <w:b/>
          <w:color w:val="0000FF"/>
          <w:sz w:val="24"/>
          <w:szCs w:val="24"/>
          <w:lang w:val="nl-NL"/>
        </w:rPr>
      </w:pPr>
    </w:p>
    <w:p w14:paraId="1122A2F8" w14:textId="77777777" w:rsidR="00B2523A" w:rsidRPr="00EF4E0C" w:rsidRDefault="00B2523A" w:rsidP="00895ECE">
      <w:pPr>
        <w:spacing w:before="0" w:line="240" w:lineRule="auto"/>
        <w:ind w:right="-34" w:firstLine="720"/>
        <w:rPr>
          <w:color w:val="0000FF"/>
          <w:sz w:val="24"/>
          <w:szCs w:val="24"/>
          <w:lang w:val="nl-NL"/>
        </w:rPr>
      </w:pPr>
      <w:r w:rsidRPr="00EF4E0C">
        <w:rPr>
          <w:b/>
          <w:color w:val="0000FF"/>
          <w:sz w:val="24"/>
          <w:szCs w:val="24"/>
          <w:lang w:val="nl-NL"/>
        </w:rPr>
        <w:t xml:space="preserve">Điều 33. Căn cứ </w:t>
      </w:r>
      <w:r w:rsidR="00F20525" w:rsidRPr="00EF4E0C">
        <w:rPr>
          <w:b/>
          <w:color w:val="0000FF"/>
          <w:sz w:val="24"/>
          <w:szCs w:val="24"/>
          <w:lang w:val="nl-NL"/>
        </w:rPr>
        <w:t>hủy</w:t>
      </w:r>
      <w:r w:rsidRPr="00EF4E0C">
        <w:rPr>
          <w:b/>
          <w:color w:val="0000FF"/>
          <w:sz w:val="24"/>
          <w:szCs w:val="24"/>
          <w:lang w:val="nl-NL"/>
        </w:rPr>
        <w:t xml:space="preserve"> bỏ Quyết định cho nhập quốc tịch Việt Nam</w:t>
      </w:r>
      <w:r w:rsidRPr="00EF4E0C">
        <w:rPr>
          <w:color w:val="0000FF"/>
          <w:sz w:val="24"/>
          <w:szCs w:val="24"/>
          <w:lang w:val="nl-NL"/>
        </w:rPr>
        <w:t xml:space="preserve"> </w:t>
      </w:r>
    </w:p>
    <w:p w14:paraId="78D2B6F8" w14:textId="77777777" w:rsidR="00B2523A" w:rsidRPr="00EF4E0C" w:rsidRDefault="00B2523A" w:rsidP="005104BE">
      <w:pPr>
        <w:spacing w:before="0" w:line="340" w:lineRule="exact"/>
        <w:ind w:right="-34" w:firstLine="720"/>
        <w:rPr>
          <w:color w:val="0000FF"/>
          <w:sz w:val="24"/>
          <w:szCs w:val="24"/>
          <w:lang w:val="nl-NL"/>
        </w:rPr>
      </w:pPr>
      <w:r w:rsidRPr="00EF4E0C">
        <w:rPr>
          <w:color w:val="0000FF"/>
          <w:sz w:val="24"/>
          <w:szCs w:val="24"/>
          <w:lang w:val="nl-NL"/>
        </w:rPr>
        <w:t xml:space="preserve">1. Người đã nhập quốc tịch Việt Nam theo quy định tại Điều 19 của Luật này, dù cư trú ở trong hoặc ngoài lãnh thổ Việt Nam mà cố ý khai báo không đúng sự thật hoặc giả mạo giấy tờ khi xin nhập quốc tịch Việt Nam thì Quyết định cho nhập quốc tịch Việt Nam có thể bị </w:t>
      </w:r>
      <w:r w:rsidR="00F20525" w:rsidRPr="00EF4E0C">
        <w:rPr>
          <w:color w:val="0000FF"/>
          <w:sz w:val="24"/>
          <w:szCs w:val="24"/>
          <w:lang w:val="nl-NL"/>
        </w:rPr>
        <w:t>hủy</w:t>
      </w:r>
      <w:r w:rsidRPr="00EF4E0C">
        <w:rPr>
          <w:color w:val="0000FF"/>
          <w:sz w:val="24"/>
          <w:szCs w:val="24"/>
          <w:lang w:val="nl-NL"/>
        </w:rPr>
        <w:t xml:space="preserve"> bỏ, nếu được cấp chưa quá 5 năm.</w:t>
      </w:r>
    </w:p>
    <w:p w14:paraId="46C22EBF" w14:textId="77777777" w:rsidR="00B2523A" w:rsidRPr="00EF4E0C" w:rsidRDefault="00B2523A" w:rsidP="005104BE">
      <w:pPr>
        <w:spacing w:before="0" w:line="340" w:lineRule="exact"/>
        <w:ind w:right="-34" w:firstLine="720"/>
        <w:rPr>
          <w:color w:val="0000FF"/>
          <w:sz w:val="24"/>
          <w:szCs w:val="24"/>
          <w:lang w:val="nl-NL"/>
        </w:rPr>
      </w:pPr>
      <w:r w:rsidRPr="00EF4E0C">
        <w:rPr>
          <w:color w:val="0000FF"/>
          <w:sz w:val="24"/>
          <w:szCs w:val="24"/>
          <w:lang w:val="nl-NL"/>
        </w:rPr>
        <w:t xml:space="preserve">2. Việc </w:t>
      </w:r>
      <w:r w:rsidR="00F20525" w:rsidRPr="00EF4E0C">
        <w:rPr>
          <w:color w:val="0000FF"/>
          <w:sz w:val="24"/>
          <w:szCs w:val="24"/>
          <w:lang w:val="nl-NL"/>
        </w:rPr>
        <w:t>hủy</w:t>
      </w:r>
      <w:r w:rsidRPr="00EF4E0C">
        <w:rPr>
          <w:color w:val="0000FF"/>
          <w:sz w:val="24"/>
          <w:szCs w:val="24"/>
          <w:lang w:val="nl-NL"/>
        </w:rPr>
        <w:t xml:space="preserve"> bỏ Quyết định cho nhập quốc tịch Việt Nam của vợ hoặc chồng không làm thay đổi quốc tịch Việt Nam của người kia.</w:t>
      </w:r>
    </w:p>
    <w:p w14:paraId="22882989" w14:textId="77777777" w:rsidR="00B2523A" w:rsidRPr="00EF4E0C" w:rsidRDefault="00B2523A" w:rsidP="005104BE">
      <w:pPr>
        <w:spacing w:before="0" w:line="340" w:lineRule="exact"/>
        <w:ind w:firstLine="737"/>
        <w:rPr>
          <w:color w:val="0000FF"/>
          <w:sz w:val="24"/>
          <w:szCs w:val="24"/>
          <w:lang w:val="nl-NL"/>
        </w:rPr>
      </w:pPr>
      <w:r w:rsidRPr="00EF4E0C">
        <w:rPr>
          <w:b/>
          <w:color w:val="0000FF"/>
          <w:sz w:val="24"/>
          <w:szCs w:val="24"/>
          <w:lang w:val="nl-NL"/>
        </w:rPr>
        <w:t xml:space="preserve">Điều 34. Trình tự, thủ tục </w:t>
      </w:r>
      <w:r w:rsidR="00F20525" w:rsidRPr="00EF4E0C">
        <w:rPr>
          <w:b/>
          <w:color w:val="0000FF"/>
          <w:sz w:val="24"/>
          <w:szCs w:val="24"/>
          <w:lang w:val="nl-NL"/>
        </w:rPr>
        <w:t>hủy</w:t>
      </w:r>
      <w:r w:rsidRPr="00EF4E0C">
        <w:rPr>
          <w:b/>
          <w:color w:val="0000FF"/>
          <w:sz w:val="24"/>
          <w:szCs w:val="24"/>
          <w:lang w:val="nl-NL"/>
        </w:rPr>
        <w:t xml:space="preserve"> bỏ Quyết định cho nhập quốc tịch Việt Nam </w:t>
      </w:r>
    </w:p>
    <w:p w14:paraId="5CAE1F92" w14:textId="77777777" w:rsidR="00B2523A" w:rsidRPr="00EF4E0C" w:rsidRDefault="00B2523A" w:rsidP="005104BE">
      <w:pPr>
        <w:spacing w:before="0" w:line="340" w:lineRule="exact"/>
        <w:ind w:firstLine="737"/>
        <w:rPr>
          <w:color w:val="0000FF"/>
          <w:sz w:val="24"/>
          <w:szCs w:val="24"/>
          <w:lang w:val="nl-NL"/>
        </w:rPr>
      </w:pPr>
      <w:r w:rsidRPr="00EF4E0C">
        <w:rPr>
          <w:color w:val="0000FF"/>
          <w:sz w:val="24"/>
          <w:szCs w:val="24"/>
          <w:lang w:val="nl-NL"/>
        </w:rPr>
        <w:t>1. Trong thời hạn 15 ngày, kể từ ngày phát hiện hoặc nhận được đơn, thư tố cáo về hành vi quy định tại khoản 1 Điều 33 của Luật này, Ủy ban nhân dân cấp tỉnh</w:t>
      </w:r>
      <w:ins w:id="111" w:author="Hoang Tri Ngoc" w:date="2008-11-07T11:32:00Z">
        <w:r w:rsidRPr="00EF4E0C">
          <w:rPr>
            <w:color w:val="0000FF"/>
            <w:sz w:val="24"/>
            <w:szCs w:val="24"/>
            <w:lang w:val="nl-NL"/>
          </w:rPr>
          <w:t xml:space="preserve"> </w:t>
        </w:r>
      </w:ins>
      <w:r w:rsidRPr="00EF4E0C">
        <w:rPr>
          <w:color w:val="0000FF"/>
          <w:sz w:val="24"/>
          <w:szCs w:val="24"/>
          <w:lang w:val="nl-NL"/>
        </w:rPr>
        <w:t xml:space="preserve">có trách nhiệm xác minh, nếu có đầy đủ căn cứ thì lập hồ sơ kiến nghị Chủ tịch nước </w:t>
      </w:r>
      <w:r w:rsidR="00F20525" w:rsidRPr="00EF4E0C">
        <w:rPr>
          <w:color w:val="0000FF"/>
          <w:sz w:val="24"/>
          <w:szCs w:val="24"/>
          <w:lang w:val="nl-NL"/>
        </w:rPr>
        <w:t>hủy</w:t>
      </w:r>
      <w:r w:rsidRPr="00EF4E0C">
        <w:rPr>
          <w:color w:val="0000FF"/>
          <w:sz w:val="24"/>
          <w:szCs w:val="24"/>
          <w:lang w:val="nl-NL"/>
        </w:rPr>
        <w:t xml:space="preserve"> bỏ Quyết định cho nhập quốc tịch Việt Nam của người có hành vi đó.</w:t>
      </w:r>
    </w:p>
    <w:p w14:paraId="1EFE03BA" w14:textId="77777777" w:rsidR="00B2523A" w:rsidRPr="00EF4E0C" w:rsidRDefault="00B2523A" w:rsidP="005104BE">
      <w:pPr>
        <w:spacing w:before="0" w:line="340" w:lineRule="exact"/>
        <w:ind w:firstLine="737"/>
        <w:rPr>
          <w:color w:val="0000FF"/>
          <w:sz w:val="24"/>
          <w:szCs w:val="24"/>
          <w:lang w:val="nl-NL"/>
        </w:rPr>
      </w:pPr>
      <w:r w:rsidRPr="00EF4E0C">
        <w:rPr>
          <w:color w:val="0000FF"/>
          <w:sz w:val="24"/>
          <w:szCs w:val="24"/>
          <w:lang w:val="nl-NL"/>
        </w:rPr>
        <w:t>Tòa án đã xét xử đối với bị cáo có hành vi quy định tại khoản 1 Điều 33 của Luật này lập hồ sơ kiến nghị Chủ tịch nước hủy bỏ Quyết định cho nhập quốc tịch Việt Nam của người có hành vi</w:t>
      </w:r>
      <w:ins w:id="112" w:author="Hoang Tri Ngoc" w:date="2008-11-07T11:30:00Z">
        <w:r w:rsidRPr="00EF4E0C">
          <w:rPr>
            <w:color w:val="0000FF"/>
            <w:sz w:val="24"/>
            <w:szCs w:val="24"/>
            <w:lang w:val="nl-NL"/>
          </w:rPr>
          <w:t xml:space="preserve"> </w:t>
        </w:r>
      </w:ins>
      <w:r w:rsidRPr="00EF4E0C">
        <w:rPr>
          <w:color w:val="0000FF"/>
          <w:sz w:val="24"/>
          <w:szCs w:val="24"/>
          <w:lang w:val="nl-NL"/>
        </w:rPr>
        <w:t>đó.</w:t>
      </w:r>
    </w:p>
    <w:p w14:paraId="11E1A853" w14:textId="77777777" w:rsidR="00B2523A" w:rsidRPr="00EF4E0C" w:rsidRDefault="00B2523A" w:rsidP="005104BE">
      <w:pPr>
        <w:spacing w:before="0" w:line="340" w:lineRule="exact"/>
        <w:ind w:right="-34" w:firstLine="720"/>
        <w:rPr>
          <w:color w:val="0000FF"/>
          <w:sz w:val="24"/>
          <w:szCs w:val="24"/>
          <w:lang w:val="nl-NL"/>
        </w:rPr>
      </w:pPr>
      <w:r w:rsidRPr="00EF4E0C">
        <w:rPr>
          <w:color w:val="0000FF"/>
          <w:sz w:val="24"/>
          <w:szCs w:val="24"/>
          <w:lang w:val="nl-NL"/>
        </w:rPr>
        <w:t xml:space="preserve">Chính phủ quy định cụ thể các giấy tờ trong hồ sơ kiến nghị </w:t>
      </w:r>
      <w:r w:rsidR="00F20525" w:rsidRPr="00EF4E0C">
        <w:rPr>
          <w:color w:val="0000FF"/>
          <w:sz w:val="24"/>
          <w:szCs w:val="24"/>
          <w:lang w:val="nl-NL"/>
        </w:rPr>
        <w:t>hủy</w:t>
      </w:r>
      <w:r w:rsidRPr="00EF4E0C">
        <w:rPr>
          <w:color w:val="0000FF"/>
          <w:sz w:val="24"/>
          <w:szCs w:val="24"/>
          <w:lang w:val="nl-NL"/>
        </w:rPr>
        <w:t xml:space="preserve"> bỏ Quyết định cho nhập quốc tịch Việt Nam.</w:t>
      </w:r>
    </w:p>
    <w:p w14:paraId="19034302" w14:textId="77777777" w:rsidR="00B2523A" w:rsidRPr="00EF4E0C" w:rsidRDefault="00B2523A" w:rsidP="005104BE">
      <w:pPr>
        <w:spacing w:before="0" w:line="340" w:lineRule="exact"/>
        <w:ind w:firstLine="737"/>
        <w:rPr>
          <w:color w:val="0000FF"/>
          <w:sz w:val="24"/>
          <w:szCs w:val="24"/>
          <w:lang w:val="nl-NL"/>
        </w:rPr>
      </w:pPr>
      <w:r w:rsidRPr="00EF4E0C">
        <w:rPr>
          <w:color w:val="0000FF"/>
          <w:sz w:val="24"/>
          <w:szCs w:val="24"/>
          <w:lang w:val="nl-NL"/>
        </w:rPr>
        <w:t>2. Hồ sơ kiến nghị về việc hủy bỏ Quyết định cho nhập quốc tịch Việt Nam được gửi đến Bộ Tư pháp.</w:t>
      </w:r>
    </w:p>
    <w:p w14:paraId="2D2E68D0" w14:textId="77777777" w:rsidR="00B2523A" w:rsidRPr="00EF4E0C" w:rsidRDefault="00B2523A" w:rsidP="005104BE">
      <w:pPr>
        <w:spacing w:before="0" w:line="340" w:lineRule="exact"/>
        <w:ind w:firstLine="737"/>
        <w:rPr>
          <w:color w:val="0000FF"/>
          <w:sz w:val="24"/>
          <w:szCs w:val="24"/>
          <w:lang w:val="nl-NL"/>
        </w:rPr>
      </w:pPr>
      <w:r w:rsidRPr="00EF4E0C">
        <w:rPr>
          <w:color w:val="0000FF"/>
          <w:sz w:val="24"/>
          <w:szCs w:val="24"/>
          <w:lang w:val="nl-NL"/>
        </w:rPr>
        <w:t>Trong thời hạn 15 ngày,</w:t>
      </w:r>
      <w:r w:rsidRPr="00EF4E0C">
        <w:rPr>
          <w:i/>
          <w:color w:val="0000FF"/>
          <w:sz w:val="24"/>
          <w:szCs w:val="24"/>
          <w:lang w:val="nl-NL"/>
        </w:rPr>
        <w:t xml:space="preserve"> </w:t>
      </w:r>
      <w:r w:rsidRPr="00EF4E0C">
        <w:rPr>
          <w:color w:val="0000FF"/>
          <w:sz w:val="24"/>
          <w:szCs w:val="24"/>
          <w:lang w:val="nl-NL"/>
        </w:rPr>
        <w:t>kể từ ngày nhận được hồ sơ kiến nghị của Ủy ban nhân dân cấp tỉnh hoặc của Tòa án, Bộ Tư pháp có trách nhiệm thẩm tra hồ sơ kiến nghị hủy bỏ Quyết định cho nhập quốc tịch Việt Nam và báo cáo Thủ tướng Chính phủ trình Chủ tịch nước xem xét, quyết định.</w:t>
      </w:r>
    </w:p>
    <w:p w14:paraId="6877B92B" w14:textId="77777777" w:rsidR="00B2523A" w:rsidRPr="00EF4E0C" w:rsidRDefault="00B2523A" w:rsidP="005104BE">
      <w:pPr>
        <w:spacing w:before="0" w:line="340" w:lineRule="exact"/>
        <w:ind w:firstLine="737"/>
        <w:rPr>
          <w:color w:val="0000FF"/>
          <w:sz w:val="24"/>
          <w:szCs w:val="24"/>
          <w:lang w:val="nl-NL"/>
        </w:rPr>
      </w:pPr>
      <w:r w:rsidRPr="00EF4E0C">
        <w:rPr>
          <w:color w:val="0000FF"/>
          <w:sz w:val="24"/>
          <w:szCs w:val="24"/>
          <w:lang w:val="nl-NL"/>
        </w:rPr>
        <w:t xml:space="preserve">3. Trong thời hạn 20 ngày, kể từ ngày nhận được đề nghị của Thủ tướng Chính phủ, Chủ tịch nước xem xét, quyết định. </w:t>
      </w:r>
    </w:p>
    <w:p w14:paraId="54079D02" w14:textId="77777777" w:rsidR="00B2523A" w:rsidRPr="00EF4E0C" w:rsidRDefault="00B2523A" w:rsidP="005104BE">
      <w:pPr>
        <w:numPr>
          <w:ins w:id="113" w:author="Ngo Trung Thanh" w:date="2008-10-28T14:42:00Z"/>
        </w:numPr>
        <w:spacing w:before="0" w:line="340" w:lineRule="exact"/>
        <w:ind w:right="-34" w:firstLine="720"/>
        <w:jc w:val="center"/>
        <w:rPr>
          <w:ins w:id="114" w:author="Ngo Trung Thanh" w:date="2008-10-28T14:42:00Z"/>
          <w:iCs/>
          <w:color w:val="0000FF"/>
          <w:sz w:val="24"/>
          <w:szCs w:val="24"/>
          <w:lang w:val="nl-NL"/>
        </w:rPr>
      </w:pPr>
    </w:p>
    <w:p w14:paraId="431F2F44" w14:textId="77777777" w:rsidR="00B2523A" w:rsidRPr="00EF4E0C" w:rsidRDefault="00B2523A" w:rsidP="00895ECE">
      <w:pPr>
        <w:spacing w:before="0" w:line="240" w:lineRule="auto"/>
        <w:ind w:right="-34"/>
        <w:jc w:val="center"/>
        <w:rPr>
          <w:iCs/>
          <w:color w:val="0000FF"/>
          <w:sz w:val="24"/>
          <w:szCs w:val="24"/>
          <w:lang w:val="nl-NL"/>
        </w:rPr>
      </w:pPr>
      <w:r w:rsidRPr="00EF4E0C">
        <w:rPr>
          <w:iCs/>
          <w:color w:val="0000FF"/>
          <w:sz w:val="24"/>
          <w:szCs w:val="24"/>
          <w:lang w:val="nl-NL"/>
        </w:rPr>
        <w:t xml:space="preserve">CHƯƠNG IV </w:t>
      </w:r>
    </w:p>
    <w:p w14:paraId="1E651FDE" w14:textId="77777777" w:rsidR="00B2523A" w:rsidRPr="00EF4E0C" w:rsidRDefault="00B2523A" w:rsidP="00895ECE">
      <w:pPr>
        <w:spacing w:before="0" w:line="240" w:lineRule="auto"/>
        <w:ind w:right="-34"/>
        <w:jc w:val="center"/>
        <w:rPr>
          <w:b/>
          <w:color w:val="0000FF"/>
          <w:sz w:val="24"/>
          <w:szCs w:val="24"/>
          <w:lang w:val="nl-NL"/>
        </w:rPr>
      </w:pPr>
      <w:r w:rsidRPr="00EF4E0C">
        <w:rPr>
          <w:b/>
          <w:color w:val="0000FF"/>
          <w:sz w:val="24"/>
          <w:szCs w:val="24"/>
          <w:lang w:val="nl-NL"/>
        </w:rPr>
        <w:t xml:space="preserve">THAY ĐỔI QUỐC TỊCH </w:t>
      </w:r>
    </w:p>
    <w:p w14:paraId="28844B29" w14:textId="77777777" w:rsidR="00B2523A" w:rsidRPr="00EF4E0C" w:rsidRDefault="00B2523A" w:rsidP="00895ECE">
      <w:pPr>
        <w:spacing w:before="0" w:line="240" w:lineRule="auto"/>
        <w:ind w:right="-34"/>
        <w:jc w:val="center"/>
        <w:rPr>
          <w:b/>
          <w:color w:val="0000FF"/>
          <w:sz w:val="24"/>
          <w:szCs w:val="24"/>
          <w:lang w:val="nl-NL"/>
        </w:rPr>
      </w:pPr>
      <w:r w:rsidRPr="00EF4E0C">
        <w:rPr>
          <w:b/>
          <w:color w:val="0000FF"/>
          <w:sz w:val="24"/>
          <w:szCs w:val="24"/>
          <w:lang w:val="nl-NL"/>
        </w:rPr>
        <w:t>CỦA NGƯỜI CHƯA THÀNH NIÊN VÀ CỦA CON NUÔI</w:t>
      </w:r>
    </w:p>
    <w:p w14:paraId="7644309E" w14:textId="77777777" w:rsidR="00895ECE" w:rsidRPr="00EF4E0C" w:rsidRDefault="00895ECE" w:rsidP="00895ECE">
      <w:pPr>
        <w:spacing w:before="0" w:line="240" w:lineRule="auto"/>
        <w:ind w:right="-34"/>
        <w:jc w:val="center"/>
        <w:rPr>
          <w:b/>
          <w:color w:val="0000FF"/>
          <w:sz w:val="24"/>
          <w:szCs w:val="24"/>
          <w:lang w:val="nl-NL"/>
        </w:rPr>
      </w:pPr>
    </w:p>
    <w:p w14:paraId="310A1D9A" w14:textId="77777777" w:rsidR="00B2523A" w:rsidRPr="00EF4E0C" w:rsidRDefault="00B2523A" w:rsidP="00895ECE">
      <w:pPr>
        <w:spacing w:before="0" w:line="240" w:lineRule="auto"/>
        <w:ind w:right="-34" w:firstLine="720"/>
        <w:rPr>
          <w:b/>
          <w:color w:val="0000FF"/>
          <w:sz w:val="24"/>
          <w:szCs w:val="24"/>
          <w:lang w:val="nl-NL"/>
        </w:rPr>
      </w:pPr>
      <w:r w:rsidRPr="00EF4E0C">
        <w:rPr>
          <w:b/>
          <w:color w:val="0000FF"/>
          <w:sz w:val="24"/>
          <w:szCs w:val="24"/>
          <w:lang w:val="nl-NL"/>
        </w:rPr>
        <w:t xml:space="preserve">Điều 35. Quốc tịch của con chưa thành niên khi cha mẹ được nhập, trở lại hoặc thôi quốc tịch Việt Nam </w:t>
      </w:r>
    </w:p>
    <w:p w14:paraId="6C1E6EB1" w14:textId="77777777" w:rsidR="00B2523A" w:rsidRPr="00EF4E0C" w:rsidRDefault="00B2523A" w:rsidP="005104BE">
      <w:pPr>
        <w:spacing w:before="0" w:line="340" w:lineRule="exact"/>
        <w:ind w:right="-34" w:firstLine="741"/>
        <w:rPr>
          <w:color w:val="0000FF"/>
          <w:sz w:val="24"/>
          <w:szCs w:val="24"/>
          <w:lang w:val="nl-NL"/>
        </w:rPr>
      </w:pPr>
      <w:r w:rsidRPr="00EF4E0C">
        <w:rPr>
          <w:color w:val="0000FF"/>
          <w:sz w:val="24"/>
          <w:szCs w:val="24"/>
          <w:lang w:val="nl-NL"/>
        </w:rPr>
        <w:t>1. Khi có sự thay đổi về quốc tịch do nhập, trở lại hoặc thôi quốc tịch Việt Nam của cha mẹ thì quốc tịch của con chưa thành niên sinh sống cùng với cha mẹ cũng được thay đổi theo quốc tịch của họ.</w:t>
      </w:r>
    </w:p>
    <w:p w14:paraId="66895CA8" w14:textId="77777777" w:rsidR="00B2523A" w:rsidRPr="00EF4E0C" w:rsidRDefault="00B2523A" w:rsidP="00C65D72">
      <w:pPr>
        <w:spacing w:line="350" w:lineRule="exact"/>
        <w:ind w:right="-34" w:firstLine="741"/>
        <w:rPr>
          <w:color w:val="0000FF"/>
          <w:sz w:val="24"/>
          <w:szCs w:val="24"/>
          <w:lang w:val="nl-NL"/>
        </w:rPr>
      </w:pPr>
      <w:r w:rsidRPr="00EF4E0C">
        <w:rPr>
          <w:color w:val="0000FF"/>
          <w:sz w:val="24"/>
          <w:szCs w:val="24"/>
          <w:lang w:val="nl-NL"/>
        </w:rPr>
        <w:t xml:space="preserve">2. Khi chỉ cha hoặc mẹ được nhập, trở lại hoặc thôi quốc tịch Việt Nam thì con chưa thành niên sinh sống cùng với người đó cũng có quốc tịch Việt Nam hoặc mất quốc tịch Việt Nam, nếu có sự thỏa thuận bằng văn bản của cha mẹ. </w:t>
      </w:r>
    </w:p>
    <w:p w14:paraId="3EB489A6" w14:textId="77777777" w:rsidR="00B2523A" w:rsidRPr="00EF4E0C" w:rsidRDefault="00B2523A" w:rsidP="00C65D72">
      <w:pPr>
        <w:spacing w:line="350" w:lineRule="exact"/>
        <w:ind w:firstLine="720"/>
        <w:rPr>
          <w:color w:val="0000FF"/>
          <w:sz w:val="24"/>
          <w:szCs w:val="24"/>
          <w:lang w:val="nl-NL"/>
        </w:rPr>
      </w:pPr>
      <w:r w:rsidRPr="00EF4E0C">
        <w:rPr>
          <w:color w:val="0000FF"/>
          <w:sz w:val="24"/>
          <w:szCs w:val="24"/>
          <w:lang w:val="nl-NL"/>
        </w:rPr>
        <w:t xml:space="preserve">Trường hợp cha hoặc mẹ </w:t>
      </w:r>
      <w:r w:rsidR="000169AA" w:rsidRPr="00EF4E0C">
        <w:rPr>
          <w:color w:val="0000FF"/>
          <w:sz w:val="24"/>
          <w:szCs w:val="24"/>
          <w:lang w:val="nl-NL"/>
        </w:rPr>
        <w:t xml:space="preserve">được </w:t>
      </w:r>
      <w:r w:rsidRPr="00EF4E0C">
        <w:rPr>
          <w:color w:val="0000FF"/>
          <w:sz w:val="24"/>
          <w:szCs w:val="24"/>
          <w:lang w:val="nl-NL"/>
        </w:rPr>
        <w:t>nhập, trở lại quốc tịch Việt Nam thì con chưa thành niên sinh sống cùng với người đó cũng có quốc tịch Việt Nam, nếu cha mẹ không thỏa thuận bằng văn bản về việc giữ quốc tịch nước ngoài của người con.</w:t>
      </w:r>
    </w:p>
    <w:p w14:paraId="2F117F5F" w14:textId="77777777" w:rsidR="00B2523A" w:rsidRPr="00EF4E0C" w:rsidRDefault="00B2523A" w:rsidP="00C65D72">
      <w:pPr>
        <w:spacing w:line="350" w:lineRule="exact"/>
        <w:ind w:firstLine="720"/>
        <w:rPr>
          <w:color w:val="0000FF"/>
          <w:sz w:val="24"/>
          <w:szCs w:val="24"/>
          <w:lang w:val="nl-NL"/>
        </w:rPr>
      </w:pPr>
      <w:r w:rsidRPr="00EF4E0C">
        <w:rPr>
          <w:color w:val="0000FF"/>
          <w:sz w:val="24"/>
          <w:szCs w:val="24"/>
          <w:lang w:val="nl-NL"/>
        </w:rPr>
        <w:t xml:space="preserve">3. Sự thay đổi quốc tịch của người từ đủ 15 tuổi đến chưa đủ 18 tuổi theo quy định tại khoản 1 và khoản 2 Điều này phải được sự đồng ý bằng văn bản của người đó. </w:t>
      </w:r>
    </w:p>
    <w:p w14:paraId="4D501FBA" w14:textId="77777777" w:rsidR="00B2523A" w:rsidRPr="00EF4E0C" w:rsidRDefault="00B2523A" w:rsidP="00C65D72">
      <w:pPr>
        <w:spacing w:line="350" w:lineRule="exact"/>
        <w:ind w:firstLine="720"/>
        <w:rPr>
          <w:color w:val="0000FF"/>
          <w:sz w:val="24"/>
          <w:szCs w:val="24"/>
          <w:lang w:val="nl-NL"/>
        </w:rPr>
      </w:pPr>
      <w:r w:rsidRPr="00EF4E0C">
        <w:rPr>
          <w:b/>
          <w:color w:val="0000FF"/>
          <w:sz w:val="24"/>
          <w:szCs w:val="24"/>
          <w:lang w:val="nl-NL"/>
        </w:rPr>
        <w:t xml:space="preserve">Điều 36. Quốc tịch của con chưa thành niên khi cha mẹ bị tước quốc tịch Việt Nam hoặc bị </w:t>
      </w:r>
      <w:r w:rsidR="00F20525" w:rsidRPr="00EF4E0C">
        <w:rPr>
          <w:b/>
          <w:color w:val="0000FF"/>
          <w:sz w:val="24"/>
          <w:szCs w:val="24"/>
          <w:lang w:val="nl-NL"/>
        </w:rPr>
        <w:t>hủy</w:t>
      </w:r>
      <w:r w:rsidRPr="00EF4E0C">
        <w:rPr>
          <w:b/>
          <w:color w:val="0000FF"/>
          <w:sz w:val="24"/>
          <w:szCs w:val="24"/>
          <w:lang w:val="nl-NL"/>
        </w:rPr>
        <w:t xml:space="preserve"> bỏ Quyết định cho nhập quốc tịch Việt Nam </w:t>
      </w:r>
    </w:p>
    <w:p w14:paraId="15DDEF99" w14:textId="77777777" w:rsidR="00B2523A" w:rsidRPr="00EF4E0C" w:rsidRDefault="00B2523A" w:rsidP="00C65D72">
      <w:pPr>
        <w:spacing w:line="350" w:lineRule="exact"/>
        <w:ind w:right="-34" w:firstLine="720"/>
        <w:rPr>
          <w:b/>
          <w:color w:val="0000FF"/>
          <w:sz w:val="24"/>
          <w:szCs w:val="24"/>
          <w:lang w:val="nl-NL"/>
        </w:rPr>
      </w:pPr>
      <w:r w:rsidRPr="00EF4E0C">
        <w:rPr>
          <w:color w:val="0000FF"/>
          <w:sz w:val="24"/>
          <w:szCs w:val="24"/>
          <w:lang w:val="nl-NL"/>
        </w:rPr>
        <w:t>Khi cha mẹ hoặc một trong hai người bị tước quốc tịch Việt Nam</w:t>
      </w:r>
      <w:ins w:id="115" w:author="Hoang Tri Ngoc" w:date="2008-11-07T11:37:00Z">
        <w:r w:rsidRPr="00EF4E0C">
          <w:rPr>
            <w:color w:val="0000FF"/>
            <w:sz w:val="24"/>
            <w:szCs w:val="24"/>
            <w:lang w:val="nl-NL"/>
          </w:rPr>
          <w:t xml:space="preserve"> </w:t>
        </w:r>
      </w:ins>
      <w:r w:rsidRPr="00EF4E0C">
        <w:rPr>
          <w:color w:val="0000FF"/>
          <w:sz w:val="24"/>
          <w:szCs w:val="24"/>
          <w:lang w:val="nl-NL"/>
        </w:rPr>
        <w:t xml:space="preserve">hoặc bị </w:t>
      </w:r>
      <w:r w:rsidR="00F20525" w:rsidRPr="00EF4E0C">
        <w:rPr>
          <w:color w:val="0000FF"/>
          <w:sz w:val="24"/>
          <w:szCs w:val="24"/>
          <w:lang w:val="nl-NL"/>
        </w:rPr>
        <w:t>hủy</w:t>
      </w:r>
      <w:r w:rsidRPr="00EF4E0C">
        <w:rPr>
          <w:color w:val="0000FF"/>
          <w:sz w:val="24"/>
          <w:szCs w:val="24"/>
          <w:lang w:val="nl-NL"/>
        </w:rPr>
        <w:t xml:space="preserve"> bỏ Quyết định cho nhập quốc tịch Việt Nam thì quốc tịch của con chưa thành niên không thay đổi.</w:t>
      </w:r>
    </w:p>
    <w:p w14:paraId="7E3D8FED" w14:textId="77777777" w:rsidR="00B2523A" w:rsidRPr="00EF4E0C" w:rsidRDefault="00B2523A" w:rsidP="00C65D72">
      <w:pPr>
        <w:spacing w:line="350" w:lineRule="exact"/>
        <w:ind w:right="-34" w:firstLine="720"/>
        <w:rPr>
          <w:b/>
          <w:color w:val="0000FF"/>
          <w:sz w:val="24"/>
          <w:szCs w:val="24"/>
          <w:lang w:val="nl-NL"/>
        </w:rPr>
      </w:pPr>
      <w:r w:rsidRPr="00EF4E0C">
        <w:rPr>
          <w:b/>
          <w:color w:val="0000FF"/>
          <w:sz w:val="24"/>
          <w:szCs w:val="24"/>
          <w:lang w:val="nl-NL"/>
        </w:rPr>
        <w:t xml:space="preserve">Điều 37. Quốc tịch của con nuôi chưa thành niên </w:t>
      </w:r>
    </w:p>
    <w:p w14:paraId="1AC78504" w14:textId="77777777" w:rsidR="00B2523A" w:rsidRPr="00EF4E0C" w:rsidRDefault="00B2523A" w:rsidP="00C65D72">
      <w:pPr>
        <w:spacing w:line="350" w:lineRule="exact"/>
        <w:ind w:right="-34" w:firstLine="720"/>
        <w:rPr>
          <w:color w:val="0000FF"/>
          <w:sz w:val="24"/>
          <w:szCs w:val="24"/>
          <w:lang w:val="nl-NL"/>
        </w:rPr>
      </w:pPr>
      <w:r w:rsidRPr="00EF4E0C">
        <w:rPr>
          <w:color w:val="0000FF"/>
          <w:sz w:val="24"/>
          <w:szCs w:val="24"/>
          <w:lang w:val="nl-NL"/>
        </w:rPr>
        <w:t>1. Trẻ em là công dân Việt Nam được người nước ngoài nhận làm con nuôi thì vẫn giữ quốc tịch Việt Nam.</w:t>
      </w:r>
    </w:p>
    <w:p w14:paraId="73469F20" w14:textId="77777777" w:rsidR="00B2523A" w:rsidRPr="00EF4E0C" w:rsidRDefault="00B2523A" w:rsidP="00C65D72">
      <w:pPr>
        <w:spacing w:line="350" w:lineRule="exact"/>
        <w:ind w:right="-34" w:firstLine="720"/>
        <w:rPr>
          <w:color w:val="0000FF"/>
          <w:sz w:val="24"/>
          <w:szCs w:val="24"/>
          <w:lang w:val="nl-NL"/>
        </w:rPr>
      </w:pPr>
      <w:r w:rsidRPr="00EF4E0C">
        <w:rPr>
          <w:color w:val="0000FF"/>
          <w:sz w:val="24"/>
          <w:szCs w:val="24"/>
          <w:lang w:val="nl-NL"/>
        </w:rPr>
        <w:t>2. Trẻ em là người nước ngoài được công dân Việt Nam nhận làm con nuôi thì có quốc tịch Việt Nam, kể từ ngày được cơ quan nhà nước có thẩm quyền của Việt Nam công nhận việc nuôi con nuôi.</w:t>
      </w:r>
    </w:p>
    <w:p w14:paraId="7753830F" w14:textId="77777777" w:rsidR="00B2523A" w:rsidRPr="00EF4E0C" w:rsidRDefault="00B2523A" w:rsidP="00C65D72">
      <w:pPr>
        <w:spacing w:line="350" w:lineRule="exact"/>
        <w:ind w:right="-34" w:firstLine="720"/>
        <w:rPr>
          <w:color w:val="0000FF"/>
          <w:sz w:val="24"/>
          <w:szCs w:val="24"/>
          <w:lang w:val="nl-NL"/>
        </w:rPr>
      </w:pPr>
      <w:r w:rsidRPr="00EF4E0C">
        <w:rPr>
          <w:color w:val="0000FF"/>
          <w:sz w:val="24"/>
          <w:szCs w:val="24"/>
          <w:lang w:val="nl-NL"/>
        </w:rPr>
        <w:t>3. Trẻ em là người nước ngoài được cha mẹ mà một người là công dân Việt Nam, còn người kia là người nước ngoài nhận làm con nuôi thì được nhập quốc tịch Việt Nam theo đơn xin nhập quốc tịch Việt Nam của cha mẹ nuôi và được miễn các điều kiện quy định tại khoản 1 Điều 19 của Luật này.</w:t>
      </w:r>
    </w:p>
    <w:p w14:paraId="59D7E124" w14:textId="77777777" w:rsidR="00B2523A" w:rsidRPr="00EF4E0C" w:rsidRDefault="00A0288B" w:rsidP="00C65D72">
      <w:pPr>
        <w:spacing w:line="350" w:lineRule="exact"/>
        <w:ind w:right="-34" w:firstLine="720"/>
        <w:rPr>
          <w:color w:val="0000FF"/>
          <w:sz w:val="24"/>
          <w:szCs w:val="24"/>
          <w:lang w:val="nl-NL"/>
        </w:rPr>
      </w:pPr>
      <w:r w:rsidRPr="00EF4E0C">
        <w:rPr>
          <w:color w:val="0000FF"/>
          <w:sz w:val="24"/>
          <w:szCs w:val="24"/>
          <w:lang w:val="nl-NL"/>
        </w:rPr>
        <w:t xml:space="preserve">4. </w:t>
      </w:r>
      <w:r w:rsidR="00B2523A" w:rsidRPr="00EF4E0C">
        <w:rPr>
          <w:color w:val="0000FF"/>
          <w:sz w:val="24"/>
          <w:szCs w:val="24"/>
          <w:lang w:val="nl-NL"/>
        </w:rPr>
        <w:t xml:space="preserve">Sự thay đổi quốc tịch của con nuôi từ đủ 15 tuổi đến chưa đủ 18 tuổi phải được sự đồng ý bằng văn bản của người đó. </w:t>
      </w:r>
    </w:p>
    <w:p w14:paraId="49E5044F" w14:textId="77777777" w:rsidR="00B2523A" w:rsidRPr="00EF4E0C" w:rsidRDefault="00B2523A" w:rsidP="00C65D72">
      <w:pPr>
        <w:spacing w:line="350" w:lineRule="exact"/>
        <w:ind w:right="-34"/>
        <w:jc w:val="center"/>
        <w:rPr>
          <w:iCs/>
          <w:color w:val="0000FF"/>
          <w:sz w:val="24"/>
          <w:szCs w:val="24"/>
          <w:lang w:val="nl-NL"/>
        </w:rPr>
      </w:pPr>
    </w:p>
    <w:p w14:paraId="71E3298E" w14:textId="77777777" w:rsidR="00B2523A" w:rsidRPr="00EF4E0C" w:rsidRDefault="00B2523A" w:rsidP="000455B5">
      <w:pPr>
        <w:spacing w:before="0" w:line="240" w:lineRule="auto"/>
        <w:ind w:right="-28"/>
        <w:jc w:val="center"/>
        <w:rPr>
          <w:iCs/>
          <w:color w:val="0000FF"/>
          <w:sz w:val="24"/>
          <w:szCs w:val="24"/>
          <w:lang w:val="nl-NL"/>
        </w:rPr>
      </w:pPr>
      <w:r w:rsidRPr="00EF4E0C">
        <w:rPr>
          <w:iCs/>
          <w:color w:val="0000FF"/>
          <w:sz w:val="24"/>
          <w:szCs w:val="24"/>
          <w:lang w:val="nl-NL"/>
        </w:rPr>
        <w:t>CHƯƠNG V</w:t>
      </w:r>
    </w:p>
    <w:p w14:paraId="32BE2B24" w14:textId="77777777" w:rsidR="00B2523A" w:rsidRPr="00EF4E0C" w:rsidRDefault="00B2523A" w:rsidP="000455B5">
      <w:pPr>
        <w:spacing w:before="0" w:line="240" w:lineRule="auto"/>
        <w:ind w:right="-28"/>
        <w:jc w:val="center"/>
        <w:rPr>
          <w:b/>
          <w:iCs/>
          <w:color w:val="0000FF"/>
          <w:sz w:val="24"/>
          <w:szCs w:val="24"/>
          <w:lang w:val="nl-NL"/>
        </w:rPr>
      </w:pPr>
      <w:r w:rsidRPr="00EF4E0C">
        <w:rPr>
          <w:b/>
          <w:iCs/>
          <w:color w:val="0000FF"/>
          <w:sz w:val="24"/>
          <w:szCs w:val="24"/>
          <w:lang w:val="nl-NL"/>
        </w:rPr>
        <w:t xml:space="preserve">TRÁCH NHIỆM CỦA </w:t>
      </w:r>
    </w:p>
    <w:p w14:paraId="4489D5FA" w14:textId="77777777" w:rsidR="00B2523A" w:rsidRPr="00EF4E0C" w:rsidRDefault="00B2523A" w:rsidP="000455B5">
      <w:pPr>
        <w:spacing w:before="0" w:line="240" w:lineRule="auto"/>
        <w:ind w:right="-28"/>
        <w:jc w:val="center"/>
        <w:rPr>
          <w:b/>
          <w:iCs/>
          <w:color w:val="0000FF"/>
          <w:sz w:val="24"/>
          <w:szCs w:val="24"/>
          <w:lang w:val="nl-NL"/>
        </w:rPr>
      </w:pPr>
      <w:r w:rsidRPr="00EF4E0C">
        <w:rPr>
          <w:b/>
          <w:iCs/>
          <w:color w:val="0000FF"/>
          <w:sz w:val="24"/>
          <w:szCs w:val="24"/>
          <w:lang w:val="nl-NL"/>
        </w:rPr>
        <w:t>CÁC CƠ QUAN NHÀ NƯỚC VỀ QUỐC TỊCH</w:t>
      </w:r>
    </w:p>
    <w:p w14:paraId="76E29FC0" w14:textId="77777777" w:rsidR="00895ECE" w:rsidRPr="00EF4E0C" w:rsidRDefault="00895ECE" w:rsidP="000455B5">
      <w:pPr>
        <w:spacing w:before="0" w:line="240" w:lineRule="auto"/>
        <w:ind w:right="-28"/>
        <w:jc w:val="center"/>
        <w:rPr>
          <w:b/>
          <w:iCs/>
          <w:color w:val="0000FF"/>
          <w:sz w:val="24"/>
          <w:szCs w:val="24"/>
          <w:lang w:val="nl-NL"/>
        </w:rPr>
      </w:pPr>
    </w:p>
    <w:p w14:paraId="6F1770F9" w14:textId="77777777" w:rsidR="00B2523A" w:rsidRPr="00EF4E0C" w:rsidRDefault="00B2523A" w:rsidP="00C65D72">
      <w:pPr>
        <w:spacing w:line="350" w:lineRule="exact"/>
        <w:ind w:right="-34" w:firstLine="720"/>
        <w:rPr>
          <w:b/>
          <w:color w:val="0000FF"/>
          <w:sz w:val="24"/>
          <w:szCs w:val="24"/>
          <w:lang w:val="nl-NL"/>
        </w:rPr>
      </w:pPr>
      <w:r w:rsidRPr="00EF4E0C">
        <w:rPr>
          <w:b/>
          <w:color w:val="0000FF"/>
          <w:sz w:val="24"/>
          <w:szCs w:val="24"/>
          <w:lang w:val="nl-NL"/>
        </w:rPr>
        <w:t>Điều 38. Nhiệm vụ, quyền hạn của Chủ tịch nước về quốc tịch</w:t>
      </w:r>
    </w:p>
    <w:p w14:paraId="7155F3C5" w14:textId="77777777" w:rsidR="00B2523A" w:rsidRPr="00EF4E0C" w:rsidRDefault="00B2523A" w:rsidP="00C65D72">
      <w:pPr>
        <w:spacing w:line="350" w:lineRule="exact"/>
        <w:ind w:right="-34" w:firstLine="720"/>
        <w:rPr>
          <w:color w:val="0000FF"/>
          <w:sz w:val="24"/>
          <w:szCs w:val="24"/>
          <w:lang w:val="nl-NL"/>
        </w:rPr>
      </w:pPr>
      <w:r w:rsidRPr="00EF4E0C">
        <w:rPr>
          <w:color w:val="0000FF"/>
          <w:sz w:val="24"/>
          <w:szCs w:val="24"/>
          <w:lang w:val="nl-NL"/>
        </w:rPr>
        <w:t xml:space="preserve">1. Quyết định cho nhập quốc tịch Việt Nam, cho trở lại quốc tịch Việt Nam, cho thôi quốc tịch Việt Nam, tước quốc tịch Việt Nam, </w:t>
      </w:r>
      <w:r w:rsidR="00F20525" w:rsidRPr="00EF4E0C">
        <w:rPr>
          <w:color w:val="0000FF"/>
          <w:sz w:val="24"/>
          <w:szCs w:val="24"/>
          <w:lang w:val="nl-NL"/>
        </w:rPr>
        <w:t>hủy</w:t>
      </w:r>
      <w:r w:rsidRPr="00EF4E0C">
        <w:rPr>
          <w:color w:val="0000FF"/>
          <w:sz w:val="24"/>
          <w:szCs w:val="24"/>
          <w:lang w:val="nl-NL"/>
        </w:rPr>
        <w:t xml:space="preserve"> bỏ Quyết định cho nhập quốc tịch Việt Nam.</w:t>
      </w:r>
    </w:p>
    <w:p w14:paraId="0975BB64"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2. Quyết định việc đàm phán, ký điều ước quốc tế về quốc tịch theo quy định của Luật này và Luật ký kết, gia nhập và thực hiện điều ước quốc tế.</w:t>
      </w:r>
    </w:p>
    <w:p w14:paraId="04A29152" w14:textId="77777777" w:rsidR="00B2523A" w:rsidRPr="00EF4E0C" w:rsidRDefault="00B2523A" w:rsidP="00FE59BB">
      <w:pPr>
        <w:ind w:right="-34" w:firstLine="720"/>
        <w:rPr>
          <w:color w:val="0000FF"/>
          <w:sz w:val="24"/>
          <w:szCs w:val="24"/>
          <w:lang w:val="nl-NL"/>
        </w:rPr>
      </w:pPr>
      <w:r w:rsidRPr="00EF4E0C">
        <w:rPr>
          <w:b/>
          <w:color w:val="0000FF"/>
          <w:sz w:val="24"/>
          <w:szCs w:val="24"/>
          <w:lang w:val="nl-NL"/>
        </w:rPr>
        <w:t xml:space="preserve">Điều 39. Trách nhiệm của Chính phủ về quốc tịch </w:t>
      </w:r>
    </w:p>
    <w:p w14:paraId="6BADADC9"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1. Thống nhất quản lý nhà nước về quốc tịch.</w:t>
      </w:r>
    </w:p>
    <w:p w14:paraId="00F0DE4D" w14:textId="77777777" w:rsidR="00B2523A" w:rsidRPr="00EF4E0C" w:rsidRDefault="00B2523A" w:rsidP="00FE59BB">
      <w:pPr>
        <w:numPr>
          <w:ins w:id="116" w:author="User" w:date="2008-10-28T11:28:00Z"/>
        </w:numPr>
        <w:ind w:right="-34" w:firstLine="720"/>
        <w:rPr>
          <w:color w:val="0000FF"/>
          <w:sz w:val="24"/>
          <w:szCs w:val="24"/>
          <w:lang w:val="nl-NL"/>
        </w:rPr>
      </w:pPr>
      <w:r w:rsidRPr="00EF4E0C">
        <w:rPr>
          <w:color w:val="0000FF"/>
          <w:sz w:val="24"/>
          <w:szCs w:val="24"/>
          <w:lang w:val="nl-NL"/>
        </w:rPr>
        <w:t>2. Đàm phán, ký điều ước quốc tế</w:t>
      </w:r>
      <w:ins w:id="117" w:author="User" w:date="2008-10-28T11:29:00Z">
        <w:r w:rsidRPr="00EF4E0C">
          <w:rPr>
            <w:color w:val="0000FF"/>
            <w:sz w:val="24"/>
            <w:szCs w:val="24"/>
            <w:lang w:val="nl-NL"/>
          </w:rPr>
          <w:t xml:space="preserve"> </w:t>
        </w:r>
      </w:ins>
      <w:r w:rsidRPr="00EF4E0C">
        <w:rPr>
          <w:color w:val="0000FF"/>
          <w:sz w:val="24"/>
          <w:szCs w:val="24"/>
          <w:lang w:val="nl-NL"/>
        </w:rPr>
        <w:t>hoặc trình Chủ tịch nước quyết định việc đàm phán, ký điều ước quốc tế</w:t>
      </w:r>
      <w:r w:rsidRPr="00EF4E0C">
        <w:rPr>
          <w:b/>
          <w:color w:val="0000FF"/>
          <w:sz w:val="24"/>
          <w:szCs w:val="24"/>
          <w:lang w:val="nl-NL"/>
        </w:rPr>
        <w:t xml:space="preserve"> </w:t>
      </w:r>
      <w:r w:rsidRPr="00EF4E0C">
        <w:rPr>
          <w:color w:val="0000FF"/>
          <w:sz w:val="24"/>
          <w:szCs w:val="24"/>
          <w:lang w:val="nl-NL"/>
        </w:rPr>
        <w:t>về quốc tịch theo quy định của Luật này và Luật ký kết, gia nhập và thực hiện điều ước quốc tế.</w:t>
      </w:r>
    </w:p>
    <w:p w14:paraId="338CE134"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3</w:t>
      </w:r>
      <w:r w:rsidRPr="00EF4E0C">
        <w:rPr>
          <w:i/>
          <w:color w:val="0000FF"/>
          <w:sz w:val="24"/>
          <w:szCs w:val="24"/>
          <w:lang w:val="nl-NL"/>
        </w:rPr>
        <w:t>.</w:t>
      </w:r>
      <w:r w:rsidRPr="00EF4E0C">
        <w:rPr>
          <w:color w:val="0000FF"/>
          <w:sz w:val="24"/>
          <w:szCs w:val="24"/>
          <w:lang w:val="nl-NL"/>
        </w:rPr>
        <w:t xml:space="preserve"> Chỉ đạo công tác phổ biến, giáo dục pháp luật về quốc tịch.</w:t>
      </w:r>
    </w:p>
    <w:p w14:paraId="3EA84855"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4.</w:t>
      </w:r>
      <w:ins w:id="118" w:author="Hoang Tri Ngoc" w:date="2008-11-07T11:42:00Z">
        <w:r w:rsidRPr="00EF4E0C">
          <w:rPr>
            <w:color w:val="0000FF"/>
            <w:sz w:val="24"/>
            <w:szCs w:val="24"/>
            <w:lang w:val="nl-NL"/>
          </w:rPr>
          <w:t xml:space="preserve"> </w:t>
        </w:r>
      </w:ins>
      <w:r w:rsidRPr="00EF4E0C">
        <w:rPr>
          <w:color w:val="0000FF"/>
          <w:sz w:val="24"/>
          <w:szCs w:val="24"/>
          <w:lang w:val="nl-NL"/>
        </w:rPr>
        <w:t>Quy định mức phí, lệ phí giải quyết các việc về quốc tịch.</w:t>
      </w:r>
    </w:p>
    <w:p w14:paraId="58EBABF2"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5. Thanh tra, kiểm tra việc thực hiện pháp luật về quốc tịch.</w:t>
      </w:r>
    </w:p>
    <w:p w14:paraId="64305AF3"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6. Thực hiện hợp tác quốc tế về quốc tịch.</w:t>
      </w:r>
    </w:p>
    <w:p w14:paraId="2E1DF5AB" w14:textId="77777777" w:rsidR="00B2523A" w:rsidRPr="00EF4E0C" w:rsidRDefault="00B2523A" w:rsidP="00FE59BB">
      <w:pPr>
        <w:ind w:right="-34" w:firstLine="720"/>
        <w:rPr>
          <w:b/>
          <w:color w:val="0000FF"/>
          <w:sz w:val="24"/>
          <w:szCs w:val="24"/>
          <w:lang w:val="nl-NL"/>
        </w:rPr>
      </w:pPr>
      <w:r w:rsidRPr="00EF4E0C">
        <w:rPr>
          <w:b/>
          <w:color w:val="0000FF"/>
          <w:sz w:val="24"/>
          <w:szCs w:val="24"/>
          <w:lang w:val="nl-NL"/>
        </w:rPr>
        <w:t xml:space="preserve">Điều 40. Trách nhiệm của các bộ, cơ quan ngang bộ, Ủy ban nhân dân cấp tỉnh, cơ quan đại diện Việt Nam ở nước ngoài </w:t>
      </w:r>
    </w:p>
    <w:p w14:paraId="4E666F58"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1. Bộ Tư pháp chịu trách nhiệm trước Chính phủ thực hiện quản lý nhà nước về quốc tịch, ban hành các mẫu giấy tờ để giải quyết các việc về quốc tịch,</w:t>
      </w:r>
      <w:ins w:id="119" w:author="Hoang Tri Ngoc" w:date="2008-11-07T11:42:00Z">
        <w:r w:rsidRPr="00EF4E0C">
          <w:rPr>
            <w:color w:val="0000FF"/>
            <w:sz w:val="24"/>
            <w:szCs w:val="24"/>
            <w:lang w:val="nl-NL"/>
          </w:rPr>
          <w:t xml:space="preserve"> </w:t>
        </w:r>
      </w:ins>
      <w:r w:rsidRPr="00EF4E0C">
        <w:rPr>
          <w:color w:val="0000FF"/>
          <w:sz w:val="24"/>
          <w:szCs w:val="24"/>
          <w:lang w:val="nl-NL"/>
        </w:rPr>
        <w:t xml:space="preserve">thống kê nhà nước các việc đã giải quyết về quốc tịch để báo cáo Thủ tướng Chính phủ trình Chủ tịch nước. </w:t>
      </w:r>
    </w:p>
    <w:p w14:paraId="4ACA7516" w14:textId="77777777" w:rsidR="00B2523A" w:rsidRPr="00EF4E0C" w:rsidRDefault="00B2523A" w:rsidP="00FE59BB">
      <w:pPr>
        <w:ind w:right="-34" w:firstLine="720"/>
        <w:rPr>
          <w:color w:val="0000FF"/>
          <w:sz w:val="24"/>
          <w:szCs w:val="24"/>
          <w:lang w:val="nl-NL"/>
        </w:rPr>
      </w:pPr>
      <w:r w:rsidRPr="00EF4E0C">
        <w:rPr>
          <w:color w:val="0000FF"/>
          <w:sz w:val="24"/>
          <w:szCs w:val="24"/>
          <w:lang w:val="nl-NL"/>
        </w:rPr>
        <w:t xml:space="preserve">2. Bộ Ngoại giao phối hợp với Bộ Tư pháp hướng dẫn các cơ quan đại diện Việt Nam ở nước ngoài giải quyết các việc về quốc tịch, thống kê nhà nước các việc về quốc tịch do cơ quan đại diện Việt Nam ở nước ngoài giải quyết để gửi đến Bộ Tư pháp. </w:t>
      </w:r>
    </w:p>
    <w:p w14:paraId="53FA98F8" w14:textId="77777777" w:rsidR="00B2523A" w:rsidRPr="00EF4E0C" w:rsidRDefault="00B2523A" w:rsidP="00FE59BB">
      <w:pPr>
        <w:ind w:right="-34" w:firstLine="720"/>
        <w:rPr>
          <w:rStyle w:val="normal-h1"/>
          <w:rFonts w:ascii="Times New Roman" w:hAnsi="Times New Roman"/>
          <w:color w:val="0000FF"/>
          <w:sz w:val="24"/>
          <w:szCs w:val="24"/>
          <w:lang w:val="nl-NL"/>
        </w:rPr>
      </w:pPr>
      <w:r w:rsidRPr="00EF4E0C">
        <w:rPr>
          <w:color w:val="0000FF"/>
          <w:sz w:val="24"/>
          <w:szCs w:val="24"/>
          <w:lang w:val="nl-NL"/>
        </w:rPr>
        <w:t xml:space="preserve">3. Các </w:t>
      </w:r>
      <w:r w:rsidRPr="00EF4E0C">
        <w:rPr>
          <w:rStyle w:val="normal-h1"/>
          <w:rFonts w:ascii="Times New Roman" w:hAnsi="Times New Roman"/>
          <w:color w:val="0000FF"/>
          <w:sz w:val="24"/>
          <w:szCs w:val="24"/>
          <w:lang w:val="nl-NL"/>
        </w:rPr>
        <w:t>bộ, cơ quan ngang bộ trong phạm vi nhiệm vụ, quyền hạn của mình có trách nhiệm phối hợp với Bộ Tư pháp trong việc thực hiện quản lý nhà nước về quốc tịch.</w:t>
      </w:r>
    </w:p>
    <w:p w14:paraId="4FCB42FA" w14:textId="77777777" w:rsidR="00B2523A" w:rsidRPr="00EF4E0C" w:rsidRDefault="00B2523A" w:rsidP="00FE59BB">
      <w:pPr>
        <w:ind w:right="-34" w:firstLine="720"/>
        <w:rPr>
          <w:rStyle w:val="normal-h1"/>
          <w:rFonts w:ascii="Times New Roman" w:hAnsi="Times New Roman"/>
          <w:color w:val="0000FF"/>
          <w:sz w:val="24"/>
          <w:szCs w:val="24"/>
          <w:lang w:val="nl-NL"/>
        </w:rPr>
      </w:pPr>
      <w:r w:rsidRPr="00EF4E0C">
        <w:rPr>
          <w:rStyle w:val="normal-h1"/>
          <w:rFonts w:ascii="Times New Roman" w:hAnsi="Times New Roman"/>
          <w:color w:val="0000FF"/>
          <w:sz w:val="24"/>
          <w:szCs w:val="24"/>
          <w:lang w:val="nl-NL"/>
        </w:rPr>
        <w:t xml:space="preserve">4. Ủy ban nhân dân cấp tỉnh có trách nhiệm xem xét </w:t>
      </w:r>
      <w:ins w:id="120" w:author="Hoang Tri Ngoc" w:date="2008-11-07T11:45:00Z">
        <w:r w:rsidRPr="00EF4E0C">
          <w:rPr>
            <w:rStyle w:val="normal-h1"/>
            <w:rFonts w:ascii="Times New Roman" w:hAnsi="Times New Roman"/>
            <w:color w:val="0000FF"/>
            <w:sz w:val="24"/>
            <w:szCs w:val="24"/>
            <w:lang w:val="nl-NL"/>
          </w:rPr>
          <w:t xml:space="preserve">và đề xuất ý kiến về </w:t>
        </w:r>
      </w:ins>
      <w:r w:rsidRPr="00EF4E0C">
        <w:rPr>
          <w:rStyle w:val="normal-h1"/>
          <w:rFonts w:ascii="Times New Roman" w:hAnsi="Times New Roman"/>
          <w:color w:val="0000FF"/>
          <w:sz w:val="24"/>
          <w:szCs w:val="24"/>
          <w:lang w:val="nl-NL"/>
        </w:rPr>
        <w:t>các trường hợp xin nhập quốc tịch Việt Nam, xin trở lại quốc tịch Việt Nam, xin thôi quốc tịch Việt Nam, tước quốc tịch Việt Nam và hủy bỏ Quyết định cho nhập quốc tịch Việt Nam theo quy định của Luật này; hằng năm, thống kê các việc đã giải quyết về quốc tịch Việt Nam để báo cáo với Bộ Tư pháp.</w:t>
      </w:r>
    </w:p>
    <w:p w14:paraId="43D54557" w14:textId="77777777" w:rsidR="00B2523A" w:rsidRPr="00EF4E0C" w:rsidRDefault="00B2523A" w:rsidP="00FE59BB">
      <w:pPr>
        <w:ind w:right="-34" w:firstLine="720"/>
        <w:rPr>
          <w:rStyle w:val="normal-h1"/>
          <w:rFonts w:ascii="Times New Roman" w:hAnsi="Times New Roman"/>
          <w:color w:val="0000FF"/>
          <w:sz w:val="24"/>
          <w:szCs w:val="24"/>
          <w:lang w:val="nl-NL"/>
        </w:rPr>
      </w:pPr>
      <w:r w:rsidRPr="00EF4E0C">
        <w:rPr>
          <w:rStyle w:val="normal-h1"/>
          <w:rFonts w:ascii="Times New Roman" w:hAnsi="Times New Roman"/>
          <w:color w:val="0000FF"/>
          <w:sz w:val="24"/>
          <w:szCs w:val="24"/>
          <w:lang w:val="nl-NL"/>
        </w:rPr>
        <w:t xml:space="preserve">5. Cơ quan đại diện Việt Nam ở nước ngoài có trách nhiệm xem xét </w:t>
      </w:r>
      <w:ins w:id="121" w:author="Hoang Tri Ngoc" w:date="2008-11-07T11:45:00Z">
        <w:r w:rsidRPr="00EF4E0C">
          <w:rPr>
            <w:rStyle w:val="normal-h1"/>
            <w:rFonts w:ascii="Times New Roman" w:hAnsi="Times New Roman"/>
            <w:color w:val="0000FF"/>
            <w:sz w:val="24"/>
            <w:szCs w:val="24"/>
            <w:lang w:val="nl-NL"/>
          </w:rPr>
          <w:t xml:space="preserve">và đề xuất ý kiến về </w:t>
        </w:r>
      </w:ins>
      <w:r w:rsidRPr="00EF4E0C">
        <w:rPr>
          <w:rStyle w:val="normal-h1"/>
          <w:rFonts w:ascii="Times New Roman" w:hAnsi="Times New Roman"/>
          <w:color w:val="0000FF"/>
          <w:sz w:val="24"/>
          <w:szCs w:val="24"/>
          <w:lang w:val="nl-NL"/>
        </w:rPr>
        <w:t>các trường hợp xin trở lại quốc tịch Việt Nam, xin thôi quốc tịch Việt Nam</w:t>
      </w:r>
      <w:r w:rsidR="00AB085D" w:rsidRPr="00EF4E0C">
        <w:rPr>
          <w:rStyle w:val="normal-h1"/>
          <w:rFonts w:ascii="Times New Roman" w:hAnsi="Times New Roman"/>
          <w:color w:val="0000FF"/>
          <w:sz w:val="24"/>
          <w:szCs w:val="24"/>
          <w:lang w:val="nl-NL"/>
        </w:rPr>
        <w:t>, tước quốc tịch Việt Nam</w:t>
      </w:r>
      <w:r w:rsidRPr="00EF4E0C">
        <w:rPr>
          <w:rStyle w:val="normal-h1"/>
          <w:rFonts w:ascii="Times New Roman" w:hAnsi="Times New Roman"/>
          <w:color w:val="0000FF"/>
          <w:sz w:val="24"/>
          <w:szCs w:val="24"/>
          <w:lang w:val="nl-NL"/>
        </w:rPr>
        <w:t xml:space="preserve">; hằng năm, thống kê các việc đã giải quyết về quốc tịch Việt Nam để báo cáo với Bộ </w:t>
      </w:r>
      <w:ins w:id="122" w:author="Hoang Tri Ngoc" w:date="2008-11-07T11:46:00Z">
        <w:r w:rsidRPr="00EF4E0C">
          <w:rPr>
            <w:rStyle w:val="normal-h1"/>
            <w:rFonts w:ascii="Times New Roman" w:hAnsi="Times New Roman"/>
            <w:color w:val="0000FF"/>
            <w:sz w:val="24"/>
            <w:szCs w:val="24"/>
            <w:lang w:val="nl-NL"/>
          </w:rPr>
          <w:t xml:space="preserve">Ngoại </w:t>
        </w:r>
      </w:ins>
      <w:r w:rsidRPr="00EF4E0C">
        <w:rPr>
          <w:rStyle w:val="normal-h1"/>
          <w:rFonts w:ascii="Times New Roman" w:hAnsi="Times New Roman"/>
          <w:color w:val="0000FF"/>
          <w:sz w:val="24"/>
          <w:szCs w:val="24"/>
          <w:lang w:val="nl-NL"/>
        </w:rPr>
        <w:t>giao và Bộ Tư pháp.</w:t>
      </w:r>
    </w:p>
    <w:p w14:paraId="67D1F03F" w14:textId="77777777" w:rsidR="00B2523A" w:rsidRPr="00EF4E0C" w:rsidRDefault="00B2523A" w:rsidP="005104BE">
      <w:pPr>
        <w:tabs>
          <w:tab w:val="left" w:pos="6360"/>
        </w:tabs>
        <w:spacing w:line="380" w:lineRule="atLeast"/>
        <w:ind w:right="-34" w:firstLine="720"/>
        <w:rPr>
          <w:rStyle w:val="normal-h1"/>
          <w:rFonts w:ascii="Times New Roman" w:hAnsi="Times New Roman"/>
          <w:color w:val="0000FF"/>
          <w:sz w:val="24"/>
          <w:szCs w:val="24"/>
          <w:lang w:val="nl-NL"/>
        </w:rPr>
      </w:pPr>
      <w:r w:rsidRPr="00EF4E0C">
        <w:rPr>
          <w:rStyle w:val="normal-h1"/>
          <w:rFonts w:ascii="Times New Roman" w:hAnsi="Times New Roman"/>
          <w:b/>
          <w:color w:val="0000FF"/>
          <w:sz w:val="24"/>
          <w:szCs w:val="24"/>
          <w:lang w:val="nl-NL"/>
        </w:rPr>
        <w:t>Điều 41. Thông báo và đăng tải kết quả giải quyết các việc về quốc tịch</w:t>
      </w:r>
      <w:r w:rsidRPr="00EF4E0C">
        <w:rPr>
          <w:rStyle w:val="normal-h1"/>
          <w:rFonts w:ascii="Times New Roman" w:hAnsi="Times New Roman"/>
          <w:color w:val="0000FF"/>
          <w:sz w:val="24"/>
          <w:szCs w:val="24"/>
          <w:lang w:val="nl-NL"/>
        </w:rPr>
        <w:tab/>
      </w:r>
    </w:p>
    <w:p w14:paraId="7BFA9253" w14:textId="77777777" w:rsidR="00B2523A" w:rsidRPr="00EF4E0C" w:rsidRDefault="00B2523A" w:rsidP="005104BE">
      <w:pPr>
        <w:tabs>
          <w:tab w:val="left" w:pos="6360"/>
        </w:tabs>
        <w:spacing w:line="380" w:lineRule="atLeast"/>
        <w:ind w:right="-34" w:firstLine="720"/>
        <w:rPr>
          <w:color w:val="0000FF"/>
          <w:sz w:val="24"/>
          <w:szCs w:val="24"/>
          <w:lang w:val="nl-NL"/>
        </w:rPr>
      </w:pPr>
      <w:r w:rsidRPr="00EF4E0C">
        <w:rPr>
          <w:color w:val="0000FF"/>
          <w:sz w:val="24"/>
          <w:szCs w:val="24"/>
          <w:lang w:val="nl-NL"/>
        </w:rPr>
        <w:t xml:space="preserve">Bộ Tư pháp có trách nhiệm thông báo cho người xin nhập, xin trở lại, xin thôi quốc tịch Việt Nam, người bị tước quốc tịch Việt Nam, </w:t>
      </w:r>
      <w:r w:rsidR="00AB085D" w:rsidRPr="00EF4E0C">
        <w:rPr>
          <w:color w:val="0000FF"/>
          <w:sz w:val="24"/>
          <w:szCs w:val="24"/>
          <w:lang w:val="nl-NL"/>
        </w:rPr>
        <w:t xml:space="preserve">bị </w:t>
      </w:r>
      <w:r w:rsidRPr="00EF4E0C">
        <w:rPr>
          <w:color w:val="0000FF"/>
          <w:sz w:val="24"/>
          <w:szCs w:val="24"/>
          <w:lang w:val="nl-NL"/>
        </w:rPr>
        <w:t>hủy bỏ Quyết định cho nhập quốc tịch Việt Nam về kết quả giải quyết các việc về quốc tịch có liên quan và đăng trên Trang thông tin điện tử của Bộ Tư pháp.</w:t>
      </w:r>
    </w:p>
    <w:p w14:paraId="56CC7A81" w14:textId="77777777" w:rsidR="00B2523A" w:rsidRPr="00EF4E0C" w:rsidRDefault="00B2523A" w:rsidP="005104BE">
      <w:pPr>
        <w:tabs>
          <w:tab w:val="left" w:pos="6360"/>
        </w:tabs>
        <w:spacing w:line="380" w:lineRule="atLeast"/>
        <w:ind w:right="-34" w:firstLine="720"/>
        <w:rPr>
          <w:rStyle w:val="normal-h1"/>
          <w:rFonts w:ascii="Times New Roman" w:hAnsi="Times New Roman"/>
          <w:color w:val="0000FF"/>
          <w:sz w:val="24"/>
          <w:szCs w:val="24"/>
          <w:lang w:val="nl-NL"/>
        </w:rPr>
      </w:pPr>
      <w:r w:rsidRPr="00EF4E0C">
        <w:rPr>
          <w:color w:val="0000FF"/>
          <w:sz w:val="24"/>
          <w:szCs w:val="24"/>
          <w:lang w:val="nl-NL"/>
        </w:rPr>
        <w:t>Văn phòng Chủ tịch nước có trách nhiệm gửi đăng Công báo nước Cộng hòa xã hội chủ nghĩa Việt Nam quyết định cho nhập, cho</w:t>
      </w:r>
      <w:ins w:id="123" w:author="Hoang Tri Ngoc" w:date="2008-11-07T11:46:00Z">
        <w:r w:rsidRPr="00EF4E0C">
          <w:rPr>
            <w:color w:val="0000FF"/>
            <w:sz w:val="24"/>
            <w:szCs w:val="24"/>
            <w:lang w:val="nl-NL"/>
          </w:rPr>
          <w:t xml:space="preserve"> </w:t>
        </w:r>
      </w:ins>
      <w:r w:rsidRPr="00EF4E0C">
        <w:rPr>
          <w:color w:val="0000FF"/>
          <w:sz w:val="24"/>
          <w:szCs w:val="24"/>
          <w:lang w:val="nl-NL"/>
        </w:rPr>
        <w:t>trở lại, cho</w:t>
      </w:r>
      <w:ins w:id="124" w:author="Hoang Tri Ngoc" w:date="2008-11-07T11:46:00Z">
        <w:r w:rsidRPr="00EF4E0C">
          <w:rPr>
            <w:i/>
            <w:color w:val="0000FF"/>
            <w:sz w:val="24"/>
            <w:szCs w:val="24"/>
            <w:lang w:val="nl-NL"/>
          </w:rPr>
          <w:t xml:space="preserve"> </w:t>
        </w:r>
      </w:ins>
      <w:r w:rsidRPr="00EF4E0C">
        <w:rPr>
          <w:color w:val="0000FF"/>
          <w:sz w:val="24"/>
          <w:szCs w:val="24"/>
          <w:lang w:val="nl-NL"/>
        </w:rPr>
        <w:t xml:space="preserve">thôi, tước quốc tịch Việt Nam, hủy bỏ Quyết định cho nhập quốc tịch Việt Nam. </w:t>
      </w:r>
    </w:p>
    <w:p w14:paraId="7D84868B" w14:textId="77777777" w:rsidR="00B2523A" w:rsidRPr="00EF4E0C" w:rsidRDefault="00B2523A" w:rsidP="005104BE">
      <w:pPr>
        <w:spacing w:line="380" w:lineRule="atLeast"/>
        <w:jc w:val="center"/>
        <w:rPr>
          <w:iCs/>
          <w:color w:val="0000FF"/>
          <w:sz w:val="24"/>
          <w:szCs w:val="24"/>
          <w:lang w:val="nl-NL"/>
        </w:rPr>
      </w:pPr>
    </w:p>
    <w:p w14:paraId="602A80F9" w14:textId="77777777" w:rsidR="00B2523A" w:rsidRPr="00EF4E0C" w:rsidRDefault="00B2523A" w:rsidP="00895ECE">
      <w:pPr>
        <w:spacing w:before="0" w:line="240" w:lineRule="auto"/>
        <w:jc w:val="center"/>
        <w:rPr>
          <w:iCs/>
          <w:color w:val="0000FF"/>
          <w:sz w:val="24"/>
          <w:szCs w:val="24"/>
          <w:lang w:val="nl-NL"/>
        </w:rPr>
      </w:pPr>
      <w:r w:rsidRPr="00EF4E0C">
        <w:rPr>
          <w:iCs/>
          <w:color w:val="0000FF"/>
          <w:sz w:val="24"/>
          <w:szCs w:val="24"/>
          <w:lang w:val="nl-NL"/>
        </w:rPr>
        <w:t>CHƯƠNG VI</w:t>
      </w:r>
    </w:p>
    <w:p w14:paraId="59A2C1AC" w14:textId="77777777" w:rsidR="00B2523A" w:rsidRPr="00EF4E0C" w:rsidRDefault="00B2523A" w:rsidP="00895ECE">
      <w:pPr>
        <w:spacing w:before="0" w:line="240" w:lineRule="auto"/>
        <w:jc w:val="center"/>
        <w:rPr>
          <w:b/>
          <w:color w:val="0000FF"/>
          <w:sz w:val="24"/>
          <w:szCs w:val="24"/>
          <w:lang w:val="nl-NL"/>
        </w:rPr>
      </w:pPr>
      <w:r w:rsidRPr="00EF4E0C">
        <w:rPr>
          <w:b/>
          <w:color w:val="0000FF"/>
          <w:sz w:val="24"/>
          <w:szCs w:val="24"/>
          <w:lang w:val="nl-NL"/>
        </w:rPr>
        <w:t>ĐIỀU KHOẢN THI HÀNH</w:t>
      </w:r>
    </w:p>
    <w:p w14:paraId="53ECCEEE" w14:textId="77777777" w:rsidR="00895ECE" w:rsidRPr="00EF4E0C" w:rsidRDefault="00895ECE" w:rsidP="00895ECE">
      <w:pPr>
        <w:spacing w:before="0" w:line="240" w:lineRule="auto"/>
        <w:jc w:val="center"/>
        <w:rPr>
          <w:b/>
          <w:color w:val="0000FF"/>
          <w:sz w:val="24"/>
          <w:szCs w:val="24"/>
          <w:lang w:val="nl-NL"/>
        </w:rPr>
      </w:pPr>
    </w:p>
    <w:p w14:paraId="3ECB6C6F" w14:textId="77777777" w:rsidR="00B2523A" w:rsidRPr="00EF4E0C" w:rsidRDefault="00B2523A" w:rsidP="00895ECE">
      <w:pPr>
        <w:spacing w:before="0" w:line="240" w:lineRule="auto"/>
        <w:ind w:right="-34"/>
        <w:rPr>
          <w:b/>
          <w:color w:val="0000FF"/>
          <w:sz w:val="24"/>
          <w:szCs w:val="24"/>
          <w:lang w:val="nl-NL"/>
        </w:rPr>
      </w:pPr>
      <w:r w:rsidRPr="00EF4E0C">
        <w:rPr>
          <w:b/>
          <w:color w:val="0000FF"/>
          <w:sz w:val="24"/>
          <w:szCs w:val="24"/>
          <w:lang w:val="nl-NL"/>
        </w:rPr>
        <w:tab/>
        <w:t>Điều 42. Điều khoản chuyển tiếp</w:t>
      </w:r>
    </w:p>
    <w:p w14:paraId="1D0BAE5A" w14:textId="77777777" w:rsidR="00B2523A" w:rsidRPr="00EF4E0C" w:rsidRDefault="00B2523A" w:rsidP="005104BE">
      <w:pPr>
        <w:spacing w:line="380" w:lineRule="atLeast"/>
        <w:ind w:firstLine="720"/>
        <w:rPr>
          <w:color w:val="0000FF"/>
          <w:sz w:val="24"/>
          <w:szCs w:val="24"/>
          <w:lang w:val="nl-NL"/>
        </w:rPr>
      </w:pPr>
      <w:r w:rsidRPr="00EF4E0C">
        <w:rPr>
          <w:color w:val="0000FF"/>
          <w:sz w:val="24"/>
          <w:szCs w:val="24"/>
          <w:lang w:val="nl-NL"/>
        </w:rPr>
        <w:t>Kể từ ngày Luật này có hiệu lực thi hành, hồ sơ các việc về quốc tịch đã được tiếp nhận trước đó được tiếp tục giải quyết theo quy định của Luật quốc tịch Việt Nam năm 1998 và các văn bản quy định chi tiết, hướng dẫn thi hành.</w:t>
      </w:r>
    </w:p>
    <w:p w14:paraId="642C65DF" w14:textId="77777777" w:rsidR="00B2523A" w:rsidRPr="00EF4E0C" w:rsidRDefault="00B2523A" w:rsidP="005104BE">
      <w:pPr>
        <w:spacing w:line="380" w:lineRule="atLeast"/>
        <w:ind w:right="-34" w:firstLine="709"/>
        <w:rPr>
          <w:b/>
          <w:color w:val="0000FF"/>
          <w:sz w:val="24"/>
          <w:szCs w:val="24"/>
          <w:lang w:val="nl-NL"/>
        </w:rPr>
      </w:pPr>
      <w:r w:rsidRPr="00EF4E0C">
        <w:rPr>
          <w:b/>
          <w:color w:val="0000FF"/>
          <w:sz w:val="24"/>
          <w:szCs w:val="24"/>
          <w:lang w:val="nl-NL"/>
        </w:rPr>
        <w:t xml:space="preserve">Điều 43. Hiệu lực thi hành </w:t>
      </w:r>
    </w:p>
    <w:p w14:paraId="164CF82D" w14:textId="77777777" w:rsidR="00B2523A" w:rsidRPr="00EF4E0C" w:rsidRDefault="00B2523A" w:rsidP="005104BE">
      <w:pPr>
        <w:spacing w:line="380" w:lineRule="atLeast"/>
        <w:ind w:right="-34" w:firstLine="720"/>
        <w:rPr>
          <w:color w:val="0000FF"/>
          <w:sz w:val="24"/>
          <w:szCs w:val="24"/>
          <w:lang w:val="nl-NL"/>
        </w:rPr>
      </w:pPr>
      <w:r w:rsidRPr="00EF4E0C">
        <w:rPr>
          <w:color w:val="0000FF"/>
          <w:sz w:val="24"/>
          <w:szCs w:val="24"/>
          <w:lang w:val="nl-NL"/>
        </w:rPr>
        <w:t>Luật này có hiệu lực thi hành từ ngày 01 tháng 7 năm 2009.</w:t>
      </w:r>
    </w:p>
    <w:p w14:paraId="21D999DC" w14:textId="77777777" w:rsidR="00B2523A" w:rsidRPr="00EF4E0C" w:rsidRDefault="00B2523A" w:rsidP="005104BE">
      <w:pPr>
        <w:spacing w:line="380" w:lineRule="atLeast"/>
        <w:ind w:right="-34" w:firstLine="720"/>
        <w:rPr>
          <w:color w:val="0000FF"/>
          <w:sz w:val="24"/>
          <w:szCs w:val="24"/>
          <w:lang w:val="nl-NL"/>
        </w:rPr>
      </w:pPr>
      <w:r w:rsidRPr="00EF4E0C">
        <w:rPr>
          <w:color w:val="0000FF"/>
          <w:sz w:val="24"/>
          <w:szCs w:val="24"/>
          <w:lang w:val="nl-NL"/>
        </w:rPr>
        <w:t>Luật này thay thế Luật quốc tịch Việt Nam ngày 20 tháng 5 năm 1998.</w:t>
      </w:r>
    </w:p>
    <w:p w14:paraId="33F059A6" w14:textId="77777777" w:rsidR="00B2523A" w:rsidRPr="00EF4E0C" w:rsidRDefault="00B2523A" w:rsidP="005104BE">
      <w:pPr>
        <w:spacing w:line="380" w:lineRule="atLeast"/>
        <w:ind w:right="-34" w:firstLine="720"/>
        <w:rPr>
          <w:b/>
          <w:color w:val="0000FF"/>
          <w:sz w:val="24"/>
          <w:szCs w:val="24"/>
          <w:lang w:val="nl-NL"/>
        </w:rPr>
      </w:pPr>
      <w:r w:rsidRPr="00EF4E0C">
        <w:rPr>
          <w:b/>
          <w:color w:val="0000FF"/>
          <w:sz w:val="24"/>
          <w:szCs w:val="24"/>
          <w:lang w:val="nl-NL"/>
        </w:rPr>
        <w:t>Điều 44. Quy định chi tiết và hướng dẫn thi hành</w:t>
      </w:r>
    </w:p>
    <w:p w14:paraId="26AC0F25" w14:textId="77777777" w:rsidR="00B2523A" w:rsidRPr="00EF4E0C" w:rsidRDefault="00B2523A" w:rsidP="005104BE">
      <w:pPr>
        <w:spacing w:line="380" w:lineRule="atLeast"/>
        <w:ind w:right="-34" w:firstLine="720"/>
        <w:rPr>
          <w:color w:val="0000FF"/>
          <w:sz w:val="24"/>
          <w:szCs w:val="24"/>
          <w:lang w:val="nl-NL"/>
        </w:rPr>
      </w:pPr>
      <w:r w:rsidRPr="00EF4E0C">
        <w:rPr>
          <w:color w:val="0000FF"/>
          <w:sz w:val="24"/>
          <w:szCs w:val="24"/>
          <w:lang w:val="nl-NL"/>
        </w:rPr>
        <w:t>Chính phủ quy định chi tiết và hướng dẫn thi hành các điều, khoản được giao trong Luật; hướng dẫn những nội dung cần thiết khác của Luật này để đáp ứng yêu cầu quản lý nhà nước.</w:t>
      </w:r>
    </w:p>
    <w:p w14:paraId="31CDD01D" w14:textId="77777777" w:rsidR="00B2523A" w:rsidRPr="00EF4E0C" w:rsidRDefault="009977B2" w:rsidP="005104BE">
      <w:pPr>
        <w:spacing w:line="380" w:lineRule="atLeast"/>
        <w:ind w:right="-34" w:firstLine="720"/>
        <w:rPr>
          <w:color w:val="0000FF"/>
          <w:sz w:val="24"/>
          <w:szCs w:val="24"/>
          <w:lang w:val="nl-NL"/>
        </w:rPr>
      </w:pPr>
      <w:r w:rsidRPr="00EF4E0C">
        <w:rPr>
          <w:noProof/>
          <w:color w:val="0000FF"/>
          <w:sz w:val="24"/>
          <w:szCs w:val="24"/>
        </w:rPr>
        <w:pict w14:anchorId="1E39D672">
          <v:line id="_x0000_s1031" style="position:absolute;left:0;text-align:left;z-index:251657728" from="0,13pt" to="450pt,13pt"/>
        </w:pict>
      </w:r>
    </w:p>
    <w:p w14:paraId="3FB5C1ED" w14:textId="77777777" w:rsidR="00B2523A" w:rsidRPr="00EF4E0C" w:rsidRDefault="00B2523A" w:rsidP="00B2523A">
      <w:pPr>
        <w:spacing w:line="360" w:lineRule="atLeast"/>
        <w:ind w:right="-34" w:firstLine="720"/>
        <w:rPr>
          <w:i/>
          <w:iCs/>
          <w:color w:val="0000FF"/>
          <w:sz w:val="24"/>
          <w:szCs w:val="24"/>
          <w:lang w:val="nl-NL"/>
        </w:rPr>
      </w:pPr>
      <w:r w:rsidRPr="00EF4E0C">
        <w:rPr>
          <w:i/>
          <w:iCs/>
          <w:color w:val="0000FF"/>
          <w:sz w:val="24"/>
          <w:szCs w:val="24"/>
          <w:lang w:val="nl-NL"/>
        </w:rPr>
        <w:t xml:space="preserve">Luật này đã được Quốc hội nước Cộng hoà xã hội chủ nghĩa Việt Nam khoá XII, kỳ họp thứ </w:t>
      </w:r>
      <w:r w:rsidR="009E5CA9" w:rsidRPr="00EF4E0C">
        <w:rPr>
          <w:i/>
          <w:iCs/>
          <w:color w:val="0000FF"/>
          <w:sz w:val="24"/>
          <w:szCs w:val="24"/>
          <w:lang w:val="nl-NL"/>
        </w:rPr>
        <w:t>4</w:t>
      </w:r>
      <w:r w:rsidRPr="00EF4E0C">
        <w:rPr>
          <w:i/>
          <w:iCs/>
          <w:color w:val="0000FF"/>
          <w:sz w:val="24"/>
          <w:szCs w:val="24"/>
          <w:lang w:val="nl-NL"/>
        </w:rPr>
        <w:t xml:space="preserve"> thông qua ngày </w:t>
      </w:r>
      <w:r w:rsidR="00AB0879" w:rsidRPr="00EF4E0C">
        <w:rPr>
          <w:i/>
          <w:iCs/>
          <w:color w:val="0000FF"/>
          <w:sz w:val="24"/>
          <w:szCs w:val="24"/>
          <w:lang w:val="nl-NL"/>
        </w:rPr>
        <w:t>13 t</w:t>
      </w:r>
      <w:r w:rsidRPr="00EF4E0C">
        <w:rPr>
          <w:i/>
          <w:iCs/>
          <w:color w:val="0000FF"/>
          <w:sz w:val="24"/>
          <w:szCs w:val="24"/>
          <w:lang w:val="nl-NL"/>
        </w:rPr>
        <w:t>háng</w:t>
      </w:r>
      <w:r w:rsidR="00AB0879" w:rsidRPr="00EF4E0C">
        <w:rPr>
          <w:i/>
          <w:iCs/>
          <w:color w:val="0000FF"/>
          <w:sz w:val="24"/>
          <w:szCs w:val="24"/>
          <w:lang w:val="nl-NL"/>
        </w:rPr>
        <w:t xml:space="preserve"> 11 </w:t>
      </w:r>
      <w:r w:rsidRPr="00EF4E0C">
        <w:rPr>
          <w:i/>
          <w:iCs/>
          <w:color w:val="0000FF"/>
          <w:sz w:val="24"/>
          <w:szCs w:val="24"/>
          <w:lang w:val="nl-NL"/>
        </w:rPr>
        <w:t>năm 2008.</w:t>
      </w:r>
    </w:p>
    <w:p w14:paraId="3ADD6F53" w14:textId="77777777" w:rsidR="00B2523A" w:rsidRPr="00EF4E0C" w:rsidRDefault="00B2523A" w:rsidP="00B2523A">
      <w:pPr>
        <w:spacing w:line="360" w:lineRule="atLeast"/>
        <w:ind w:right="-34" w:firstLine="720"/>
        <w:rPr>
          <w:iCs/>
          <w:color w:val="0000FF"/>
          <w:sz w:val="24"/>
          <w:szCs w:val="24"/>
          <w:lang w:val="nl-NL"/>
        </w:rPr>
      </w:pPr>
    </w:p>
    <w:p w14:paraId="5C048EE7" w14:textId="77777777" w:rsidR="00EF4E0C" w:rsidRPr="00EF4E0C" w:rsidRDefault="00EF4E0C" w:rsidP="00EF4E0C">
      <w:pPr>
        <w:spacing w:before="0" w:line="240" w:lineRule="auto"/>
        <w:ind w:firstLine="3969"/>
        <w:jc w:val="center"/>
        <w:rPr>
          <w:b/>
          <w:color w:val="0000FF"/>
          <w:sz w:val="24"/>
          <w:szCs w:val="24"/>
          <w:lang w:val="nl-NL"/>
        </w:rPr>
      </w:pPr>
      <w:r w:rsidRPr="00EF4E0C">
        <w:rPr>
          <w:b/>
          <w:color w:val="0000FF"/>
          <w:sz w:val="24"/>
          <w:szCs w:val="24"/>
          <w:lang w:val="nl-NL"/>
        </w:rPr>
        <w:t>CHỦ TỊCH QUỐC HỘI</w:t>
      </w:r>
    </w:p>
    <w:p w14:paraId="35EB2642" w14:textId="77777777" w:rsidR="00EF4E0C" w:rsidRPr="00EF4E0C" w:rsidRDefault="00EF4E0C" w:rsidP="00EF4E0C">
      <w:pPr>
        <w:spacing w:before="0" w:line="240" w:lineRule="auto"/>
        <w:ind w:right="-34" w:firstLine="3969"/>
        <w:jc w:val="center"/>
        <w:rPr>
          <w:iCs/>
          <w:color w:val="0000FF"/>
          <w:sz w:val="24"/>
          <w:szCs w:val="24"/>
          <w:lang w:val="nl-NL"/>
        </w:rPr>
      </w:pPr>
      <w:r w:rsidRPr="00EF4E0C">
        <w:rPr>
          <w:color w:val="0000FF"/>
          <w:sz w:val="24"/>
          <w:szCs w:val="24"/>
          <w:lang w:val="nl-NL"/>
        </w:rPr>
        <w:t>N</w:t>
      </w:r>
      <w:r w:rsidRPr="00EF4E0C">
        <w:rPr>
          <w:b/>
          <w:color w:val="0000FF"/>
          <w:sz w:val="24"/>
          <w:szCs w:val="24"/>
          <w:lang w:val="nl-NL"/>
        </w:rPr>
        <w:t>guyễn Phú Trọng</w:t>
      </w:r>
    </w:p>
    <w:p w14:paraId="192792DD" w14:textId="77777777" w:rsidR="004972F0" w:rsidRPr="00EF4E0C" w:rsidRDefault="004972F0" w:rsidP="004972F0">
      <w:pPr>
        <w:rPr>
          <w:color w:val="0000FF"/>
          <w:sz w:val="24"/>
          <w:szCs w:val="24"/>
          <w:lang w:val="nl-NL"/>
        </w:rPr>
      </w:pPr>
    </w:p>
    <w:sectPr w:rsidR="004972F0" w:rsidRPr="00EF4E0C" w:rsidSect="00A44248">
      <w:headerReference w:type="even" r:id="rId6"/>
      <w:headerReference w:type="default" r:id="rId7"/>
      <w:footerReference w:type="even"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EED14" w14:textId="77777777" w:rsidR="00E91F8A" w:rsidRDefault="00E91F8A">
      <w:r>
        <w:separator/>
      </w:r>
    </w:p>
  </w:endnote>
  <w:endnote w:type="continuationSeparator" w:id="0">
    <w:p w14:paraId="0DCEEE11" w14:textId="77777777" w:rsidR="00E91F8A" w:rsidRDefault="00E9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07287" w14:textId="77777777" w:rsidR="004972F0" w:rsidRDefault="004972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96AE9D" w14:textId="77777777" w:rsidR="004972F0" w:rsidRDefault="004972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6B1BD" w14:textId="77777777" w:rsidR="00E91F8A" w:rsidRDefault="00E91F8A">
      <w:r>
        <w:separator/>
      </w:r>
    </w:p>
  </w:footnote>
  <w:footnote w:type="continuationSeparator" w:id="0">
    <w:p w14:paraId="604072C6" w14:textId="77777777" w:rsidR="00E91F8A" w:rsidRDefault="00E91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72434" w14:textId="77777777" w:rsidR="004972F0" w:rsidRDefault="004972F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4B92F" w14:textId="77777777" w:rsidR="004972F0" w:rsidRDefault="00497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7220C" w14:textId="77777777" w:rsidR="004972F0" w:rsidRDefault="004972F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4E0C">
      <w:rPr>
        <w:rStyle w:val="PageNumber"/>
        <w:noProof/>
      </w:rPr>
      <w:t>2</w:t>
    </w:r>
    <w:r>
      <w:rPr>
        <w:rStyle w:val="PageNumber"/>
      </w:rPr>
      <w:fldChar w:fldCharType="end"/>
    </w:r>
  </w:p>
  <w:p w14:paraId="26C1DBEF" w14:textId="77777777" w:rsidR="004972F0" w:rsidRDefault="004972F0">
    <w:pPr>
      <w:pStyle w:val="Header"/>
    </w:pPr>
  </w:p>
  <w:p w14:paraId="761F34CA" w14:textId="77777777" w:rsidR="004972F0" w:rsidRDefault="004972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23A"/>
    <w:rsid w:val="000169AA"/>
    <w:rsid w:val="000455B5"/>
    <w:rsid w:val="00047D46"/>
    <w:rsid w:val="000670E4"/>
    <w:rsid w:val="000D3818"/>
    <w:rsid w:val="00125914"/>
    <w:rsid w:val="0017572B"/>
    <w:rsid w:val="00176086"/>
    <w:rsid w:val="001C6C1E"/>
    <w:rsid w:val="001F3A4A"/>
    <w:rsid w:val="0026043A"/>
    <w:rsid w:val="00291E14"/>
    <w:rsid w:val="003C2662"/>
    <w:rsid w:val="00463040"/>
    <w:rsid w:val="00474E38"/>
    <w:rsid w:val="004972F0"/>
    <w:rsid w:val="004B76D0"/>
    <w:rsid w:val="005104BE"/>
    <w:rsid w:val="00586984"/>
    <w:rsid w:val="00620AB6"/>
    <w:rsid w:val="0069426F"/>
    <w:rsid w:val="006E6001"/>
    <w:rsid w:val="007A7CAF"/>
    <w:rsid w:val="00821664"/>
    <w:rsid w:val="00890D1A"/>
    <w:rsid w:val="00895ECE"/>
    <w:rsid w:val="008A53F1"/>
    <w:rsid w:val="008B7509"/>
    <w:rsid w:val="008E5F87"/>
    <w:rsid w:val="008F1BCB"/>
    <w:rsid w:val="00912803"/>
    <w:rsid w:val="00917146"/>
    <w:rsid w:val="009750F5"/>
    <w:rsid w:val="009977B2"/>
    <w:rsid w:val="009A1563"/>
    <w:rsid w:val="009E3B21"/>
    <w:rsid w:val="009E5CA9"/>
    <w:rsid w:val="00A0288B"/>
    <w:rsid w:val="00A44248"/>
    <w:rsid w:val="00A73D8F"/>
    <w:rsid w:val="00AB085D"/>
    <w:rsid w:val="00AB0879"/>
    <w:rsid w:val="00B24001"/>
    <w:rsid w:val="00B2523A"/>
    <w:rsid w:val="00B51D5D"/>
    <w:rsid w:val="00B8526E"/>
    <w:rsid w:val="00BA7D88"/>
    <w:rsid w:val="00BF2B56"/>
    <w:rsid w:val="00C51A7E"/>
    <w:rsid w:val="00C65D72"/>
    <w:rsid w:val="00C76F90"/>
    <w:rsid w:val="00C919A7"/>
    <w:rsid w:val="00CD198A"/>
    <w:rsid w:val="00CF3C79"/>
    <w:rsid w:val="00D32FC8"/>
    <w:rsid w:val="00D660F4"/>
    <w:rsid w:val="00E002F9"/>
    <w:rsid w:val="00E45F16"/>
    <w:rsid w:val="00E91F8A"/>
    <w:rsid w:val="00EF4E0C"/>
    <w:rsid w:val="00F20525"/>
    <w:rsid w:val="00F27EFF"/>
    <w:rsid w:val="00F665EE"/>
    <w:rsid w:val="00FE5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B6B941"/>
  <w15:chartTrackingRefBased/>
  <w15:docId w15:val="{3C3B545B-F47F-44A6-A03B-2402E844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523A"/>
    <w:pPr>
      <w:spacing w:before="60" w:line="360" w:lineRule="exact"/>
      <w:jc w:val="both"/>
    </w:pPr>
    <w:rPr>
      <w:rFonts w:ascii="Times New Roman" w:hAnsi="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B2523A"/>
    <w:pPr>
      <w:tabs>
        <w:tab w:val="center" w:pos="4320"/>
        <w:tab w:val="right" w:pos="8640"/>
      </w:tabs>
      <w:spacing w:before="0" w:line="240" w:lineRule="auto"/>
      <w:jc w:val="left"/>
    </w:pPr>
    <w:rPr>
      <w:rFonts w:eastAsia="Times New Roman"/>
    </w:rPr>
  </w:style>
  <w:style w:type="character" w:customStyle="1" w:styleId="FooterChar">
    <w:name w:val="Footer Char"/>
    <w:basedOn w:val="DefaultParagraphFont"/>
    <w:link w:val="Footer"/>
    <w:semiHidden/>
    <w:rsid w:val="00B2523A"/>
    <w:rPr>
      <w:rFonts w:ascii="Times New Roman" w:eastAsia="Times New Roman" w:hAnsi="Times New Roman" w:cs="Times New Roman"/>
      <w:sz w:val="28"/>
      <w:szCs w:val="28"/>
    </w:rPr>
  </w:style>
  <w:style w:type="character" w:styleId="PageNumber">
    <w:name w:val="page number"/>
    <w:basedOn w:val="DefaultParagraphFont"/>
    <w:semiHidden/>
    <w:rsid w:val="00B2523A"/>
  </w:style>
  <w:style w:type="paragraph" w:styleId="Header">
    <w:name w:val="header"/>
    <w:basedOn w:val="Normal"/>
    <w:link w:val="HeaderChar"/>
    <w:semiHidden/>
    <w:rsid w:val="00B2523A"/>
    <w:pPr>
      <w:tabs>
        <w:tab w:val="center" w:pos="4320"/>
        <w:tab w:val="right" w:pos="8640"/>
      </w:tabs>
      <w:spacing w:before="0" w:line="240" w:lineRule="auto"/>
      <w:jc w:val="left"/>
    </w:pPr>
    <w:rPr>
      <w:rFonts w:eastAsia="Times New Roman"/>
      <w:sz w:val="24"/>
      <w:szCs w:val="24"/>
    </w:rPr>
  </w:style>
  <w:style w:type="character" w:customStyle="1" w:styleId="HeaderChar">
    <w:name w:val="Header Char"/>
    <w:basedOn w:val="DefaultParagraphFont"/>
    <w:link w:val="Header"/>
    <w:semiHidden/>
    <w:rsid w:val="00B2523A"/>
    <w:rPr>
      <w:rFonts w:ascii="Times New Roman" w:eastAsia="Times New Roman" w:hAnsi="Times New Roman" w:cs="Times New Roman"/>
      <w:sz w:val="24"/>
      <w:szCs w:val="24"/>
    </w:rPr>
  </w:style>
  <w:style w:type="character" w:customStyle="1" w:styleId="normal-h1">
    <w:name w:val="normal-h1"/>
    <w:basedOn w:val="DefaultParagraphFont"/>
    <w:rsid w:val="00B2523A"/>
    <w:rPr>
      <w:rFonts w:ascii=".VnTime" w:hAnsi=".VnTime" w:hint="default"/>
      <w:color w:val="000000"/>
      <w:sz w:val="28"/>
      <w:szCs w:val="28"/>
    </w:rPr>
  </w:style>
  <w:style w:type="paragraph" w:styleId="BalloonText">
    <w:name w:val="Balloon Text"/>
    <w:basedOn w:val="Normal"/>
    <w:semiHidden/>
    <w:rsid w:val="007A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5147</Words>
  <Characters>29342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2008-11-22T01:49:00Z</cp:lastPrinted>
  <dcterms:created xsi:type="dcterms:W3CDTF">2025-10-16T19:20:00Z</dcterms:created>
  <dcterms:modified xsi:type="dcterms:W3CDTF">2025-10-16T19:20:00Z</dcterms:modified>
</cp:coreProperties>
</file>