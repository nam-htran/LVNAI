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32"/>
          <w:szCs w:val="32"/>
          <w:lang w:val="nl-NL"/>
          <w:rPrChange w:id="0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1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>LUẬT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32"/>
          <w:szCs w:val="32"/>
          <w:lang w:val="nl-NL"/>
          <w:rPrChange w:id="2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3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>PHÒNG</w:t>
      </w:r>
      <w:r w:rsidR="002523B7"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4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 xml:space="preserve">, </w:t>
      </w:r>
      <w:r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5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>CHỐNG</w:t>
      </w:r>
      <w:r w:rsidR="002523B7"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6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7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>BỆNH</w:t>
      </w:r>
      <w:r w:rsidR="002523B7"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8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9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>TRUYỀN</w:t>
      </w:r>
      <w:r w:rsidR="002523B7"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10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32"/>
          <w:szCs w:val="32"/>
          <w:lang w:val="nl-NL"/>
          <w:rPrChange w:id="11" w:author="ThaiNN" w:date="2007-12-12T15:12:00Z">
            <w:rPr>
              <w:rFonts w:ascii="Times New Roman" w:hAnsi="Times New Roman"/>
              <w:b/>
              <w:color w:val="auto"/>
              <w:sz w:val="32"/>
              <w:szCs w:val="32"/>
              <w:lang w:val="nl-NL"/>
            </w:rPr>
          </w:rPrChange>
        </w:rPr>
        <w:t>NHIỄM</w:t>
      </w:r>
    </w:p>
    <w:p w:rsidR="00CE70E6" w:rsidRPr="002358DD" w:rsidRDefault="00CE70E6" w:rsidP="00CE70E6">
      <w:pPr>
        <w:jc w:val="center"/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2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3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CỦA QUỐC HỘI KHÓA XII, KỲ HỌP THỨ 2, SỐ 03/2007/QH12</w:t>
      </w:r>
    </w:p>
    <w:p w:rsidR="00CE70E6" w:rsidRPr="002358DD" w:rsidRDefault="00CE70E6" w:rsidP="00CE70E6">
      <w:pPr>
        <w:jc w:val="center"/>
        <w:rPr>
          <w:rFonts w:ascii="Times New Roman" w:hAnsi="Times New Roman"/>
          <w:color w:val="0000FF"/>
          <w:sz w:val="24"/>
          <w:szCs w:val="24"/>
          <w:lang w:val="nl-NL"/>
          <w:rPrChange w:id="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5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NGÀY 21 THÁNG 11 NĂM 2007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pStyle w:val="BodyTextIndent3"/>
        <w:spacing w:before="120" w:after="60" w:line="340" w:lineRule="exact"/>
        <w:rPr>
          <w:rFonts w:ascii="Times New Roman" w:hAnsi="Times New Roman"/>
          <w:color w:val="0000FF"/>
          <w:sz w:val="24"/>
          <w:lang w:val="nl-NL"/>
          <w:rPrChange w:id="1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</w:p>
    <w:p w:rsidR="002523B7" w:rsidRPr="002358DD" w:rsidRDefault="002523B7">
      <w:pPr>
        <w:pStyle w:val="BodyTextIndent3"/>
        <w:spacing w:before="120" w:after="60" w:line="340" w:lineRule="exact"/>
        <w:ind w:firstLine="567"/>
        <w:rPr>
          <w:rFonts w:ascii="Times New Roman" w:hAnsi="Times New Roman"/>
          <w:i/>
          <w:color w:val="0000FF"/>
          <w:sz w:val="24"/>
          <w:lang w:val="nl-NL"/>
          <w:rPrChange w:id="18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i/>
          <w:color w:val="0000FF"/>
          <w:sz w:val="24"/>
          <w:lang w:val="nl-NL"/>
          <w:rPrChange w:id="19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20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21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22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23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Hi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24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25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26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27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p n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28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29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30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31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ng ho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32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33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34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35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36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37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38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39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ngh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40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ĩ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41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a Vi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42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43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t Nam n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44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45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m 1992 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46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47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48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49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50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51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a 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52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đổ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53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i, b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54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55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sung m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56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57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t s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58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59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60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61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62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63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u theo Ngh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64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65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66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67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t s</w:t>
      </w:r>
      <w:r w:rsidR="004E50E0" w:rsidRPr="002358DD">
        <w:rPr>
          <w:rFonts w:ascii="Times New Roman" w:hAnsi="Times New Roman"/>
          <w:i/>
          <w:color w:val="0000FF"/>
          <w:sz w:val="24"/>
          <w:lang w:val="nl-NL"/>
          <w:rPrChange w:id="68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69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51/2001/QH10; </w:t>
      </w:r>
    </w:p>
    <w:p w:rsidR="002523B7" w:rsidRPr="002358DD" w:rsidRDefault="002523B7">
      <w:pPr>
        <w:spacing w:before="120" w:after="60" w:line="340" w:lineRule="exact"/>
        <w:ind w:firstLine="567"/>
        <w:rPr>
          <w:rFonts w:ascii="Times New Roman" w:hAnsi="Times New Roman"/>
          <w:i/>
          <w:color w:val="0000FF"/>
          <w:sz w:val="24"/>
          <w:szCs w:val="24"/>
          <w:lang w:val="nl-NL"/>
          <w:rPrChange w:id="7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71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Qu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7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73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7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7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i ban 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7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77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nh Lu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78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7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t ph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1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3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7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8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8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pStyle w:val="Heading1"/>
        <w:spacing w:before="120" w:after="60" w:line="340" w:lineRule="exact"/>
        <w:rPr>
          <w:rFonts w:ascii="Times New Roman" w:hAnsi="Times New Roman"/>
          <w:color w:val="0000FF"/>
          <w:sz w:val="24"/>
          <w:lang w:val="nl-NL"/>
          <w:rPrChange w:id="9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</w:p>
    <w:p w:rsidR="002523B7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9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9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Chương 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9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</w:t>
      </w:r>
    </w:p>
    <w:p w:rsidR="002523B7" w:rsidRPr="002358DD" w:rsidRDefault="002523B7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HỮNG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QUY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ĐỊNH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CHUNG</w:t>
      </w:r>
    </w:p>
    <w:p w:rsidR="002523B7" w:rsidRPr="002358DD" w:rsidRDefault="004E50E0">
      <w:pPr>
        <w:spacing w:before="480" w:after="120" w:line="36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1.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m vi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ỉ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nh,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</w:t>
      </w:r>
    </w:p>
    <w:p w:rsidR="002523B7" w:rsidRPr="002358DD" w:rsidRDefault="002523B7">
      <w:pPr>
        <w:spacing w:before="120" w:after="60" w:line="36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y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m;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i;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i.</w:t>
      </w:r>
    </w:p>
    <w:p w:rsidR="002523B7" w:rsidRPr="002358DD" w:rsidRDefault="002523B7">
      <w:pPr>
        <w:spacing w:before="120" w:after="60" w:line="36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ra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suy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mi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(HIV/AIDS)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vi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2523B7">
      <w:pPr>
        <w:pStyle w:val="Footer"/>
        <w:tabs>
          <w:tab w:val="clear" w:pos="4320"/>
          <w:tab w:val="clear" w:pos="8640"/>
        </w:tabs>
        <w:spacing w:before="120" w:after="60" w:line="36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2.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trong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ngo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Nam.</w:t>
      </w:r>
    </w:p>
    <w:p w:rsidR="002523B7" w:rsidRPr="002358DD" w:rsidRDefault="004E50E0">
      <w:pPr>
        <w:spacing w:before="240" w:after="60" w:line="36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27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2.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8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í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ừ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ữ</w:t>
      </w:r>
    </w:p>
    <w:p w:rsidR="002523B7" w:rsidRPr="002358DD" w:rsidRDefault="002523B7">
      <w:pPr>
        <w:spacing w:before="120" w:after="60" w:line="36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Trong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sau:</w:t>
      </w:r>
    </w:p>
    <w:p w:rsidR="002523B7" w:rsidRPr="002358DD" w:rsidRDefault="002523B7">
      <w:pPr>
        <w:spacing w:before="120" w:after="60" w:line="36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1. 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1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11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1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13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1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1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1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m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sang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6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6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6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6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67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68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6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7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71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7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73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7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7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37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m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vi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vi khu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m. </w:t>
      </w:r>
    </w:p>
    <w:p w:rsidR="002523B7" w:rsidRPr="002358DD" w:rsidRDefault="002523B7">
      <w:pPr>
        <w:spacing w:before="120" w:after="60" w:line="36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08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. Trung gian truy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0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1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11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1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t,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2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2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2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2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2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ng, th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2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3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3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3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3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3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4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kh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4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4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mang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2523B7">
      <w:pPr>
        <w:spacing w:before="120" w:after="60" w:line="36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1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3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7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8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7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48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514" w:author="ThaiNN" w:date="2007-12-12T15:12:00Z">
            <w:rPr>
              <w:rFonts w:ascii="Times New Roman" w:hAnsi="Times New Roman"/>
              <w:i/>
              <w:i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5.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1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17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Ng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18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19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i mang m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20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21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22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23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2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25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26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27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m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2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2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 mang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3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nh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4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u 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tri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u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5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56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nh.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56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6.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6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6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6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i ti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67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68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6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57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mang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trung gian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nh. </w:t>
      </w:r>
    </w:p>
    <w:p w:rsidR="002523B7" w:rsidRPr="002358DD" w:rsidRDefault="002523B7">
      <w:pPr>
        <w:pStyle w:val="n-dieund"/>
        <w:spacing w:before="120" w:after="60" w:line="340" w:lineRule="exact"/>
        <w:ind w:firstLine="567"/>
        <w:rPr>
          <w:rFonts w:ascii="Times New Roman" w:hAnsi="Times New Roman"/>
          <w:i/>
          <w:color w:val="0000FF"/>
          <w:sz w:val="24"/>
          <w:szCs w:val="24"/>
          <w:lang w:val="nl-NL"/>
          <w:rPrChange w:id="620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7. 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22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Ng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23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2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i 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625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626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627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28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nghi ng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29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30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31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32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33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3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35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36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37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38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m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õ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nh.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68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lastRenderedPageBreak/>
        <w:t>8.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8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8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Gi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8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87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88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8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9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91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9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93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9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69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m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thu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cung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cho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khai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u w:val="single"/>
          <w:lang w:val="nl-NL"/>
          <w:rPrChange w:id="783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u w:val="single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78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9.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Cs/>
          <w:i/>
          <w:color w:val="0000FF"/>
          <w:sz w:val="24"/>
          <w:szCs w:val="24"/>
          <w:lang w:val="nl-NL"/>
          <w:rPrChange w:id="786" w:author="ThaiNN" w:date="2007-12-12T15:12:00Z">
            <w:rPr>
              <w:rFonts w:ascii="Times New Roman" w:hAnsi="Times New Roman"/>
              <w:bCs/>
              <w:i/>
              <w:color w:val="auto"/>
              <w:sz w:val="24"/>
              <w:szCs w:val="24"/>
              <w:lang w:val="nl-NL"/>
            </w:rPr>
          </w:rPrChange>
        </w:rPr>
        <w:t>An to</w:t>
      </w:r>
      <w:r w:rsidR="004E50E0" w:rsidRPr="002358DD">
        <w:rPr>
          <w:rFonts w:ascii="Times New Roman" w:hAnsi="Times New Roman"/>
          <w:bCs/>
          <w:i/>
          <w:color w:val="0000FF"/>
          <w:sz w:val="24"/>
          <w:szCs w:val="24"/>
          <w:lang w:val="nl-NL"/>
          <w:rPrChange w:id="787" w:author="ThaiNN" w:date="2007-12-12T15:12:00Z">
            <w:rPr>
              <w:rFonts w:ascii="Times New Roman" w:hAnsi="Times New Roman"/>
              <w:bCs/>
              <w:i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bCs/>
          <w:i/>
          <w:color w:val="0000FF"/>
          <w:sz w:val="24"/>
          <w:szCs w:val="24"/>
          <w:lang w:val="nl-NL"/>
          <w:rPrChange w:id="788" w:author="ThaiNN" w:date="2007-12-12T15:12:00Z">
            <w:rPr>
              <w:rFonts w:ascii="Times New Roman" w:hAnsi="Times New Roman"/>
              <w:bCs/>
              <w:i/>
              <w:color w:val="auto"/>
              <w:sz w:val="24"/>
              <w:szCs w:val="24"/>
              <w:lang w:val="nl-NL"/>
            </w:rPr>
          </w:rPrChange>
        </w:rPr>
        <w:t>n sinh h</w:t>
      </w:r>
      <w:r w:rsidR="004E50E0" w:rsidRPr="002358DD">
        <w:rPr>
          <w:rFonts w:ascii="Times New Roman" w:hAnsi="Times New Roman"/>
          <w:bCs/>
          <w:i/>
          <w:color w:val="0000FF"/>
          <w:sz w:val="24"/>
          <w:szCs w:val="24"/>
          <w:lang w:val="nl-NL"/>
          <w:rPrChange w:id="789" w:author="ThaiNN" w:date="2007-12-12T15:12:00Z">
            <w:rPr>
              <w:rFonts w:ascii="Times New Roman" w:hAnsi="Times New Roman"/>
              <w:bCs/>
              <w:i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bCs/>
          <w:i/>
          <w:color w:val="0000FF"/>
          <w:sz w:val="24"/>
          <w:szCs w:val="24"/>
          <w:lang w:val="nl-NL"/>
          <w:rPrChange w:id="790" w:author="ThaiNN" w:date="2007-12-12T15:12:00Z">
            <w:rPr>
              <w:rFonts w:ascii="Times New Roman" w:hAnsi="Times New Roman"/>
              <w:bCs/>
              <w:i/>
              <w:color w:val="auto"/>
              <w:sz w:val="24"/>
              <w:szCs w:val="24"/>
              <w:lang w:val="nl-NL"/>
            </w:rPr>
          </w:rPrChange>
        </w:rPr>
        <w:t>c trong x</w:t>
      </w:r>
      <w:r w:rsidR="004E50E0" w:rsidRPr="002358DD">
        <w:rPr>
          <w:rFonts w:ascii="Times New Roman" w:hAnsi="Times New Roman"/>
          <w:bCs/>
          <w:i/>
          <w:color w:val="0000FF"/>
          <w:sz w:val="24"/>
          <w:szCs w:val="24"/>
          <w:lang w:val="nl-NL"/>
          <w:rPrChange w:id="791" w:author="ThaiNN" w:date="2007-12-12T15:12:00Z">
            <w:rPr>
              <w:rFonts w:ascii="Times New Roman" w:hAnsi="Times New Roman"/>
              <w:bCs/>
              <w:i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bCs/>
          <w:i/>
          <w:color w:val="0000FF"/>
          <w:sz w:val="24"/>
          <w:szCs w:val="24"/>
          <w:lang w:val="nl-NL"/>
          <w:rPrChange w:id="792" w:author="ThaiNN" w:date="2007-12-12T15:12:00Z">
            <w:rPr>
              <w:rFonts w:ascii="Times New Roman" w:hAnsi="Times New Roman"/>
              <w:bCs/>
              <w:i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bCs/>
          <w:i/>
          <w:color w:val="0000FF"/>
          <w:sz w:val="24"/>
          <w:szCs w:val="24"/>
          <w:lang w:val="nl-NL"/>
          <w:rPrChange w:id="793" w:author="ThaiNN" w:date="2007-12-12T15:12:00Z">
            <w:rPr>
              <w:rFonts w:ascii="Times New Roman" w:hAnsi="Times New Roman"/>
              <w:bCs/>
              <w:i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i/>
          <w:color w:val="0000FF"/>
          <w:sz w:val="24"/>
          <w:szCs w:val="24"/>
          <w:lang w:val="nl-NL"/>
          <w:rPrChange w:id="794" w:author="ThaiNN" w:date="2007-12-12T15:12:00Z">
            <w:rPr>
              <w:rFonts w:ascii="Times New Roman" w:hAnsi="Times New Roman"/>
              <w:bCs/>
              <w:i/>
              <w:color w:val="auto"/>
              <w:sz w:val="24"/>
              <w:szCs w:val="24"/>
              <w:lang w:val="nl-NL"/>
            </w:rPr>
          </w:rPrChange>
        </w:rPr>
        <w:t>m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79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lo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trong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m,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4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5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5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5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5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5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5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5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5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85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ra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pStyle w:val="n-dieund"/>
        <w:spacing w:before="120" w:after="60" w:line="340" w:lineRule="exact"/>
        <w:ind w:firstLine="567"/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870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10</w:t>
      </w:r>
      <w:r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872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>. V</w:t>
      </w:r>
      <w:r w:rsidR="004E50E0"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873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>ắ</w:t>
      </w:r>
      <w:r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874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 xml:space="preserve">c xin 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875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l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876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à</w:t>
      </w:r>
      <w:r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877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nguy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o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p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mi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ch,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21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.</w:t>
      </w:r>
    </w:p>
    <w:p w:rsidR="002523B7" w:rsidRPr="002358DD" w:rsidRDefault="002523B7">
      <w:pPr>
        <w:pStyle w:val="n-dieund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9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23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11.</w:t>
      </w:r>
      <w:r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924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 xml:space="preserve"> Sinh ph</w:t>
      </w:r>
      <w:r w:rsidR="004E50E0"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925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>ẩ</w:t>
      </w:r>
      <w:r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926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>m y t</w:t>
      </w:r>
      <w:r w:rsidR="004E50E0"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927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>ế</w:t>
      </w:r>
      <w:r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928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 xml:space="preserve"> 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29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l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30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à</w:t>
      </w:r>
      <w:r w:rsidRPr="002358DD">
        <w:rPr>
          <w:rFonts w:ascii="Times New Roman" w:eastAsia="SimSun" w:hAnsi="Times New Roman"/>
          <w:i/>
          <w:color w:val="0000FF"/>
          <w:sz w:val="24"/>
          <w:szCs w:val="24"/>
          <w:lang w:val="nl-NL" w:eastAsia="zh-CN"/>
          <w:rPrChange w:id="931" w:author="ThaiNN" w:date="2007-12-12T15:12:00Z">
            <w:rPr>
              <w:rFonts w:ascii="Times New Roman" w:eastAsia="SimSun" w:hAnsi="Times New Roman"/>
              <w:i/>
              <w:sz w:val="24"/>
              <w:szCs w:val="24"/>
              <w:lang w:val="nl-NL" w:eastAsia="zh-CN"/>
            </w:rPr>
          </w:rPrChange>
        </w:rPr>
        <w:t xml:space="preserve"> 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32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s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33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ả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34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n ph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35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ẩ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36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m c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37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ó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38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 xml:space="preserve"> ngu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39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ồ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0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n g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1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ố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2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c sinh h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3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ọ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4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 xml:space="preserve">c 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5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đượ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6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c d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7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ù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8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 xml:space="preserve">ng 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49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để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0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 xml:space="preserve"> ph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1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ò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2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ng b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3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ệ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4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nh, ch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5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ữ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6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a b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7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ệ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8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nh v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59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à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0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 xml:space="preserve"> ch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1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ẩ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2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 xml:space="preserve">n 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3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đ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4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o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5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á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6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n b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7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ệ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8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nh cho ng</w:t>
      </w:r>
      <w:r w:rsidR="004E50E0"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69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ườ</w:t>
      </w:r>
      <w:r w:rsidRPr="002358DD">
        <w:rPr>
          <w:rFonts w:ascii="Times New Roman" w:eastAsia="SimSun" w:hAnsi="Times New Roman"/>
          <w:color w:val="0000FF"/>
          <w:sz w:val="24"/>
          <w:szCs w:val="24"/>
          <w:lang w:val="nl-NL" w:eastAsia="zh-CN"/>
          <w:rPrChange w:id="970" w:author="ThaiNN" w:date="2007-12-12T15:12:00Z">
            <w:rPr>
              <w:rFonts w:ascii="Times New Roman" w:eastAsia="SimSun" w:hAnsi="Times New Roman"/>
              <w:sz w:val="24"/>
              <w:szCs w:val="24"/>
              <w:lang w:val="nl-NL" w:eastAsia="zh-CN"/>
            </w:rPr>
          </w:rPrChange>
        </w:rPr>
        <w:t>i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12.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97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975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976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977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978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979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ng mi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980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981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982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983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98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8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8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9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9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9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9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đề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9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9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9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9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99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a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0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0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0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0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0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0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1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đồ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1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1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1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1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1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2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03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13.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03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033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03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trong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gian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khu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0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0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14.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02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03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04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05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06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07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08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0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khu v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quan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1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 x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2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3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3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3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15.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34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35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36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37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38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39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40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41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142" w:author="ThaiNN" w:date="2007-12-12T15:12:00Z">
            <w:rPr>
              <w:rFonts w:ascii="Times New Roman" w:hAnsi="Times New Roman"/>
              <w:bCs/>
              <w:i/>
              <w:iCs/>
              <w:color w:val="auto"/>
              <w:sz w:val="24"/>
              <w:szCs w:val="24"/>
              <w:lang w:val="nl-NL"/>
            </w:rPr>
          </w:rPrChange>
        </w:rPr>
        <w:t>ch 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4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4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4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khu v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4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4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 l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4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4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5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ch ho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 xu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 y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6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u t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7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7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g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7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7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7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17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ch.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117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16.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178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17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18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ch ly y t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181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18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20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20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20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nghi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mang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22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truy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22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22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22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22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mang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26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17. 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268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X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26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27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271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27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273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274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ly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di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trung gian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338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3.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lo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1.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sau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y: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37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nguy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39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nhanh,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vong cao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õ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Cs/>
          <w:color w:val="0000FF"/>
          <w:sz w:val="24"/>
          <w:szCs w:val="24"/>
          <w:lang w:val="nl-NL"/>
          <w:rPrChange w:id="143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 li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A-H5N1;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ch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ch;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nh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u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a;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xu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huy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7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8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do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8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8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8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8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-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8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8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- la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487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Ebola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8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),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8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9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t-sa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491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Lassa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9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 ho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9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9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9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9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c-b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9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9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499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Marburg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y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Nin (Nile);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đườ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p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do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nguy 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sinh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a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õ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5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b)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nguy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nhanh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vong.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Cs/>
          <w:color w:val="0000FF"/>
          <w:sz w:val="24"/>
          <w:szCs w:val="24"/>
          <w:lang w:val="nl-NL"/>
          <w:rPrChange w:id="16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1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1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1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1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A-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625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Adeno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y ra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suy gi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mi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ch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 (HIV/AIDS);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ch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u;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lastRenderedPageBreak/>
        <w:t>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5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ho 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lao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do li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u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ỵ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8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A-m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9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9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p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692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Amibe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9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9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9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9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ỵ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9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9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9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tr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quai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0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1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Đă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1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1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1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714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Dengue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1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),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1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1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xu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1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1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huy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2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2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2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Đă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2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2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2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726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Dengue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2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2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2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3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ban;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tay-ch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n-mi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4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than;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2" w:author="ThaiNN" w:date="2007-12-12T15:12:00Z">
            <w:rPr>
              <w:rFonts w:ascii="Times New Roman" w:hAnsi="Times New Roman"/>
              <w:iCs/>
              <w:color w:val="FF6600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5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u;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u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6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7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7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7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7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Ru-b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7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7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7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7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778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(Rubeon)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7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gan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8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o do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o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79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u;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0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xo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khu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da;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ti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1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2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u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2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2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y do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2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2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2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2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-ta 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827" w:author="ThaiNN" w:date="2007-12-12T15:12:00Z">
            <w:rPr>
              <w:rFonts w:ascii="Times New Roman" w:hAnsi="Times New Roman"/>
              <w:i/>
              <w:iCs/>
              <w:color w:val="auto"/>
              <w:sz w:val="24"/>
              <w:szCs w:val="24"/>
              <w:lang w:val="nl-NL"/>
            </w:rPr>
          </w:rPrChange>
        </w:rPr>
        <w:t>(Rota)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2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c)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nguy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nhanh.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Cs/>
          <w:color w:val="0000FF"/>
          <w:sz w:val="24"/>
          <w:szCs w:val="24"/>
          <w:lang w:val="nl-NL"/>
          <w:rPrChange w:id="185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5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5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6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C bao 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do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-la-my-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i-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7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a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880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Chlamydia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8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8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8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giang mai;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8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8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8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8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do giun;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8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8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u;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89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do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0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0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Can-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0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0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i-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0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0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a-an-bi-c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0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0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908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Candida albicans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0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1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1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1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1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-ca-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1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1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i-a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916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Nocardia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1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1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1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phong;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Xi-t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-ga-l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2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930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Cytomegalo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3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3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3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3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3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3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3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c-p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3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3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940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Herpes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4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4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4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4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4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4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4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y;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4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4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gan;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5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ru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6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7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do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8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8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ch-k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8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8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t-si-a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984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8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986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Rickettsia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8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8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8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9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9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xu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9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9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huy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9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9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do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9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9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Han-ta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1998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Hanta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99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do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-ri-c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0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2010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Trichomonas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1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1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1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1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1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da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1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1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1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1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truy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2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ng,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mi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ng,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tim do vi 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3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c-x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4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4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c-ki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2042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Coxsakie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4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4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4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4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4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ru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4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4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do Gi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5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5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c-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5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5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i-a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2054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Giardia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5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);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5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5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5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5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ru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do Vi-b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-ri-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Pa-ra-h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6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-ly-ti-c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7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7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 (</w:t>
      </w:r>
      <w:r w:rsidRPr="002358DD">
        <w:rPr>
          <w:rFonts w:ascii="Times New Roman" w:hAnsi="Times New Roman"/>
          <w:i/>
          <w:iCs/>
          <w:color w:val="0000FF"/>
          <w:sz w:val="24"/>
          <w:szCs w:val="24"/>
          <w:lang w:val="nl-NL"/>
          <w:rPrChange w:id="2072" w:author="ThaiNN" w:date="2007-12-12T15:12:00Z">
            <w:rPr>
              <w:rFonts w:ascii="Times New Roman" w:hAnsi="Times New Roman"/>
              <w:i/>
              <w:iCs/>
              <w:sz w:val="24"/>
              <w:szCs w:val="24"/>
              <w:lang w:val="nl-NL"/>
            </w:rPr>
          </w:rPrChange>
        </w:rPr>
        <w:t>Vibrio Parahaemolyticus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7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)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7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7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76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7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7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7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8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8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8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8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m kh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8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208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0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2.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0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0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sung danh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m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y. 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21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4. Nguy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1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trong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u.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chính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m. 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m;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2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2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kinh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-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i.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khai,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trong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23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5.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í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ủ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6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Nh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ướ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8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3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1.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241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2.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cao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. </w:t>
      </w:r>
    </w:p>
    <w:p w:rsidR="002523B7" w:rsidRPr="002358DD" w:rsidRDefault="002523B7">
      <w:pPr>
        <w:pStyle w:val="BodyTextIndent3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lang w:val="nl-NL"/>
          <w:rPrChange w:id="246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24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3. 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6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lang w:val="nl-NL"/>
          <w:rPrChange w:id="247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lang w:val="nl-NL"/>
          <w:rPrChange w:id="24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, khuy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24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kh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7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lang w:val="nl-NL"/>
          <w:rPrChange w:id="247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nghi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7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lang w:val="nl-NL"/>
          <w:rPrChange w:id="247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7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lang w:val="nl-NL"/>
          <w:rPrChange w:id="248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u khoa 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8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lang w:val="nl-NL"/>
          <w:rPrChange w:id="248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c, trao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8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đổ</w:t>
      </w:r>
      <w:r w:rsidRPr="002358DD">
        <w:rPr>
          <w:rFonts w:ascii="Times New Roman" w:hAnsi="Times New Roman"/>
          <w:color w:val="0000FF"/>
          <w:sz w:val="24"/>
          <w:lang w:val="nl-NL"/>
          <w:rPrChange w:id="248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8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lang w:val="nl-NL"/>
          <w:rPrChange w:id="248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8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lang w:val="nl-NL"/>
          <w:rPrChange w:id="248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8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lang w:val="nl-NL"/>
          <w:rPrChange w:id="249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 chuy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9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lang w:val="nl-NL"/>
          <w:rPrChange w:id="249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gia, chuy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9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lang w:val="nl-NL"/>
          <w:rPrChange w:id="249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giao k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9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lang w:val="nl-NL"/>
          <w:rPrChange w:id="249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9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lang w:val="nl-NL"/>
          <w:rPrChange w:id="249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 trong 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49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lang w:val="nl-NL"/>
          <w:rPrChange w:id="250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50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lang w:val="nl-NL"/>
          <w:rPrChange w:id="250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50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250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50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lang w:val="nl-NL"/>
          <w:rPrChange w:id="250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50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lang w:val="nl-NL"/>
          <w:rPrChange w:id="250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m.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1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1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1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1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1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2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, ch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2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2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2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252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do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ro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trong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5.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gia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gia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mang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lastRenderedPageBreak/>
        <w:t xml:space="preserve">6. Huy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6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6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pStyle w:val="BodyTextIndent3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lang w:val="nl-NL"/>
          <w:rPrChange w:id="264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264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7. 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4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lang w:val="nl-NL"/>
          <w:rPrChange w:id="264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4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lang w:val="nl-NL"/>
          <w:rPrChange w:id="264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5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lang w:val="nl-NL"/>
          <w:rPrChange w:id="265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5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265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5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lang w:val="nl-NL"/>
          <w:rPrChange w:id="265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5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265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5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lang w:val="nl-NL"/>
          <w:rPrChange w:id="265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6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lang w:val="nl-NL"/>
          <w:rPrChange w:id="266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qu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6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lang w:val="nl-NL"/>
          <w:rPrChange w:id="266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6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266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,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6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266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n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lang w:val="nl-NL"/>
          <w:rPrChange w:id="266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trong khu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7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lang w:val="nl-NL"/>
          <w:rPrChange w:id="26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lang w:val="nl-NL"/>
          <w:rPrChange w:id="26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lang w:val="nl-NL"/>
          <w:rPrChange w:id="267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7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267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7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lang w:val="nl-NL"/>
          <w:rPrChange w:id="267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trong 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8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lang w:val="nl-NL"/>
          <w:rPrChange w:id="268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8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lang w:val="nl-NL"/>
          <w:rPrChange w:id="268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8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268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8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lang w:val="nl-NL"/>
          <w:rPrChange w:id="268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268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lang w:val="nl-NL"/>
          <w:rPrChange w:id="268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m. 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269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6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6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6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6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u 6. 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2695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C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2696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ơ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2697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 xml:space="preserve"> quan qu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6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6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ý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ướ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7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ngang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trong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8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theo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29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7.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ủ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ổ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c,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trong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29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2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trang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giao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2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2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m;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nhau khi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ra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3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Nam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tham gia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m; tham gia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3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trong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Nam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tham gia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pStyle w:val="BodyText"/>
        <w:spacing w:before="120" w:after="60" w:line="34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320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0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0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0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0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u 8. Nh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ng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nh vi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 nghi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m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21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32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lan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m. 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32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2.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nghi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mang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2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2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m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33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3. Che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khai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o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khai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o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m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33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4.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khai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o,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tin sai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33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5.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tin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3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3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34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lastRenderedPageBreak/>
        <w:t>6.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khai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khai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m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34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7.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theo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4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4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n.</w:t>
      </w:r>
    </w:p>
    <w:p w:rsidR="00CE70E6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349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</w:p>
    <w:p w:rsidR="002523B7" w:rsidRPr="002358DD" w:rsidRDefault="00CE70E6" w:rsidP="00CE70E6">
      <w:pPr>
        <w:pStyle w:val="Heading1"/>
        <w:rPr>
          <w:rFonts w:ascii="Times New Roman" w:hAnsi="Times New Roman"/>
          <w:i/>
          <w:color w:val="0000FF"/>
          <w:sz w:val="24"/>
          <w:lang w:val="nl-NL"/>
          <w:rPrChange w:id="3495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349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Chương 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349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II</w:t>
      </w:r>
    </w:p>
    <w:p w:rsidR="002523B7" w:rsidRPr="002358DD" w:rsidRDefault="004E50E0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349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349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PHÒNG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350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350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BỆNH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350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350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TRUYỀN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350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350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NHIỄM</w:t>
      </w:r>
    </w:p>
    <w:p w:rsidR="00CE70E6" w:rsidRPr="002358DD" w:rsidRDefault="00CE70E6" w:rsidP="00CE70E6">
      <w:pPr>
        <w:rPr>
          <w:rFonts w:ascii="Times New Roman" w:hAnsi="Times New Roman"/>
          <w:color w:val="0000FF"/>
          <w:lang w:val="nl-NL"/>
          <w:rPrChange w:id="3506" w:author="ThaiNN" w:date="2007-12-12T15:12:00Z">
            <w:rPr>
              <w:lang w:val="nl-NL"/>
            </w:rPr>
          </w:rPrChange>
        </w:rPr>
      </w:pPr>
    </w:p>
    <w:p w:rsidR="002523B7" w:rsidRPr="002358DD" w:rsidRDefault="002523B7" w:rsidP="00CE70E6">
      <w:pPr>
        <w:pStyle w:val="Heading2"/>
        <w:spacing w:before="0" w:line="240" w:lineRule="auto"/>
        <w:rPr>
          <w:rFonts w:ascii="Times New Roman" w:hAnsi="Times New Roman"/>
          <w:color w:val="0000FF"/>
          <w:sz w:val="24"/>
          <w:szCs w:val="24"/>
          <w:lang w:val="nl-NL"/>
          <w:rPrChange w:id="35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1</w:t>
      </w:r>
    </w:p>
    <w:p w:rsidR="002523B7" w:rsidRPr="002358DD" w:rsidRDefault="002523B7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35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HÔNG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TIN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, G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IÁO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DỤC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TRUYỀN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THÔNG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VỀ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35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PHÒNG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CHỐNG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BỆNH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TRUYỀN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5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NHIỄM</w:t>
      </w:r>
    </w:p>
    <w:p w:rsidR="002523B7" w:rsidRPr="002358DD" w:rsidRDefault="004E50E0">
      <w:pPr>
        <w:pStyle w:val="BodyText2"/>
        <w:spacing w:before="360" w:after="60" w:line="340" w:lineRule="exact"/>
        <w:ind w:firstLine="567"/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37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38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3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u 9. N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3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i dung th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4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5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tin, gi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6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7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o d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8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4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c, truy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 th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3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4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5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 xml:space="preserve"> ph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6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7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8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5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6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6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6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63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64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565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3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1.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a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3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3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pStyle w:val="BodyTextIndent"/>
        <w:spacing w:before="120" w:after="60" w:line="340" w:lineRule="exact"/>
        <w:rPr>
          <w:color w:val="0000FF"/>
          <w:sz w:val="24"/>
          <w:szCs w:val="24"/>
          <w:lang w:val="nl-NL"/>
          <w:rPrChange w:id="360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color w:val="0000FF"/>
          <w:sz w:val="24"/>
          <w:szCs w:val="24"/>
          <w:lang w:val="nl-NL"/>
          <w:rPrChange w:id="360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2. Nguy</w:t>
      </w:r>
      <w:r w:rsidR="004E50E0" w:rsidRPr="002358DD">
        <w:rPr>
          <w:color w:val="0000FF"/>
          <w:sz w:val="24"/>
          <w:szCs w:val="24"/>
          <w:lang w:val="nl-NL"/>
          <w:rPrChange w:id="360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color w:val="0000FF"/>
          <w:sz w:val="24"/>
          <w:szCs w:val="24"/>
          <w:lang w:val="nl-NL"/>
          <w:rPrChange w:id="360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nh</w:t>
      </w:r>
      <w:r w:rsidR="004E50E0" w:rsidRPr="002358DD">
        <w:rPr>
          <w:color w:val="0000FF"/>
          <w:sz w:val="24"/>
          <w:szCs w:val="24"/>
          <w:lang w:val="nl-NL"/>
          <w:rPrChange w:id="361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color w:val="0000FF"/>
          <w:sz w:val="24"/>
          <w:szCs w:val="24"/>
          <w:lang w:val="nl-NL"/>
          <w:rPrChange w:id="361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n, </w:t>
      </w:r>
      <w:r w:rsidR="004E50E0" w:rsidRPr="002358DD">
        <w:rPr>
          <w:color w:val="0000FF"/>
          <w:sz w:val="24"/>
          <w:szCs w:val="24"/>
          <w:lang w:val="nl-NL"/>
          <w:rPrChange w:id="361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đườ</w:t>
      </w:r>
      <w:r w:rsidRPr="002358DD">
        <w:rPr>
          <w:color w:val="0000FF"/>
          <w:sz w:val="24"/>
          <w:szCs w:val="24"/>
          <w:lang w:val="nl-NL"/>
          <w:rPrChange w:id="361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color w:val="0000FF"/>
          <w:sz w:val="24"/>
          <w:szCs w:val="24"/>
          <w:lang w:val="nl-NL"/>
          <w:rPrChange w:id="361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color w:val="0000FF"/>
          <w:sz w:val="24"/>
          <w:szCs w:val="24"/>
          <w:lang w:val="nl-NL"/>
          <w:rPrChange w:id="361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color w:val="0000FF"/>
          <w:sz w:val="24"/>
          <w:szCs w:val="24"/>
          <w:lang w:val="nl-NL"/>
          <w:rPrChange w:id="361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color w:val="0000FF"/>
          <w:sz w:val="24"/>
          <w:szCs w:val="24"/>
          <w:lang w:val="nl-NL"/>
          <w:rPrChange w:id="361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n, c</w:t>
      </w:r>
      <w:r w:rsidR="004E50E0" w:rsidRPr="002358DD">
        <w:rPr>
          <w:color w:val="0000FF"/>
          <w:sz w:val="24"/>
          <w:szCs w:val="24"/>
          <w:lang w:val="nl-NL"/>
          <w:rPrChange w:id="361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361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ch nh</w:t>
      </w:r>
      <w:r w:rsidR="004E50E0" w:rsidRPr="002358DD">
        <w:rPr>
          <w:color w:val="0000FF"/>
          <w:sz w:val="24"/>
          <w:szCs w:val="24"/>
          <w:lang w:val="nl-NL"/>
          <w:rPrChange w:id="362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color w:val="0000FF"/>
          <w:sz w:val="24"/>
          <w:szCs w:val="24"/>
          <w:lang w:val="nl-NL"/>
          <w:rPrChange w:id="362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bi</w:t>
      </w:r>
      <w:r w:rsidR="004E50E0" w:rsidRPr="002358DD">
        <w:rPr>
          <w:color w:val="0000FF"/>
          <w:sz w:val="24"/>
          <w:szCs w:val="24"/>
          <w:lang w:val="nl-NL"/>
          <w:rPrChange w:id="362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color w:val="0000FF"/>
          <w:sz w:val="24"/>
          <w:szCs w:val="24"/>
          <w:lang w:val="nl-NL"/>
          <w:rPrChange w:id="362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color w:val="0000FF"/>
          <w:sz w:val="24"/>
          <w:szCs w:val="24"/>
          <w:lang w:val="nl-NL"/>
          <w:rPrChange w:id="362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color w:val="0000FF"/>
          <w:sz w:val="24"/>
          <w:szCs w:val="24"/>
          <w:lang w:val="nl-NL"/>
          <w:rPrChange w:id="362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color w:val="0000FF"/>
          <w:sz w:val="24"/>
          <w:szCs w:val="24"/>
          <w:lang w:val="nl-NL"/>
          <w:rPrChange w:id="362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color w:val="0000FF"/>
          <w:sz w:val="24"/>
          <w:szCs w:val="24"/>
          <w:lang w:val="nl-NL"/>
          <w:rPrChange w:id="362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color w:val="0000FF"/>
          <w:sz w:val="24"/>
          <w:szCs w:val="24"/>
          <w:lang w:val="nl-NL"/>
          <w:rPrChange w:id="362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362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color w:val="0000FF"/>
          <w:sz w:val="24"/>
          <w:szCs w:val="24"/>
          <w:lang w:val="nl-NL"/>
          <w:rPrChange w:id="363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color w:val="0000FF"/>
          <w:sz w:val="24"/>
          <w:szCs w:val="24"/>
          <w:lang w:val="nl-NL"/>
          <w:rPrChange w:id="363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color w:val="0000FF"/>
          <w:sz w:val="24"/>
          <w:szCs w:val="24"/>
          <w:lang w:val="nl-NL"/>
          <w:rPrChange w:id="363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363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color w:val="0000FF"/>
          <w:sz w:val="24"/>
          <w:szCs w:val="24"/>
          <w:lang w:val="nl-NL"/>
          <w:rPrChange w:id="363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color w:val="0000FF"/>
          <w:sz w:val="24"/>
          <w:szCs w:val="24"/>
          <w:lang w:val="nl-NL"/>
          <w:rPrChange w:id="363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color w:val="0000FF"/>
          <w:sz w:val="24"/>
          <w:szCs w:val="24"/>
          <w:lang w:val="nl-NL"/>
          <w:rPrChange w:id="363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color w:val="0000FF"/>
          <w:sz w:val="24"/>
          <w:szCs w:val="24"/>
          <w:lang w:val="nl-NL"/>
          <w:rPrChange w:id="363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color w:val="0000FF"/>
          <w:sz w:val="24"/>
          <w:szCs w:val="24"/>
          <w:lang w:val="nl-NL"/>
          <w:rPrChange w:id="363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color w:val="0000FF"/>
          <w:sz w:val="24"/>
          <w:szCs w:val="24"/>
          <w:lang w:val="nl-NL"/>
          <w:rPrChange w:id="363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color w:val="0000FF"/>
          <w:sz w:val="24"/>
          <w:szCs w:val="24"/>
          <w:lang w:val="nl-NL"/>
          <w:rPrChange w:id="364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color w:val="0000FF"/>
          <w:sz w:val="24"/>
          <w:szCs w:val="24"/>
          <w:lang w:val="nl-NL"/>
          <w:rPrChange w:id="364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color w:val="0000FF"/>
          <w:sz w:val="24"/>
          <w:szCs w:val="24"/>
          <w:lang w:val="nl-NL"/>
          <w:rPrChange w:id="364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color w:val="0000FF"/>
          <w:sz w:val="24"/>
          <w:szCs w:val="24"/>
          <w:lang w:val="nl-NL"/>
          <w:rPrChange w:id="364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pStyle w:val="BodyTextIndent"/>
        <w:spacing w:before="120" w:after="60" w:line="340" w:lineRule="exact"/>
        <w:rPr>
          <w:color w:val="0000FF"/>
          <w:sz w:val="24"/>
          <w:szCs w:val="24"/>
          <w:lang w:val="nl-NL"/>
          <w:rPrChange w:id="364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color w:val="0000FF"/>
          <w:sz w:val="24"/>
          <w:szCs w:val="24"/>
          <w:lang w:val="nl-NL"/>
          <w:rPrChange w:id="364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3. H</w:t>
      </w:r>
      <w:r w:rsidR="004E50E0" w:rsidRPr="002358DD">
        <w:rPr>
          <w:color w:val="0000FF"/>
          <w:sz w:val="24"/>
          <w:szCs w:val="24"/>
          <w:lang w:val="nl-NL"/>
          <w:rPrChange w:id="364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color w:val="0000FF"/>
          <w:sz w:val="24"/>
          <w:szCs w:val="24"/>
          <w:lang w:val="nl-NL"/>
          <w:rPrChange w:id="364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u qu</w:t>
      </w:r>
      <w:r w:rsidR="004E50E0" w:rsidRPr="002358DD">
        <w:rPr>
          <w:color w:val="0000FF"/>
          <w:sz w:val="24"/>
          <w:szCs w:val="24"/>
          <w:lang w:val="nl-NL"/>
          <w:rPrChange w:id="364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color w:val="0000FF"/>
          <w:sz w:val="24"/>
          <w:szCs w:val="24"/>
          <w:lang w:val="nl-NL"/>
          <w:rPrChange w:id="364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color w:val="0000FF"/>
          <w:sz w:val="24"/>
          <w:szCs w:val="24"/>
          <w:lang w:val="nl-NL"/>
          <w:rPrChange w:id="365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color w:val="0000FF"/>
          <w:sz w:val="24"/>
          <w:szCs w:val="24"/>
          <w:lang w:val="nl-NL"/>
          <w:rPrChange w:id="365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color w:val="0000FF"/>
          <w:sz w:val="24"/>
          <w:szCs w:val="24"/>
          <w:lang w:val="nl-NL"/>
          <w:rPrChange w:id="365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color w:val="0000FF"/>
          <w:sz w:val="24"/>
          <w:szCs w:val="24"/>
          <w:lang w:val="nl-NL"/>
          <w:rPrChange w:id="365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color w:val="0000FF"/>
          <w:sz w:val="24"/>
          <w:szCs w:val="24"/>
          <w:lang w:val="nl-NL"/>
          <w:rPrChange w:id="365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color w:val="0000FF"/>
          <w:sz w:val="24"/>
          <w:szCs w:val="24"/>
          <w:lang w:val="nl-NL"/>
          <w:rPrChange w:id="365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color w:val="0000FF"/>
          <w:sz w:val="24"/>
          <w:szCs w:val="24"/>
          <w:lang w:val="nl-NL"/>
          <w:rPrChange w:id="365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color w:val="0000FF"/>
          <w:sz w:val="24"/>
          <w:szCs w:val="24"/>
          <w:lang w:val="nl-NL"/>
          <w:rPrChange w:id="365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color w:val="0000FF"/>
          <w:sz w:val="24"/>
          <w:szCs w:val="24"/>
          <w:lang w:val="nl-NL"/>
          <w:rPrChange w:id="365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color w:val="0000FF"/>
          <w:sz w:val="24"/>
          <w:szCs w:val="24"/>
          <w:lang w:val="nl-NL"/>
          <w:rPrChange w:id="365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color w:val="0000FF"/>
          <w:sz w:val="24"/>
          <w:szCs w:val="24"/>
          <w:lang w:val="nl-NL"/>
          <w:rPrChange w:id="366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color w:val="0000FF"/>
          <w:sz w:val="24"/>
          <w:szCs w:val="24"/>
          <w:lang w:val="nl-NL"/>
          <w:rPrChange w:id="366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color w:val="0000FF"/>
          <w:sz w:val="24"/>
          <w:szCs w:val="24"/>
          <w:lang w:val="nl-NL"/>
          <w:rPrChange w:id="366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color w:val="0000FF"/>
          <w:sz w:val="24"/>
          <w:szCs w:val="24"/>
          <w:lang w:val="nl-NL"/>
          <w:rPrChange w:id="366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kho</w:t>
      </w:r>
      <w:r w:rsidR="004E50E0" w:rsidRPr="002358DD">
        <w:rPr>
          <w:color w:val="0000FF"/>
          <w:sz w:val="24"/>
          <w:szCs w:val="24"/>
          <w:lang w:val="nl-NL"/>
          <w:rPrChange w:id="366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ẻ</w:t>
      </w:r>
      <w:r w:rsidRPr="002358DD">
        <w:rPr>
          <w:color w:val="0000FF"/>
          <w:sz w:val="24"/>
          <w:szCs w:val="24"/>
          <w:lang w:val="nl-NL"/>
          <w:rPrChange w:id="366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, t</w:t>
      </w:r>
      <w:r w:rsidR="004E50E0" w:rsidRPr="002358DD">
        <w:rPr>
          <w:color w:val="0000FF"/>
          <w:sz w:val="24"/>
          <w:szCs w:val="24"/>
          <w:lang w:val="nl-NL"/>
          <w:rPrChange w:id="366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color w:val="0000FF"/>
          <w:sz w:val="24"/>
          <w:szCs w:val="24"/>
          <w:lang w:val="nl-NL"/>
          <w:rPrChange w:id="366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nh m</w:t>
      </w:r>
      <w:r w:rsidR="004E50E0" w:rsidRPr="002358DD">
        <w:rPr>
          <w:color w:val="0000FF"/>
          <w:sz w:val="24"/>
          <w:szCs w:val="24"/>
          <w:lang w:val="nl-NL"/>
          <w:rPrChange w:id="366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color w:val="0000FF"/>
          <w:sz w:val="24"/>
          <w:szCs w:val="24"/>
          <w:lang w:val="nl-NL"/>
          <w:rPrChange w:id="366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 con ng</w:t>
      </w:r>
      <w:r w:rsidR="004E50E0" w:rsidRPr="002358DD">
        <w:rPr>
          <w:color w:val="0000FF"/>
          <w:sz w:val="24"/>
          <w:szCs w:val="24"/>
          <w:lang w:val="nl-NL"/>
          <w:rPrChange w:id="367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color w:val="0000FF"/>
          <w:sz w:val="24"/>
          <w:szCs w:val="24"/>
          <w:lang w:val="nl-NL"/>
          <w:rPrChange w:id="367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color w:val="0000FF"/>
          <w:sz w:val="24"/>
          <w:szCs w:val="24"/>
          <w:lang w:val="nl-NL"/>
          <w:rPrChange w:id="367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color w:val="0000FF"/>
          <w:sz w:val="24"/>
          <w:szCs w:val="24"/>
          <w:lang w:val="nl-NL"/>
          <w:rPrChange w:id="367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color w:val="0000FF"/>
          <w:sz w:val="24"/>
          <w:szCs w:val="24"/>
          <w:lang w:val="nl-NL"/>
          <w:rPrChange w:id="367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367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t tri</w:t>
      </w:r>
      <w:r w:rsidR="004E50E0" w:rsidRPr="002358DD">
        <w:rPr>
          <w:color w:val="0000FF"/>
          <w:sz w:val="24"/>
          <w:szCs w:val="24"/>
          <w:lang w:val="nl-NL"/>
          <w:rPrChange w:id="367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color w:val="0000FF"/>
          <w:sz w:val="24"/>
          <w:szCs w:val="24"/>
          <w:lang w:val="nl-NL"/>
          <w:rPrChange w:id="367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kinh t</w:t>
      </w:r>
      <w:r w:rsidR="004E50E0" w:rsidRPr="002358DD">
        <w:rPr>
          <w:color w:val="0000FF"/>
          <w:sz w:val="24"/>
          <w:szCs w:val="24"/>
          <w:lang w:val="nl-NL"/>
          <w:rPrChange w:id="367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color w:val="0000FF"/>
          <w:sz w:val="24"/>
          <w:szCs w:val="24"/>
          <w:lang w:val="nl-NL"/>
          <w:rPrChange w:id="367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- x</w:t>
      </w:r>
      <w:r w:rsidR="004E50E0" w:rsidRPr="002358DD">
        <w:rPr>
          <w:color w:val="0000FF"/>
          <w:sz w:val="24"/>
          <w:szCs w:val="24"/>
          <w:lang w:val="nl-NL"/>
          <w:rPrChange w:id="368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color w:val="0000FF"/>
          <w:sz w:val="24"/>
          <w:szCs w:val="24"/>
          <w:lang w:val="nl-NL"/>
          <w:rPrChange w:id="368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color w:val="0000FF"/>
          <w:sz w:val="24"/>
          <w:szCs w:val="24"/>
          <w:lang w:val="nl-NL"/>
          <w:rPrChange w:id="368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color w:val="0000FF"/>
          <w:sz w:val="24"/>
          <w:szCs w:val="24"/>
          <w:lang w:val="nl-NL"/>
          <w:rPrChange w:id="368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color w:val="0000FF"/>
          <w:sz w:val="24"/>
          <w:szCs w:val="24"/>
          <w:lang w:val="nl-NL"/>
          <w:rPrChange w:id="368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color w:val="0000FF"/>
          <w:sz w:val="24"/>
          <w:szCs w:val="24"/>
          <w:lang w:val="nl-NL"/>
          <w:rPrChange w:id="368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a </w:t>
      </w:r>
      <w:r w:rsidR="004E50E0" w:rsidRPr="002358DD">
        <w:rPr>
          <w:color w:val="0000FF"/>
          <w:sz w:val="24"/>
          <w:szCs w:val="24"/>
          <w:lang w:val="nl-NL"/>
          <w:rPrChange w:id="368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đấ</w:t>
      </w:r>
      <w:r w:rsidRPr="002358DD">
        <w:rPr>
          <w:color w:val="0000FF"/>
          <w:sz w:val="24"/>
          <w:szCs w:val="24"/>
          <w:lang w:val="nl-NL"/>
          <w:rPrChange w:id="368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color w:val="0000FF"/>
          <w:sz w:val="24"/>
          <w:szCs w:val="24"/>
          <w:lang w:val="nl-NL"/>
          <w:rPrChange w:id="368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color w:val="0000FF"/>
          <w:sz w:val="24"/>
          <w:szCs w:val="24"/>
          <w:lang w:val="nl-NL"/>
          <w:rPrChange w:id="368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pStyle w:val="BodyText2"/>
        <w:spacing w:before="120" w:after="60" w:line="340" w:lineRule="exact"/>
        <w:ind w:firstLine="567"/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69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69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4. Tr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69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69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69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69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69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69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69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69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0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1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1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1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1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1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1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1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1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m.</w:t>
      </w:r>
    </w:p>
    <w:p w:rsidR="002523B7" w:rsidRPr="002358DD" w:rsidRDefault="004E50E0">
      <w:pPr>
        <w:pStyle w:val="BodyText2"/>
        <w:spacing w:before="120" w:after="60" w:line="340" w:lineRule="exact"/>
        <w:ind w:firstLine="567"/>
        <w:rPr>
          <w:rFonts w:ascii="Times New Roman" w:hAnsi="Times New Roman"/>
          <w:i/>
          <w:color w:val="0000FF"/>
          <w:sz w:val="24"/>
          <w:szCs w:val="24"/>
          <w:u w:val="none"/>
          <w:lang w:val="nl-NL"/>
          <w:rPrChange w:id="3718" w:author="ThaiNN" w:date="2007-12-12T15:12:00Z">
            <w:rPr>
              <w:rFonts w:ascii="Times New Roman" w:hAnsi="Times New Roman"/>
              <w:i/>
              <w:sz w:val="24"/>
              <w:szCs w:val="24"/>
              <w:u w:val="none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1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2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2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2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 xml:space="preserve">u </w:t>
      </w:r>
      <w:r w:rsidR="002523B7" w:rsidRPr="002358DD">
        <w:rPr>
          <w:rFonts w:ascii="Times New Roman" w:hAnsi="Times New Roman"/>
          <w:b/>
          <w:bCs w:val="0"/>
          <w:color w:val="0000FF"/>
          <w:sz w:val="24"/>
          <w:szCs w:val="24"/>
          <w:u w:val="none"/>
          <w:lang w:val="nl-NL"/>
          <w:rPrChange w:id="3723" w:author="ThaiNN" w:date="2007-12-12T15:12:00Z">
            <w:rPr>
              <w:rFonts w:ascii="Times New Roman" w:hAnsi="Times New Roman"/>
              <w:b/>
              <w:bCs w:val="0"/>
              <w:sz w:val="24"/>
              <w:szCs w:val="24"/>
              <w:u w:val="none"/>
              <w:lang w:val="nl-NL"/>
            </w:rPr>
          </w:rPrChange>
        </w:rPr>
        <w:t>10.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24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25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Đố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26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i t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27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ượ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28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c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2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ủ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a th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tin, gi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3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4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o d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5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6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c, truy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7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8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 th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3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 xml:space="preserve"> ph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3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4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5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6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7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8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4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5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5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75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m</w:t>
      </w:r>
    </w:p>
    <w:p w:rsidR="002523B7" w:rsidRPr="002358DD" w:rsidRDefault="002523B7">
      <w:pPr>
        <w:pStyle w:val="BodyText2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5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5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1. M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5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5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5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5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5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đề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u 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6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tin, gi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c, truy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7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8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m.</w:t>
      </w:r>
    </w:p>
    <w:p w:rsidR="002523B7" w:rsidRPr="002358DD" w:rsidRDefault="002523B7">
      <w:pPr>
        <w:pStyle w:val="BodyText2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2. Ng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79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m, ng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nghi ng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0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m, ng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i mang m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1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m, nh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ng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2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i trong gia 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đì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nh 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3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trong v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ch, v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4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5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u ti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ti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tin, gi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6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c, truy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7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8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8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8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8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8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8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8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8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88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m.</w:t>
      </w:r>
    </w:p>
    <w:p w:rsidR="002523B7" w:rsidRPr="002358DD" w:rsidRDefault="004E50E0">
      <w:pPr>
        <w:pStyle w:val="BodyText2"/>
        <w:spacing w:before="120" w:after="60" w:line="340" w:lineRule="exact"/>
        <w:ind w:firstLine="567"/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88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89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89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89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893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 xml:space="preserve">u 11. </w:t>
      </w:r>
      <w:r w:rsidR="002523B7" w:rsidRPr="002358DD">
        <w:rPr>
          <w:rFonts w:ascii="Times New Roman" w:hAnsi="Times New Roman"/>
          <w:b/>
          <w:bCs w:val="0"/>
          <w:color w:val="0000FF"/>
          <w:sz w:val="24"/>
          <w:szCs w:val="24"/>
          <w:u w:val="none"/>
          <w:lang w:val="nl-NL"/>
          <w:rPrChange w:id="3894" w:author="ThaiNN" w:date="2007-12-12T15:12:00Z">
            <w:rPr>
              <w:rFonts w:ascii="Times New Roman" w:hAnsi="Times New Roman"/>
              <w:b/>
              <w:bCs w:val="0"/>
              <w:sz w:val="24"/>
              <w:szCs w:val="24"/>
              <w:u w:val="none"/>
              <w:lang w:val="nl-NL"/>
            </w:rPr>
          </w:rPrChange>
        </w:rPr>
        <w:t>Y</w:t>
      </w:r>
      <w:r w:rsidRPr="002358DD">
        <w:rPr>
          <w:rFonts w:ascii="Times New Roman" w:hAnsi="Times New Roman"/>
          <w:b/>
          <w:bCs w:val="0"/>
          <w:color w:val="0000FF"/>
          <w:sz w:val="24"/>
          <w:szCs w:val="24"/>
          <w:u w:val="none"/>
          <w:lang w:val="nl-NL"/>
          <w:rPrChange w:id="3895" w:author="ThaiNN" w:date="2007-12-12T15:12:00Z">
            <w:rPr>
              <w:rFonts w:ascii="Times New Roman" w:hAnsi="Times New Roman"/>
              <w:b/>
              <w:bCs w:val="0"/>
              <w:sz w:val="24"/>
              <w:szCs w:val="24"/>
              <w:u w:val="none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bCs w:val="0"/>
          <w:color w:val="0000FF"/>
          <w:sz w:val="24"/>
          <w:szCs w:val="24"/>
          <w:u w:val="none"/>
          <w:lang w:val="nl-NL"/>
          <w:rPrChange w:id="3896" w:author="ThaiNN" w:date="2007-12-12T15:12:00Z">
            <w:rPr>
              <w:rFonts w:ascii="Times New Roman" w:hAnsi="Times New Roman"/>
              <w:b/>
              <w:bCs w:val="0"/>
              <w:sz w:val="24"/>
              <w:szCs w:val="24"/>
              <w:u w:val="none"/>
              <w:lang w:val="nl-NL"/>
            </w:rPr>
          </w:rPrChange>
        </w:rPr>
        <w:t>u c</w:t>
      </w:r>
      <w:r w:rsidRPr="002358DD">
        <w:rPr>
          <w:rFonts w:ascii="Times New Roman" w:hAnsi="Times New Roman"/>
          <w:b/>
          <w:bCs w:val="0"/>
          <w:color w:val="0000FF"/>
          <w:sz w:val="24"/>
          <w:szCs w:val="24"/>
          <w:u w:val="none"/>
          <w:lang w:val="nl-NL"/>
          <w:rPrChange w:id="3897" w:author="ThaiNN" w:date="2007-12-12T15:12:00Z">
            <w:rPr>
              <w:rFonts w:ascii="Times New Roman" w:hAnsi="Times New Roman"/>
              <w:b/>
              <w:bCs w:val="0"/>
              <w:sz w:val="24"/>
              <w:szCs w:val="24"/>
              <w:u w:val="none"/>
              <w:lang w:val="nl-NL"/>
            </w:rPr>
          </w:rPrChange>
        </w:rPr>
        <w:t>ầ</w:t>
      </w:r>
      <w:r w:rsidR="002523B7" w:rsidRPr="002358DD">
        <w:rPr>
          <w:rFonts w:ascii="Times New Roman" w:hAnsi="Times New Roman"/>
          <w:b/>
          <w:bCs w:val="0"/>
          <w:color w:val="0000FF"/>
          <w:sz w:val="24"/>
          <w:szCs w:val="24"/>
          <w:u w:val="none"/>
          <w:lang w:val="nl-NL"/>
          <w:rPrChange w:id="3898" w:author="ThaiNN" w:date="2007-12-12T15:12:00Z">
            <w:rPr>
              <w:rFonts w:ascii="Times New Roman" w:hAnsi="Times New Roman"/>
              <w:b/>
              <w:bCs w:val="0"/>
              <w:sz w:val="24"/>
              <w:szCs w:val="24"/>
              <w:u w:val="none"/>
              <w:lang w:val="nl-NL"/>
            </w:rPr>
          </w:rPrChange>
        </w:rPr>
        <w:t xml:space="preserve">u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89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c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ủ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a th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3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tin, gi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4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5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o d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6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7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c, truy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8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0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 th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3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 xml:space="preserve"> ph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4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5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6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7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8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19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20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21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22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u w:val="none"/>
          <w:lang w:val="nl-NL"/>
          <w:rPrChange w:id="3923" w:author="ThaiNN" w:date="2007-12-12T15:12:00Z">
            <w:rPr>
              <w:rFonts w:ascii="Times New Roman" w:hAnsi="Times New Roman"/>
              <w:b/>
              <w:sz w:val="24"/>
              <w:szCs w:val="24"/>
              <w:u w:val="none"/>
              <w:lang w:val="nl-NL"/>
            </w:rPr>
          </w:rPrChange>
        </w:rPr>
        <w:t>m</w:t>
      </w:r>
    </w:p>
    <w:p w:rsidR="002523B7" w:rsidRPr="002358DD" w:rsidRDefault="002523B7">
      <w:pPr>
        <w:pStyle w:val="BodyTextIndent2"/>
        <w:spacing w:before="120" w:after="60" w:line="340" w:lineRule="exact"/>
        <w:ind w:firstLine="567"/>
        <w:rPr>
          <w:rFonts w:ascii="Times New Roman" w:hAnsi="Times New Roman"/>
          <w:bCs/>
          <w:color w:val="0000FF"/>
          <w:sz w:val="24"/>
          <w:szCs w:val="24"/>
          <w:u w:val="none"/>
          <w:lang w:val="nl-NL"/>
          <w:rPrChange w:id="3924" w:author="ThaiNN" w:date="2007-12-12T15:12:00Z">
            <w:rPr>
              <w:rFonts w:ascii="Times New Roman" w:hAnsi="Times New Roman"/>
              <w:bCs/>
              <w:sz w:val="24"/>
              <w:szCs w:val="24"/>
              <w:u w:val="none"/>
              <w:lang w:val="nl-NL"/>
            </w:rPr>
          </w:rPrChange>
        </w:rPr>
      </w:pPr>
      <w:r w:rsidRPr="002358DD">
        <w:rPr>
          <w:rFonts w:ascii="Times New Roman" w:hAnsi="Times New Roman"/>
          <w:bCs/>
          <w:color w:val="0000FF"/>
          <w:sz w:val="24"/>
          <w:szCs w:val="24"/>
          <w:u w:val="none"/>
          <w:lang w:val="nl-NL"/>
          <w:rPrChange w:id="3925" w:author="ThaiNN" w:date="2007-12-12T15:12:00Z">
            <w:rPr>
              <w:rFonts w:ascii="Times New Roman" w:hAnsi="Times New Roman"/>
              <w:bCs/>
              <w:sz w:val="24"/>
              <w:szCs w:val="24"/>
              <w:u w:val="none"/>
              <w:lang w:val="nl-NL"/>
            </w:rPr>
          </w:rPrChange>
        </w:rPr>
        <w:t>1. Ch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u w:val="none"/>
          <w:lang w:val="nl-NL"/>
          <w:rPrChange w:id="3926" w:author="ThaiNN" w:date="2007-12-12T15:12:00Z">
            <w:rPr>
              <w:rFonts w:ascii="Times New Roman" w:hAnsi="Times New Roman"/>
              <w:bCs/>
              <w:sz w:val="24"/>
              <w:szCs w:val="24"/>
              <w:u w:val="none"/>
              <w:lang w:val="nl-NL"/>
            </w:rPr>
          </w:rPrChange>
        </w:rPr>
        <w:t>í</w:t>
      </w:r>
      <w:r w:rsidRPr="002358DD">
        <w:rPr>
          <w:rFonts w:ascii="Times New Roman" w:hAnsi="Times New Roman"/>
          <w:bCs/>
          <w:color w:val="0000FF"/>
          <w:sz w:val="24"/>
          <w:szCs w:val="24"/>
          <w:u w:val="none"/>
          <w:lang w:val="nl-NL"/>
          <w:rPrChange w:id="3927" w:author="ThaiNN" w:date="2007-12-12T15:12:00Z">
            <w:rPr>
              <w:rFonts w:ascii="Times New Roman" w:hAnsi="Times New Roman"/>
              <w:bCs/>
              <w:sz w:val="24"/>
              <w:szCs w:val="24"/>
              <w:u w:val="none"/>
              <w:lang w:val="nl-NL"/>
            </w:rPr>
          </w:rPrChange>
        </w:rPr>
        <w:t>nh x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u w:val="none"/>
          <w:lang w:val="nl-NL"/>
          <w:rPrChange w:id="3928" w:author="ThaiNN" w:date="2007-12-12T15:12:00Z">
            <w:rPr>
              <w:rFonts w:ascii="Times New Roman" w:hAnsi="Times New Roman"/>
              <w:bCs/>
              <w:sz w:val="24"/>
              <w:szCs w:val="24"/>
              <w:u w:val="none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color w:val="0000FF"/>
          <w:sz w:val="24"/>
          <w:szCs w:val="24"/>
          <w:u w:val="none"/>
          <w:lang w:val="nl-NL"/>
          <w:rPrChange w:id="3929" w:author="ThaiNN" w:date="2007-12-12T15:12:00Z">
            <w:rPr>
              <w:rFonts w:ascii="Times New Roman" w:hAnsi="Times New Roman"/>
              <w:bCs/>
              <w:sz w:val="24"/>
              <w:szCs w:val="24"/>
              <w:u w:val="none"/>
              <w:lang w:val="nl-NL"/>
            </w:rPr>
          </w:rPrChange>
        </w:rPr>
        <w:t xml:space="preserve">c, 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r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õ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r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ng, d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hi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u, thi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3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4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t th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4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4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c, k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4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4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4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394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i.</w:t>
      </w:r>
    </w:p>
    <w:p w:rsidR="002523B7" w:rsidRPr="002358DD" w:rsidRDefault="002523B7">
      <w:pPr>
        <w:pStyle w:val="BodyTextIndent"/>
        <w:spacing w:before="120" w:after="60" w:line="340" w:lineRule="exact"/>
        <w:rPr>
          <w:color w:val="0000FF"/>
          <w:sz w:val="24"/>
          <w:szCs w:val="24"/>
          <w:lang w:val="nl-NL"/>
          <w:rPrChange w:id="394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color w:val="0000FF"/>
          <w:sz w:val="24"/>
          <w:szCs w:val="24"/>
          <w:lang w:val="nl-NL"/>
          <w:rPrChange w:id="394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2.</w:t>
      </w:r>
      <w:r w:rsidRPr="002358DD">
        <w:rPr>
          <w:b/>
          <w:bCs/>
          <w:color w:val="0000FF"/>
          <w:sz w:val="24"/>
          <w:szCs w:val="24"/>
          <w:lang w:val="nl-NL"/>
          <w:rPrChange w:id="3949" w:author="ThaiNN" w:date="2007-12-12T15:12:00Z">
            <w:rPr>
              <w:b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color w:val="0000FF"/>
          <w:sz w:val="24"/>
          <w:szCs w:val="24"/>
          <w:lang w:val="nl-NL"/>
          <w:rPrChange w:id="395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Ph</w:t>
      </w:r>
      <w:r w:rsidR="004E50E0" w:rsidRPr="002358DD">
        <w:rPr>
          <w:color w:val="0000FF"/>
          <w:sz w:val="24"/>
          <w:szCs w:val="24"/>
          <w:lang w:val="nl-NL"/>
          <w:rPrChange w:id="395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color w:val="0000FF"/>
          <w:sz w:val="24"/>
          <w:szCs w:val="24"/>
          <w:lang w:val="nl-NL"/>
          <w:rPrChange w:id="395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color w:val="0000FF"/>
          <w:sz w:val="24"/>
          <w:szCs w:val="24"/>
          <w:lang w:val="nl-NL"/>
          <w:rPrChange w:id="395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color w:val="0000FF"/>
          <w:sz w:val="24"/>
          <w:szCs w:val="24"/>
          <w:lang w:val="nl-NL"/>
          <w:rPrChange w:id="395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color w:val="0000FF"/>
          <w:sz w:val="24"/>
          <w:szCs w:val="24"/>
          <w:lang w:val="nl-NL"/>
          <w:rPrChange w:id="395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color w:val="0000FF"/>
          <w:sz w:val="24"/>
          <w:szCs w:val="24"/>
          <w:lang w:val="nl-NL"/>
          <w:rPrChange w:id="395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color w:val="0000FF"/>
          <w:sz w:val="24"/>
          <w:szCs w:val="24"/>
          <w:lang w:val="nl-NL"/>
          <w:rPrChange w:id="395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color w:val="0000FF"/>
          <w:sz w:val="24"/>
          <w:szCs w:val="24"/>
          <w:lang w:val="nl-NL"/>
          <w:rPrChange w:id="395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color w:val="0000FF"/>
          <w:sz w:val="24"/>
          <w:szCs w:val="24"/>
          <w:lang w:val="nl-NL"/>
          <w:rPrChange w:id="395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color w:val="0000FF"/>
          <w:sz w:val="24"/>
          <w:szCs w:val="24"/>
          <w:lang w:val="nl-NL"/>
          <w:rPrChange w:id="396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ng, truy</w:t>
      </w:r>
      <w:r w:rsidR="004E50E0" w:rsidRPr="002358DD">
        <w:rPr>
          <w:color w:val="0000FF"/>
          <w:sz w:val="24"/>
          <w:szCs w:val="24"/>
          <w:lang w:val="nl-NL"/>
          <w:rPrChange w:id="396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color w:val="0000FF"/>
          <w:sz w:val="24"/>
          <w:szCs w:val="24"/>
          <w:lang w:val="nl-NL"/>
          <w:rPrChange w:id="396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color w:val="0000FF"/>
          <w:sz w:val="24"/>
          <w:szCs w:val="24"/>
          <w:lang w:val="nl-NL"/>
          <w:rPrChange w:id="396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color w:val="0000FF"/>
          <w:sz w:val="24"/>
          <w:szCs w:val="24"/>
          <w:lang w:val="nl-NL"/>
          <w:rPrChange w:id="396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color w:val="0000FF"/>
          <w:sz w:val="24"/>
          <w:szCs w:val="24"/>
          <w:lang w:val="nl-NL"/>
          <w:rPrChange w:id="396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color w:val="0000FF"/>
          <w:sz w:val="24"/>
          <w:szCs w:val="24"/>
          <w:lang w:val="nl-NL"/>
          <w:rPrChange w:id="396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ho</w:t>
      </w:r>
      <w:r w:rsidR="004E50E0" w:rsidRPr="002358DD">
        <w:rPr>
          <w:color w:val="0000FF"/>
          <w:sz w:val="24"/>
          <w:szCs w:val="24"/>
          <w:lang w:val="nl-NL"/>
          <w:rPrChange w:id="396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396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, d</w:t>
      </w:r>
      <w:r w:rsidR="004E50E0" w:rsidRPr="002358DD">
        <w:rPr>
          <w:color w:val="0000FF"/>
          <w:sz w:val="24"/>
          <w:szCs w:val="24"/>
          <w:lang w:val="nl-NL"/>
          <w:rPrChange w:id="396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color w:val="0000FF"/>
          <w:sz w:val="24"/>
          <w:szCs w:val="24"/>
          <w:lang w:val="nl-NL"/>
          <w:rPrChange w:id="397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color w:val="0000FF"/>
          <w:sz w:val="24"/>
          <w:szCs w:val="24"/>
          <w:lang w:val="nl-NL"/>
          <w:rPrChange w:id="397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color w:val="0000FF"/>
          <w:sz w:val="24"/>
          <w:szCs w:val="24"/>
          <w:lang w:val="nl-NL"/>
          <w:rPrChange w:id="397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c, </w:t>
      </w:r>
      <w:r w:rsidR="004E50E0" w:rsidRPr="002358DD">
        <w:rPr>
          <w:color w:val="0000FF"/>
          <w:sz w:val="24"/>
          <w:szCs w:val="24"/>
          <w:lang w:val="nl-NL"/>
          <w:rPrChange w:id="397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color w:val="0000FF"/>
          <w:sz w:val="24"/>
          <w:szCs w:val="24"/>
          <w:lang w:val="nl-NL"/>
          <w:rPrChange w:id="397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color w:val="0000FF"/>
          <w:sz w:val="24"/>
          <w:szCs w:val="24"/>
          <w:lang w:val="nl-NL"/>
          <w:rPrChange w:id="397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đứ</w:t>
      </w:r>
      <w:r w:rsidRPr="002358DD">
        <w:rPr>
          <w:color w:val="0000FF"/>
          <w:sz w:val="24"/>
          <w:szCs w:val="24"/>
          <w:lang w:val="nl-NL"/>
          <w:rPrChange w:id="397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x</w:t>
      </w:r>
      <w:r w:rsidR="004E50E0" w:rsidRPr="002358DD">
        <w:rPr>
          <w:color w:val="0000FF"/>
          <w:sz w:val="24"/>
          <w:szCs w:val="24"/>
          <w:lang w:val="nl-NL"/>
          <w:rPrChange w:id="397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color w:val="0000FF"/>
          <w:sz w:val="24"/>
          <w:szCs w:val="24"/>
          <w:lang w:val="nl-NL"/>
          <w:rPrChange w:id="397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color w:val="0000FF"/>
          <w:sz w:val="24"/>
          <w:szCs w:val="24"/>
          <w:lang w:val="nl-NL"/>
          <w:rPrChange w:id="397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color w:val="0000FF"/>
          <w:sz w:val="24"/>
          <w:szCs w:val="24"/>
          <w:lang w:val="nl-NL"/>
          <w:rPrChange w:id="398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i, t</w:t>
      </w:r>
      <w:r w:rsidR="004E50E0" w:rsidRPr="002358DD">
        <w:rPr>
          <w:color w:val="0000FF"/>
          <w:sz w:val="24"/>
          <w:szCs w:val="24"/>
          <w:lang w:val="nl-NL"/>
          <w:rPrChange w:id="398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color w:val="0000FF"/>
          <w:sz w:val="24"/>
          <w:szCs w:val="24"/>
          <w:lang w:val="nl-NL"/>
          <w:rPrChange w:id="398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color w:val="0000FF"/>
          <w:sz w:val="24"/>
          <w:szCs w:val="24"/>
          <w:lang w:val="nl-NL"/>
          <w:rPrChange w:id="398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398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o, t</w:t>
      </w:r>
      <w:r w:rsidR="004E50E0" w:rsidRPr="002358DD">
        <w:rPr>
          <w:color w:val="0000FF"/>
          <w:sz w:val="24"/>
          <w:szCs w:val="24"/>
          <w:lang w:val="nl-NL"/>
          <w:rPrChange w:id="398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color w:val="0000FF"/>
          <w:sz w:val="24"/>
          <w:szCs w:val="24"/>
          <w:lang w:val="nl-NL"/>
          <w:rPrChange w:id="398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ng</w:t>
      </w:r>
      <w:r w:rsidR="004E50E0" w:rsidRPr="002358DD">
        <w:rPr>
          <w:color w:val="0000FF"/>
          <w:sz w:val="24"/>
          <w:szCs w:val="24"/>
          <w:lang w:val="nl-NL"/>
          <w:rPrChange w:id="398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ưỡ</w:t>
      </w:r>
      <w:r w:rsidRPr="002358DD">
        <w:rPr>
          <w:color w:val="0000FF"/>
          <w:sz w:val="24"/>
          <w:szCs w:val="24"/>
          <w:lang w:val="nl-NL"/>
          <w:rPrChange w:id="398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color w:val="0000FF"/>
          <w:sz w:val="24"/>
          <w:szCs w:val="24"/>
          <w:lang w:val="nl-NL"/>
          <w:rPrChange w:id="398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color w:val="0000FF"/>
          <w:sz w:val="24"/>
          <w:szCs w:val="24"/>
          <w:lang w:val="nl-NL"/>
          <w:rPrChange w:id="399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phong t</w:t>
      </w:r>
      <w:r w:rsidR="004E50E0" w:rsidRPr="002358DD">
        <w:rPr>
          <w:color w:val="0000FF"/>
          <w:sz w:val="24"/>
          <w:szCs w:val="24"/>
          <w:lang w:val="nl-NL"/>
          <w:rPrChange w:id="399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color w:val="0000FF"/>
          <w:sz w:val="24"/>
          <w:szCs w:val="24"/>
          <w:lang w:val="nl-NL"/>
          <w:rPrChange w:id="399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color w:val="0000FF"/>
          <w:sz w:val="24"/>
          <w:szCs w:val="24"/>
          <w:lang w:val="nl-NL"/>
          <w:rPrChange w:id="399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color w:val="0000FF"/>
          <w:sz w:val="24"/>
          <w:szCs w:val="24"/>
          <w:lang w:val="nl-NL"/>
          <w:rPrChange w:id="399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p qu</w:t>
      </w:r>
      <w:r w:rsidR="004E50E0" w:rsidRPr="002358DD">
        <w:rPr>
          <w:color w:val="0000FF"/>
          <w:sz w:val="24"/>
          <w:szCs w:val="24"/>
          <w:lang w:val="nl-NL"/>
          <w:rPrChange w:id="399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399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n. </w:t>
      </w:r>
    </w:p>
    <w:p w:rsidR="002523B7" w:rsidRPr="002358DD" w:rsidRDefault="004E50E0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3997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9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39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12.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tin,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c,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0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trang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lastRenderedPageBreak/>
        <w:t>2.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quan trong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cung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tin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xuy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tin,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tin,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Lao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binh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ngang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quan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dung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2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2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dung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5.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cho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6.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tin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thanh,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nh; dung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in,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tin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thu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theo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do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trong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. </w:t>
      </w:r>
    </w:p>
    <w:p w:rsidR="00CE70E6" w:rsidRPr="002358DD" w:rsidRDefault="00CE70E6" w:rsidP="00CE70E6">
      <w:pPr>
        <w:tabs>
          <w:tab w:val="left" w:pos="1800"/>
          <w:tab w:val="center" w:pos="4252"/>
        </w:tabs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459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</w:pPr>
    </w:p>
    <w:p w:rsidR="002523B7" w:rsidRPr="002358DD" w:rsidRDefault="002523B7" w:rsidP="00CE70E6">
      <w:pPr>
        <w:tabs>
          <w:tab w:val="left" w:pos="1800"/>
          <w:tab w:val="center" w:pos="4252"/>
        </w:tabs>
        <w:jc w:val="center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4591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59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59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59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5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2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45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5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VỆ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5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5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SINH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PHÒNG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BỆNH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TRUYỀN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NHIỄM</w:t>
      </w:r>
    </w:p>
    <w:p w:rsidR="002523B7" w:rsidRPr="002358DD" w:rsidRDefault="004E50E0">
      <w:pPr>
        <w:spacing w:before="360" w:after="12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46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13.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sinh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trong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ở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thu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qu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46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6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cao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xa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sinh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t,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68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68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68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68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68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69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69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sinh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70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,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71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;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trong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7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trong sinh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t, lao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3.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nh;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khai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8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quy chu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89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qu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90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490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c gia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trong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3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3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3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3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3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u 14. V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3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3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sinh trong cung c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3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3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p n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ướ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 s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ch, v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sinh ngu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ồ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 n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ướ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4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 sinh ho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5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495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t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 chu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gia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4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cung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4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4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tra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5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xuy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do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cung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p;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e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lao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cung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5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ngu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sinh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t;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cho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cung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51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5.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ngu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sinh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5236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15.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sinh trong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ă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i,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ậ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chuy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ể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5251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, gi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5252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5253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t m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5254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ổ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5255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, ti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5256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5257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u h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5258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ủ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5259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y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gia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ú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c, gia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ầ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6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ậ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7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2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5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28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, gi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28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28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t m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28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28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, ti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29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29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u 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29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29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y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gia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gia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2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2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ngu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sinh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5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38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t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38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38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38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38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38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38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trong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41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, ti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41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41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u 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41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41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y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gia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gia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i.</w:t>
      </w:r>
    </w:p>
    <w:p w:rsidR="002523B7" w:rsidRPr="002358DD" w:rsidRDefault="004E50E0">
      <w:pPr>
        <w:spacing w:before="120" w:after="60" w:line="34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54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16.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sinh an to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ự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4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pStyle w:val="BodyText"/>
        <w:tabs>
          <w:tab w:val="left" w:pos="6545"/>
        </w:tabs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54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1.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i, thu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i,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n,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o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4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4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n, bu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cho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55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2.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cung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tin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m;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5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5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m, khai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 qua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m. 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56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6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6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57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17.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sinh trong x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y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ự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57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5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khi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quy chu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gia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77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v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77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77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77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77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sinh trong x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77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77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78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78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5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p, khu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khu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trung,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sau khi c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4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4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4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5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5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5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5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5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5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y t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5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6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v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6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6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6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gi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7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8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 s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8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8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 kho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8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ẻ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588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5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khu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khu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5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5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5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trong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ng. 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1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1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1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1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1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u 18. V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1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1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sinh trong vi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 qu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n, 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ướ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p, mai t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ng, di chuy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ể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2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 thi th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3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ể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3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, h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3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3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i c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3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603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t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mai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48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sau khi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;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0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0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0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nghi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0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0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1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vong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3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di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3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3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14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mai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trong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24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p, mai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di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4E50E0">
      <w:pPr>
        <w:spacing w:before="240" w:after="60" w:line="34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6192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1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1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1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1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19.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1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1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ho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1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trong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sinh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2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2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,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t, kinh doanh,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giao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p, sinh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2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2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 quan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sinh,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lan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3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2.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m.</w:t>
      </w:r>
    </w:p>
    <w:p w:rsidR="00CE70E6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635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</w:p>
    <w:p w:rsidR="002523B7" w:rsidRPr="002358DD" w:rsidRDefault="002523B7" w:rsidP="00CE70E6">
      <w:pPr>
        <w:pStyle w:val="Heading1"/>
        <w:rPr>
          <w:rFonts w:ascii="Times New Roman" w:hAnsi="Times New Roman"/>
          <w:i/>
          <w:color w:val="0000FF"/>
          <w:sz w:val="24"/>
          <w:lang w:val="nl-NL"/>
          <w:rPrChange w:id="6360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636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36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lang w:val="nl-NL"/>
          <w:rPrChange w:id="636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3</w:t>
      </w:r>
      <w:r w:rsidRPr="002358DD">
        <w:rPr>
          <w:rFonts w:ascii="Times New Roman" w:hAnsi="Times New Roman"/>
          <w:i/>
          <w:color w:val="0000FF"/>
          <w:sz w:val="24"/>
          <w:lang w:val="nl-NL"/>
          <w:rPrChange w:id="6364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  <w:t xml:space="preserve"> </w:t>
      </w:r>
    </w:p>
    <w:p w:rsidR="002523B7" w:rsidRPr="002358DD" w:rsidRDefault="004E50E0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636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636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GIÁM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636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63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SÁT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636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637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BỆNH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63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63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TRUYỀN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63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63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NHIỄM</w:t>
      </w:r>
    </w:p>
    <w:p w:rsidR="002523B7" w:rsidRPr="002358DD" w:rsidRDefault="004E50E0">
      <w:pPr>
        <w:spacing w:before="240" w:after="60" w:line="34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637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7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20. Ho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8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9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3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mang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6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  <w:r w:rsidRPr="002358DD">
        <w:rPr>
          <w:rFonts w:ascii="Times New Roman" w:hAnsi="Times New Roman"/>
          <w:color w:val="0000FF"/>
          <w:sz w:val="24"/>
          <w:szCs w:val="24"/>
          <w:highlight w:val="yellow"/>
          <w:lang w:val="nl-NL"/>
          <w:rPrChange w:id="6446" w:author="ThaiNN" w:date="2007-12-12T15:12:00Z">
            <w:rPr>
              <w:rFonts w:ascii="Times New Roman" w:hAnsi="Times New Roman"/>
              <w:color w:val="auto"/>
              <w:sz w:val="24"/>
              <w:szCs w:val="24"/>
              <w:highlight w:val="yellow"/>
              <w:lang w:val="nl-NL"/>
            </w:rPr>
          </w:rPrChange>
        </w:rPr>
        <w:t xml:space="preserve"> </w:t>
      </w:r>
    </w:p>
    <w:p w:rsidR="002523B7" w:rsidRPr="002358DD" w:rsidRDefault="002523B7">
      <w:pPr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6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trung gian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4E50E0">
      <w:pPr>
        <w:spacing w:before="120" w:after="60" w:line="34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64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21. N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dung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6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7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47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4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nh,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49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49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49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nghi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mang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a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gian,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vong;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nh;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ch;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pStyle w:val="BodyTextIndent3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lang w:val="nl-NL"/>
          <w:rPrChange w:id="657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657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Trong tr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8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lang w:val="nl-NL"/>
          <w:rPrChange w:id="658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8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lang w:val="nl-NL"/>
          <w:rPrChange w:id="658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8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lang w:val="nl-NL"/>
          <w:rPrChange w:id="658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thi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8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658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t,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8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lang w:val="nl-NL"/>
          <w:rPrChange w:id="658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9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659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9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lang w:val="nl-NL"/>
          <w:rPrChange w:id="659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9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lang w:val="nl-NL"/>
          <w:rPrChange w:id="659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9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lang w:val="nl-NL"/>
          <w:rPrChange w:id="659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59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lang w:val="nl-NL"/>
          <w:rPrChange w:id="659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l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0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lang w:val="nl-NL"/>
          <w:rPrChange w:id="660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y 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0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lang w:val="nl-NL"/>
          <w:rPrChange w:id="660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u x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0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lang w:val="nl-NL"/>
          <w:rPrChange w:id="660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0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660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0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lang w:val="nl-NL"/>
          <w:rPrChange w:id="660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1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lang w:val="nl-NL"/>
          <w:rPrChange w:id="661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1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661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nghi ng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1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lang w:val="nl-NL"/>
          <w:rPrChange w:id="661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1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lang w:val="nl-NL"/>
          <w:rPrChange w:id="661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1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661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2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lang w:val="nl-NL"/>
          <w:rPrChange w:id="662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2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lang w:val="nl-NL"/>
          <w:rPrChange w:id="662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2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lang w:val="nl-NL"/>
          <w:rPrChange w:id="662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2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662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2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662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t.</w:t>
      </w:r>
    </w:p>
    <w:p w:rsidR="002523B7" w:rsidRPr="002358DD" w:rsidRDefault="002523B7">
      <w:pPr>
        <w:pStyle w:val="BodyTextIndent3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lang w:val="nl-NL"/>
          <w:rPrChange w:id="663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663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2. Gi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3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663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3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663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3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663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3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lang w:val="nl-NL"/>
          <w:rPrChange w:id="663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4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lang w:val="nl-NL"/>
          <w:rPrChange w:id="664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4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664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4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lang w:val="nl-NL"/>
          <w:rPrChange w:id="664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4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lang w:val="nl-NL"/>
          <w:rPrChange w:id="664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bao g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4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lang w:val="nl-NL"/>
          <w:rPrChange w:id="664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5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665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5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lang w:val="nl-NL"/>
          <w:rPrChange w:id="665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tin li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5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lang w:val="nl-NL"/>
          <w:rPrChange w:id="665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quan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5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lang w:val="nl-NL"/>
          <w:rPrChange w:id="665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5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lang w:val="nl-NL"/>
          <w:rPrChange w:id="665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lo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6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lang w:val="nl-NL"/>
          <w:rPrChange w:id="666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i,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6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đặ</w:t>
      </w:r>
      <w:r w:rsidRPr="002358DD">
        <w:rPr>
          <w:rFonts w:ascii="Times New Roman" w:hAnsi="Times New Roman"/>
          <w:color w:val="0000FF"/>
          <w:sz w:val="24"/>
          <w:lang w:val="nl-NL"/>
          <w:rPrChange w:id="666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6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lang w:val="nl-NL"/>
          <w:rPrChange w:id="666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sinh 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6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lang w:val="nl-NL"/>
          <w:rPrChange w:id="666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lang w:val="nl-NL"/>
          <w:rPrChange w:id="666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7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lang w:val="nl-NL"/>
          <w:rPrChange w:id="66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lang w:val="nl-NL"/>
          <w:rPrChange w:id="66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l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lang w:val="nl-NL"/>
          <w:rPrChange w:id="667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7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lang w:val="nl-NL"/>
          <w:rPrChange w:id="667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7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lang w:val="nl-NL"/>
          <w:rPrChange w:id="667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ngu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8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lang w:val="nl-NL"/>
          <w:rPrChange w:id="668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truy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8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lang w:val="nl-NL"/>
          <w:rPrChange w:id="668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668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lang w:val="nl-NL"/>
          <w:rPrChange w:id="668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6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trung gian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quan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trung gian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4E50E0">
      <w:pPr>
        <w:widowControl w:val="0"/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67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22.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67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widowControl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dung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tin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21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n;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686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trong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qua fax,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trong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24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9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m: </w:t>
      </w:r>
    </w:p>
    <w:p w:rsidR="002523B7" w:rsidRPr="002358DD" w:rsidRDefault="002523B7">
      <w:pPr>
        <w:spacing w:before="120" w:after="60" w:line="340" w:lineRule="exact"/>
        <w:ind w:left="567" w:hanging="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; </w:t>
      </w:r>
    </w:p>
    <w:p w:rsidR="002523B7" w:rsidRPr="002358DD" w:rsidRDefault="002523B7">
      <w:pPr>
        <w:spacing w:before="120" w:after="60" w:line="340" w:lineRule="exact"/>
        <w:ind w:left="567" w:hanging="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nhanh;</w:t>
      </w:r>
    </w:p>
    <w:p w:rsidR="002523B7" w:rsidRPr="002358DD" w:rsidRDefault="002523B7">
      <w:pPr>
        <w:spacing w:before="120" w:after="60" w:line="340" w:lineRule="exact"/>
        <w:ind w:left="567" w:hanging="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c)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6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6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6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khi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5. Trong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ngay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6.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7147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23.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6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6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1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trong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m. </w:t>
      </w:r>
    </w:p>
    <w:p w:rsidR="002523B7" w:rsidRPr="002358DD" w:rsidRDefault="002523B7">
      <w:pPr>
        <w:autoSpaceDE w:val="0"/>
        <w:autoSpaceDN w:val="0"/>
        <w:adjustRightInd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2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 Khi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2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2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734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734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734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nghi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mang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khai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khi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cho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5. Trong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theo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6.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trong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7.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762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762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763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quan ngang b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763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trong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2523B7" w:rsidP="00CE70E6">
      <w:pPr>
        <w:pStyle w:val="Heading1"/>
        <w:rPr>
          <w:rFonts w:ascii="Times New Roman" w:hAnsi="Times New Roman"/>
          <w:i/>
          <w:color w:val="0000FF"/>
          <w:sz w:val="24"/>
          <w:lang w:val="nl-NL"/>
          <w:rPrChange w:id="7707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770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770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lang w:val="nl-NL"/>
          <w:rPrChange w:id="771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4</w:t>
      </w:r>
    </w:p>
    <w:p w:rsidR="002523B7" w:rsidRPr="002358DD" w:rsidRDefault="004E50E0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771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771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AN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771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771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TOÀN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771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771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SINH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771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771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HỌC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771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772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TRONG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772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772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XÉT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772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772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NGHIỆM</w:t>
      </w:r>
    </w:p>
    <w:p w:rsidR="002523B7" w:rsidRPr="002358DD" w:rsidRDefault="004E50E0">
      <w:pPr>
        <w:spacing w:before="24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77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24.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an to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sinh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ọ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x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 nghi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7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7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sinh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sau khi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sinh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784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784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2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an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sinh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78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7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7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7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25. Qu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7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ý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ẫ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8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78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thu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u, trao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quan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7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7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7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u, trao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1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2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y. </w:t>
      </w:r>
    </w:p>
    <w:p w:rsidR="002523B7" w:rsidRPr="002358DD" w:rsidRDefault="004E50E0">
      <w:pPr>
        <w:spacing w:before="120" w:after="60" w:line="340" w:lineRule="exact"/>
        <w:ind w:left="1673" w:hanging="1113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81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1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1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1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1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26.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05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06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ả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07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o v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08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09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0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ườ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1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i l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2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3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m vi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4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5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c trong ph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6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7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ng x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8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é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19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t nghi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20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8121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trang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quy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trong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CE70E6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826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</w:p>
    <w:p w:rsidR="002523B7" w:rsidRPr="002358DD" w:rsidRDefault="002523B7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826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82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826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lang w:val="nl-NL"/>
          <w:rPrChange w:id="827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5</w:t>
      </w:r>
    </w:p>
    <w:p w:rsidR="002523B7" w:rsidRPr="002358DD" w:rsidRDefault="004E50E0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82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82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SỬ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82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82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DỤNG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827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827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VẮC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827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827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XIN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827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, </w:t>
      </w:r>
      <w:r w:rsidRPr="002358DD">
        <w:rPr>
          <w:rFonts w:ascii="Times New Roman" w:hAnsi="Times New Roman"/>
          <w:color w:val="0000FF"/>
          <w:sz w:val="24"/>
          <w:lang w:val="nl-NL"/>
          <w:rPrChange w:id="828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SINH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828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828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PHẨM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828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828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Y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828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828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TẾ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828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828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PHÒNG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828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829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BỆNH</w:t>
      </w:r>
    </w:p>
    <w:p w:rsidR="002523B7" w:rsidRPr="002358DD" w:rsidRDefault="004E50E0">
      <w:pPr>
        <w:spacing w:before="24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2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2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2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2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27. Nguy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2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2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2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2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3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ử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3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3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3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3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3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xin, sinh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3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3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y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3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36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theo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gian,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84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45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. 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6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6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28.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ử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6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6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6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6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7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xin, sinh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y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7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7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7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ự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7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nguy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4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8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ẻ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cho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bCs/>
          <w:color w:val="0000FF"/>
          <w:sz w:val="24"/>
          <w:szCs w:val="24"/>
          <w:lang w:val="nl-NL"/>
          <w:rPrChange w:id="851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5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5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3. Th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5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5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y thu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5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5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c, nh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5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6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6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6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y t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56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tham gia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1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2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2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mi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2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2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2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3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3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, sinh ph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3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3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3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63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86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29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86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.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ử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xin, sinh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y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 bu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86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c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6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ẻ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em,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thai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Cha,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ẻ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em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trong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Mi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886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,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trong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sau: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8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c)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2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spacing w:before="120" w:after="60" w:line="340" w:lineRule="exact"/>
        <w:ind w:left="1673" w:hanging="1113"/>
        <w:jc w:val="both"/>
        <w:rPr>
          <w:rFonts w:ascii="Times New Roman" w:hAnsi="Times New Roman"/>
          <w:b/>
          <w:i/>
          <w:color w:val="0000FF"/>
          <w:spacing w:val="-4"/>
          <w:sz w:val="24"/>
          <w:szCs w:val="24"/>
          <w:lang w:val="nl-NL"/>
          <w:rPrChange w:id="8950" w:author="ThaiNN" w:date="2007-12-12T15:12:00Z">
            <w:rPr>
              <w:rFonts w:ascii="Times New Roman" w:hAnsi="Times New Roman"/>
              <w:b/>
              <w:i/>
              <w:color w:val="auto"/>
              <w:spacing w:val="-4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5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5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5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5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u 30</w:t>
      </w:r>
      <w:r w:rsidR="002523B7" w:rsidRPr="002358DD">
        <w:rPr>
          <w:rFonts w:ascii="Times New Roman" w:hAnsi="Times New Roman"/>
          <w:b/>
          <w:i/>
          <w:color w:val="0000FF"/>
          <w:spacing w:val="-4"/>
          <w:sz w:val="24"/>
          <w:szCs w:val="24"/>
          <w:lang w:val="nl-NL"/>
          <w:rPrChange w:id="8955" w:author="ThaiNN" w:date="2007-12-12T15:12:00Z">
            <w:rPr>
              <w:rFonts w:ascii="Times New Roman" w:hAnsi="Times New Roman"/>
              <w:b/>
              <w:i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. 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5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Tr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5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5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ch nhi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5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m trong vi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 t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ổ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ch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ứ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 s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ử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6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7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7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7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 xin, sinh</w:t>
      </w:r>
      <w:r w:rsidR="002523B7"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8973" w:author="ThaiNN" w:date="2007-12-12T15:12:00Z">
            <w:rPr>
              <w:rFonts w:ascii="Times New Roman" w:hAnsi="Times New Roman"/>
              <w:b/>
              <w:bCs/>
              <w:spacing w:val="-4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7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ph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7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7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m y t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897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ế</w:t>
      </w:r>
    </w:p>
    <w:p w:rsidR="002523B7" w:rsidRPr="002358DD" w:rsidRDefault="002523B7">
      <w:pPr>
        <w:tabs>
          <w:tab w:val="left" w:pos="4900"/>
        </w:tabs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8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kinh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cho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8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8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3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28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4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29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m: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a)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5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Ban 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5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5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danh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5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5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5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5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6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6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6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6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6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6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6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6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6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29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b)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9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T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09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 tri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khai Ch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ti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0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 m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r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1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2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danh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2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2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2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2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2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2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3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3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3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3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3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3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3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4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4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4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t bu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4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4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ẻ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em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2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29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c)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9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Quy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9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19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theo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d)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3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Quy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3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3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3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3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3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5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5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5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5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5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u 27 c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5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5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5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y;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6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7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8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8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8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4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27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2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2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y;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Cs/>
          <w:color w:val="0000FF"/>
          <w:sz w:val="24"/>
          <w:szCs w:val="24"/>
          <w:lang w:val="nl-NL"/>
          <w:rPrChange w:id="929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9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9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) Quy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9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đị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9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vi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29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 th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l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ậ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p, t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ổ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ứ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 v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0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độ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 c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ủ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a H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ộ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1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đồ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 t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ư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chuy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m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2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để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xem x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é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t nguy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nh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khi c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ó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tai bi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3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trong qu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ì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s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ử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ng v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4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c xin, sinh ph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m y t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đị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nh t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i kho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5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ả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n 5 v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1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2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 kho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3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ả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4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 xml:space="preserve">n 6 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5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6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7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8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u n</w:t>
      </w:r>
      <w:r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69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Cs/>
          <w:color w:val="0000FF"/>
          <w:sz w:val="24"/>
          <w:szCs w:val="24"/>
          <w:lang w:val="nl-NL"/>
          <w:rPrChange w:id="9370" w:author="ThaiNN" w:date="2007-12-12T15:12:00Z">
            <w:rPr>
              <w:rFonts w:ascii="Times New Roman" w:hAnsi="Times New Roman"/>
              <w:bCs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trung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(sau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nh)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khai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trong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5.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kinh doanh,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trong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kinh doanh,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vi vi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ra tai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6. Khi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ra tai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e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i.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kinh doanh,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cho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t.</w:t>
      </w:r>
    </w:p>
    <w:p w:rsidR="00CE70E6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97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</w:p>
    <w:p w:rsidR="002523B7" w:rsidRPr="002358DD" w:rsidRDefault="002523B7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97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97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97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lang w:val="nl-NL"/>
          <w:rPrChange w:id="977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6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9776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PHÒNG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LÂY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8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NHIỄM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9783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BỆNH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9784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9785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TRUYỀN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9786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9787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NHIỄM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9788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978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9790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TẠI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SỞ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KHÁM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BỆNH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7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CHỮA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BỆNH</w:t>
      </w:r>
    </w:p>
    <w:p w:rsidR="002523B7" w:rsidRPr="002358DD" w:rsidRDefault="004E50E0">
      <w:pPr>
        <w:spacing w:before="24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98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31. Bi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y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ở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8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ly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m. 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2.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985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985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987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987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988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,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988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989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989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989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99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32.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ủ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ở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trong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y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6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6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996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9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ly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theo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nh;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9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9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ly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ly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0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08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08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0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0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0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5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, ng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5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5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5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6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6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6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6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6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17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0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Theo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õ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e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tham gia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A.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0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5.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quan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025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6.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26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bi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26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26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26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26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0284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8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8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8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33.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8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ủ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ầ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y thu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2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vi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y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trong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y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ở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3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0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31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0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040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quan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0427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34.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ủ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ng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ườ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nh, ng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ườ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nh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ườ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trong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y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ở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6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7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7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7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47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</w:t>
      </w:r>
    </w:p>
    <w:p w:rsidR="002523B7" w:rsidRPr="002358DD" w:rsidRDefault="002523B7">
      <w:pPr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04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m:</w:t>
      </w:r>
    </w:p>
    <w:p w:rsidR="002523B7" w:rsidRPr="002358DD" w:rsidRDefault="002523B7">
      <w:pPr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0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Khai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trung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di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050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Tu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50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50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50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50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51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nh,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a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1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th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1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y thu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c, nh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 y t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2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3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3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3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i quy, quy ch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3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3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3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053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a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05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c)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 ngay sau khi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theo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õ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e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59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59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6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6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60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060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0605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quy, quy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6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6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CE70E6" w:rsidRPr="002358DD" w:rsidRDefault="00CE70E6" w:rsidP="00CE70E6">
      <w:pPr>
        <w:pStyle w:val="Heading1"/>
        <w:rPr>
          <w:rFonts w:ascii="Times New Roman" w:hAnsi="Times New Roman"/>
          <w:b w:val="0"/>
          <w:color w:val="0000FF"/>
          <w:sz w:val="24"/>
          <w:lang w:val="nl-NL"/>
          <w:rPrChange w:id="10665" w:author="ThaiNN" w:date="2007-12-12T15:12:00Z">
            <w:rPr>
              <w:rFonts w:ascii="Times New Roman" w:hAnsi="Times New Roman"/>
              <w:b w:val="0"/>
              <w:sz w:val="24"/>
              <w:lang w:val="nl-NL"/>
            </w:rPr>
          </w:rPrChange>
        </w:rPr>
      </w:pPr>
    </w:p>
    <w:p w:rsidR="002523B7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1066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1066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Chương 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106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III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066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KIỂM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DỊCH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Y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BIÊN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GIỚI</w:t>
      </w:r>
    </w:p>
    <w:p w:rsidR="002523B7" w:rsidRPr="002358DD" w:rsidRDefault="004E50E0">
      <w:pPr>
        <w:pStyle w:val="BodyText"/>
        <w:spacing w:before="360" w:after="60" w:line="34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1068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8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8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8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8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u 35.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8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Đố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8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8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ượ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8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ng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đị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a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ể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m ki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ể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69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m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70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70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ch y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70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70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 bi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70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70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n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70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ớ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70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07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1.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m: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07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a)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nh,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nh,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Nam;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07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b)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nh,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nh,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Nam;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07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c)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u,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u,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Nam;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07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d) Thi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t,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7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7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vi sinh y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sinh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c,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qua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Nam.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08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2.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u. </w:t>
      </w:r>
    </w:p>
    <w:p w:rsidR="002523B7" w:rsidRPr="002358DD" w:rsidRDefault="004E50E0">
      <w:pPr>
        <w:pStyle w:val="BodyText"/>
        <w:spacing w:before="120" w:after="60" w:line="34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1085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5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5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5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u 36. N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 dung ki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ể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m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ch y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 bi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6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7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n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7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ớ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087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i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0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35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khai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0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quan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trong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xu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qua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mang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0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0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khi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mang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A.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khai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õ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mang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ly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u,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nh;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ly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ly.</w:t>
      </w:r>
    </w:p>
    <w:p w:rsidR="002523B7" w:rsidRPr="002358DD" w:rsidRDefault="002523B7">
      <w:pPr>
        <w:tabs>
          <w:tab w:val="num" w:pos="763"/>
        </w:tabs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khu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u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3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II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pStyle w:val="BodyText"/>
        <w:widowControl w:val="0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12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7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7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u 37.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ch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m trong vi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ự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8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 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n ki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ể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m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ch y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 bi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29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n gi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30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ớ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30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</w:t>
      </w:r>
    </w:p>
    <w:p w:rsidR="002523B7" w:rsidRPr="002358DD" w:rsidRDefault="002523B7">
      <w:pPr>
        <w:pStyle w:val="BodyText"/>
        <w:widowControl w:val="0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13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1.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ng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a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35,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ng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b, 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d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35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khai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o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;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t,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tra,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3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3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14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2.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dung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36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14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4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4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trong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i/>
          <w:color w:val="0000FF"/>
          <w:sz w:val="24"/>
          <w:szCs w:val="24"/>
          <w:lang w:val="nl-NL"/>
          <w:rPrChange w:id="1154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4.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quan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quan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trong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5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5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khu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i.</w:t>
      </w:r>
    </w:p>
    <w:p w:rsidR="002523B7" w:rsidRPr="002358DD" w:rsidRDefault="002523B7">
      <w:pPr>
        <w:pStyle w:val="BodyText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16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5.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chi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i.</w:t>
      </w:r>
    </w:p>
    <w:p w:rsidR="00CE70E6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1163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</w:p>
    <w:p w:rsidR="002523B7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1163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1163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Chương 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1163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IV</w:t>
      </w:r>
    </w:p>
    <w:p w:rsidR="002523B7" w:rsidRPr="002358DD" w:rsidRDefault="004E50E0" w:rsidP="00CE70E6">
      <w:pPr>
        <w:pStyle w:val="Heading6"/>
        <w:rPr>
          <w:rFonts w:ascii="Times New Roman" w:hAnsi="Times New Roman"/>
          <w:color w:val="0000FF"/>
          <w:sz w:val="24"/>
          <w:szCs w:val="24"/>
          <w:lang w:val="nl-NL"/>
          <w:rPrChange w:id="116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CHỐNG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16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DỊCH</w:t>
      </w:r>
    </w:p>
    <w:p w:rsidR="00CE70E6" w:rsidRPr="002358DD" w:rsidRDefault="00CE70E6" w:rsidP="00CE70E6">
      <w:pPr>
        <w:rPr>
          <w:rFonts w:ascii="Times New Roman" w:hAnsi="Times New Roman"/>
          <w:color w:val="0000FF"/>
          <w:lang w:val="nl-NL"/>
          <w:rPrChange w:id="11644" w:author="ThaiNN" w:date="2007-12-12T15:12:00Z">
            <w:rPr>
              <w:lang w:val="nl-NL"/>
            </w:rPr>
          </w:rPrChange>
        </w:rPr>
      </w:pPr>
    </w:p>
    <w:p w:rsidR="002523B7" w:rsidRPr="002358DD" w:rsidRDefault="002523B7" w:rsidP="00CE70E6">
      <w:pPr>
        <w:pStyle w:val="Heading6"/>
        <w:rPr>
          <w:rFonts w:ascii="Times New Roman" w:hAnsi="Times New Roman"/>
          <w:color w:val="0000FF"/>
          <w:sz w:val="24"/>
          <w:szCs w:val="24"/>
          <w:lang w:val="nl-NL"/>
          <w:rPrChange w:id="116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1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16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CÔNG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DỊCH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4E50E0">
      <w:pPr>
        <w:spacing w:before="360" w:after="60" w:line="34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16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38. Nguy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c,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quy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n,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6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ờ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ki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8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168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6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1.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68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69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69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69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theo nguy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c sau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0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1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y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: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173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khai,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ab/>
        <w:t>2.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sau: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theo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theo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 khi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hai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trung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ch;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19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c)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theo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 khi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lan nhanh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sang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1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1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e con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Trong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24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khi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2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77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4.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78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7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4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5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quy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8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09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0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0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0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105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39. N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dung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1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118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dung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m: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gian,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a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ra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ch;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c)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5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nh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n,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đườ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6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n,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7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17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d)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) C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0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0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nh, ch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ữ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a b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th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ự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hi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1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vi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2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2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ti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n,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3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3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3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4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truy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4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4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4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24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2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pacing w:val="-2"/>
          <w:sz w:val="24"/>
          <w:szCs w:val="24"/>
          <w:lang w:val="nl-NL"/>
          <w:rPrChange w:id="12247" w:author="ThaiNN" w:date="2007-12-12T15:12:00Z">
            <w:rPr>
              <w:rFonts w:ascii="Times New Roman" w:hAnsi="Times New Roman"/>
              <w:i/>
              <w:color w:val="auto"/>
              <w:spacing w:val="-2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48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2. C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49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0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c n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1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2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i dung quy 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3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4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5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6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7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8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59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60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61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62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63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64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y </w:t>
      </w:r>
      <w:r w:rsidRPr="002358DD">
        <w:rPr>
          <w:rFonts w:ascii="Times New Roman" w:hAnsi="Times New Roman"/>
          <w:iCs/>
          <w:color w:val="0000FF"/>
          <w:spacing w:val="-2"/>
          <w:sz w:val="24"/>
          <w:szCs w:val="24"/>
          <w:lang w:val="nl-NL"/>
          <w:rPrChange w:id="12265" w:author="ThaiNN" w:date="2007-12-12T15:12:00Z">
            <w:rPr>
              <w:rFonts w:ascii="Times New Roman" w:hAnsi="Times New Roman"/>
              <w:iCs/>
              <w:color w:val="auto"/>
              <w:spacing w:val="-2"/>
              <w:sz w:val="24"/>
              <w:szCs w:val="24"/>
              <w:lang w:val="nl-NL"/>
            </w:rPr>
          </w:rPrChange>
        </w:rPr>
        <w:t>ph</w:t>
      </w:r>
      <w:r w:rsidR="004E50E0" w:rsidRPr="002358DD">
        <w:rPr>
          <w:rFonts w:ascii="Times New Roman" w:hAnsi="Times New Roman"/>
          <w:iCs/>
          <w:color w:val="0000FF"/>
          <w:spacing w:val="-2"/>
          <w:sz w:val="24"/>
          <w:szCs w:val="24"/>
          <w:lang w:val="nl-NL"/>
          <w:rPrChange w:id="12266" w:author="ThaiNN" w:date="2007-12-12T15:12:00Z">
            <w:rPr>
              <w:rFonts w:ascii="Times New Roman" w:hAnsi="Times New Roman"/>
              <w:iCs/>
              <w:color w:val="auto"/>
              <w:spacing w:val="-2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iCs/>
          <w:color w:val="0000FF"/>
          <w:spacing w:val="-2"/>
          <w:sz w:val="24"/>
          <w:szCs w:val="24"/>
          <w:lang w:val="nl-NL"/>
          <w:rPrChange w:id="12267" w:author="ThaiNN" w:date="2007-12-12T15:12:00Z">
            <w:rPr>
              <w:rFonts w:ascii="Times New Roman" w:hAnsi="Times New Roman"/>
              <w:iCs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68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69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0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1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2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3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o k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4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5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6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7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i cho c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8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79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0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1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2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3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4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5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6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7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8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89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 li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0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1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n quan 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2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3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 tri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4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5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n khai c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6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7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8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299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300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301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302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303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304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pacing w:val="-2"/>
          <w:sz w:val="24"/>
          <w:szCs w:val="24"/>
          <w:lang w:val="nl-NL"/>
          <w:rPrChange w:id="12305" w:author="ThaiNN" w:date="2007-12-12T15:12:00Z">
            <w:rPr>
              <w:rFonts w:ascii="Times New Roman" w:hAnsi="Times New Roman"/>
              <w:color w:val="auto"/>
              <w:spacing w:val="-2"/>
              <w:sz w:val="24"/>
              <w:szCs w:val="24"/>
              <w:lang w:val="nl-NL"/>
            </w:rPr>
          </w:rPrChange>
        </w:rPr>
        <w:t>ch.</w:t>
      </w:r>
      <w:r w:rsidRPr="002358DD">
        <w:rPr>
          <w:rFonts w:ascii="Times New Roman" w:hAnsi="Times New Roman"/>
          <w:i/>
          <w:color w:val="0000FF"/>
          <w:spacing w:val="-2"/>
          <w:sz w:val="24"/>
          <w:szCs w:val="24"/>
          <w:lang w:val="nl-NL"/>
          <w:rPrChange w:id="12306" w:author="ThaiNN" w:date="2007-12-12T15:12:00Z">
            <w:rPr>
              <w:rFonts w:ascii="Times New Roman" w:hAnsi="Times New Roman"/>
              <w:i/>
              <w:color w:val="auto"/>
              <w:spacing w:val="-2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4E50E0">
      <w:pPr>
        <w:spacing w:before="120" w:after="60" w:line="340" w:lineRule="exact"/>
        <w:ind w:left="1673" w:hanging="1113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307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40.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312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ki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quy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3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333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1.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m: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sau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gian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b)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3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IV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245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theo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2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38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tabs>
          <w:tab w:val="left" w:pos="7935"/>
        </w:tabs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41.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515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Đư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tin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ì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ì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5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tin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tin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trung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sau khi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theo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dung do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6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6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60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60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60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cung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p.</w:t>
      </w:r>
    </w:p>
    <w:p w:rsidR="00CE70E6" w:rsidRPr="002358DD" w:rsidRDefault="00CE70E6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26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</w:p>
    <w:p w:rsidR="002523B7" w:rsidRPr="002358DD" w:rsidRDefault="002523B7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26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2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26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BAN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TÌNH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TRẠNG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KHẨN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CẤP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VỀ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DỊCH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4E50E0">
      <w:pPr>
        <w:spacing w:before="36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6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42.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635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ê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quy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ban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ì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6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ch </w:t>
      </w:r>
    </w:p>
    <w:p w:rsidR="002523B7" w:rsidRPr="002358DD" w:rsidRDefault="002523B7">
      <w:pPr>
        <w:pStyle w:val="BodyTextIndent2"/>
        <w:spacing w:before="120" w:after="60" w:line="340" w:lineRule="exact"/>
        <w:ind w:firstLine="567"/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6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6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1.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63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Vi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64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6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c ban b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66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67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68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69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70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71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72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7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74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75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p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76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77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ề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78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79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0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1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2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3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ự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4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5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ệ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6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n theo nguy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7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ê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8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89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ắ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90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 xml:space="preserve">c sau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91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đâ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u w:val="none"/>
          <w:lang w:val="nl-NL"/>
          <w:rPrChange w:id="12692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u w:val="none"/>
              <w:lang w:val="nl-NL"/>
            </w:rPr>
          </w:rPrChange>
        </w:rPr>
        <w:t>y</w:t>
      </w:r>
      <w:r w:rsidRPr="002358DD">
        <w:rPr>
          <w:rFonts w:ascii="Times New Roman" w:hAnsi="Times New Roman"/>
          <w:color w:val="0000FF"/>
          <w:sz w:val="24"/>
          <w:szCs w:val="24"/>
          <w:u w:val="none"/>
          <w:lang w:val="nl-NL"/>
          <w:rPrChange w:id="12693" w:author="ThaiNN" w:date="2007-12-12T15:12:00Z">
            <w:rPr>
              <w:rFonts w:ascii="Times New Roman" w:hAnsi="Times New Roman"/>
              <w:sz w:val="24"/>
              <w:szCs w:val="24"/>
              <w:u w:val="none"/>
              <w:lang w:val="nl-NL"/>
            </w:rPr>
          </w:rPrChange>
        </w:rPr>
        <w:t>: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Khi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lan nhanh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e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e con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kinh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-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a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75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khai,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đú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278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8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ra ngh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80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80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80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80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theo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 trong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ngay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86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ra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86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86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p.</w:t>
      </w:r>
    </w:p>
    <w:p w:rsidR="002523B7" w:rsidRPr="002358DD" w:rsidRDefault="004E50E0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875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7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43.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880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8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dung ban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8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ì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8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8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8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9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khi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ó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8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spacing w:before="120" w:after="60" w:line="340" w:lineRule="exact"/>
        <w:ind w:left="1673" w:hanging="1113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do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p.</w:t>
      </w:r>
    </w:p>
    <w:p w:rsidR="002523B7" w:rsidRPr="002358DD" w:rsidRDefault="002523B7">
      <w:pPr>
        <w:spacing w:before="120" w:after="60" w:line="340" w:lineRule="exact"/>
        <w:ind w:left="1673" w:hanging="1113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2.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trong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p.</w:t>
      </w:r>
    </w:p>
    <w:p w:rsidR="002523B7" w:rsidRPr="002358DD" w:rsidRDefault="002523B7">
      <w:pPr>
        <w:spacing w:before="120" w:after="60" w:line="340" w:lineRule="exact"/>
        <w:ind w:left="1673" w:hanging="1113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2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p.</w:t>
      </w:r>
    </w:p>
    <w:p w:rsidR="002523B7" w:rsidRPr="002358DD" w:rsidRDefault="002523B7">
      <w:pPr>
        <w:spacing w:before="120" w:after="60" w:line="34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944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95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95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96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96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296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2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2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p.</w:t>
      </w:r>
    </w:p>
    <w:p w:rsidR="002523B7" w:rsidRPr="002358DD" w:rsidRDefault="004E50E0">
      <w:pPr>
        <w:widowControl w:val="0"/>
        <w:spacing w:before="120" w:after="60" w:line="340" w:lineRule="exact"/>
        <w:ind w:left="1673" w:hanging="1113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977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8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44.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2982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quy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8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8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8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8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ỏ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ì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29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khi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widowControl w:val="0"/>
        <w:spacing w:before="120" w:after="60" w:line="34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Theo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ra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ra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do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khi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t. 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307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45.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3081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Đư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tin trong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ì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8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8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8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8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9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0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Nam,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Nam,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Nam,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ngay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15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15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16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17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17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21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21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23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23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23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ch;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tin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2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2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ch;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32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32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34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34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34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38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39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39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khai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3449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5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5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5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5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5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5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5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ng tin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6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6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6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46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trung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tin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CE70E6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1352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</w:p>
    <w:p w:rsidR="002523B7" w:rsidRPr="002358DD" w:rsidRDefault="002523B7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1352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1352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352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lang w:val="nl-NL"/>
          <w:rPrChange w:id="1352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3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35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CÁC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BIỆN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PHÁP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CHỐNG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DỊCH</w:t>
      </w:r>
    </w:p>
    <w:p w:rsidR="002523B7" w:rsidRPr="002358DD" w:rsidRDefault="004E50E0">
      <w:pPr>
        <w:spacing w:before="360" w:after="60" w:line="32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135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46.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3543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ậ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Ban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ỉ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35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ngay sau khi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. 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59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59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59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c quy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59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59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nh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6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6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sau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: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gia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-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ngo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giao,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an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quan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vi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73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74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74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a Ban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74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74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74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74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o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7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tin -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an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quan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1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2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2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2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2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3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4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4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4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4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4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5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5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5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a Ban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5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5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5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385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o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3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u,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ch. 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395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3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3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p.</w:t>
      </w:r>
    </w:p>
    <w:p w:rsidR="002523B7" w:rsidRPr="002358DD" w:rsidRDefault="004E50E0">
      <w:pPr>
        <w:spacing w:before="120" w:after="60" w:line="320" w:lineRule="exact"/>
        <w:ind w:firstLine="567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4006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47.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4011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Khai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o,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0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4021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widowControl w:val="0"/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4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Khi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nghi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khai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trong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gian 24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khi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pStyle w:val="BodyTextIndent3"/>
        <w:widowControl w:val="0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lang w:val="nl-NL"/>
          <w:rPrChange w:id="1409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1409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2. Khi 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09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09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09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09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tr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09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lang w:val="nl-NL"/>
          <w:rPrChange w:id="1409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0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lang w:val="nl-NL"/>
          <w:rPrChange w:id="1410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 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0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lang w:val="nl-NL"/>
          <w:rPrChange w:id="1410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0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10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0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10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ho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0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lang w:val="nl-NL"/>
          <w:rPrChange w:id="1410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1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lang w:val="nl-NL"/>
          <w:rPrChange w:id="1411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1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lang w:val="nl-NL"/>
          <w:rPrChange w:id="1411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khai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1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11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1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11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1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11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ch,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2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lang w:val="nl-NL"/>
          <w:rPrChange w:id="1412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2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1412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2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lang w:val="nl-NL"/>
          <w:rPrChange w:id="1412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2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12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2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12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 cho U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3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ỷ</w:t>
      </w:r>
      <w:r w:rsidRPr="002358DD">
        <w:rPr>
          <w:rFonts w:ascii="Times New Roman" w:hAnsi="Times New Roman"/>
          <w:color w:val="0000FF"/>
          <w:sz w:val="24"/>
          <w:lang w:val="nl-NL"/>
          <w:rPrChange w:id="1413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3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lang w:val="nl-NL"/>
          <w:rPrChange w:id="1413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3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lang w:val="nl-NL"/>
          <w:rPrChange w:id="1413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n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3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lang w:val="nl-NL"/>
          <w:rPrChange w:id="1413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x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3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lang w:val="nl-NL"/>
          <w:rPrChange w:id="1413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y ra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4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14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4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lang w:val="nl-NL"/>
          <w:rPrChange w:id="1414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4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lang w:val="nl-NL"/>
          <w:rPrChange w:id="1414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4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lang w:val="nl-NL"/>
          <w:rPrChange w:id="1414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4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1414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5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lang w:val="nl-NL"/>
          <w:rPrChange w:id="1415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5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lang w:val="nl-NL"/>
          <w:rPrChange w:id="1415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5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lang w:val="nl-NL"/>
          <w:rPrChange w:id="1415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5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lang w:val="nl-NL"/>
          <w:rPrChange w:id="1415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tr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5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lang w:val="nl-NL"/>
          <w:rPrChange w:id="1415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6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lang w:val="nl-NL"/>
          <w:rPrChange w:id="1416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6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lang w:val="nl-NL"/>
          <w:rPrChange w:id="1416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tri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6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lang w:val="nl-NL"/>
          <w:rPrChange w:id="1416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khai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6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16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16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7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1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lang w:val="nl-NL"/>
          <w:rPrChange w:id="141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17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ch.</w:t>
      </w:r>
    </w:p>
    <w:p w:rsidR="002523B7" w:rsidRPr="002358DD" w:rsidRDefault="002523B7">
      <w:pPr>
        <w:pStyle w:val="BodyTextIndent3"/>
        <w:spacing w:before="120" w:after="60" w:line="320" w:lineRule="exact"/>
        <w:ind w:firstLine="567"/>
        <w:rPr>
          <w:rFonts w:ascii="Times New Roman" w:hAnsi="Times New Roman"/>
          <w:i/>
          <w:color w:val="0000FF"/>
          <w:sz w:val="24"/>
          <w:lang w:val="nl-NL"/>
          <w:rPrChange w:id="14176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1417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3.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7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lang w:val="nl-NL"/>
          <w:rPrChange w:id="1417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8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lang w:val="nl-NL"/>
          <w:rPrChange w:id="1418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8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lang w:val="nl-NL"/>
          <w:rPrChange w:id="1418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8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1418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8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lang w:val="nl-NL"/>
          <w:rPrChange w:id="1418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8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lang w:val="nl-NL"/>
          <w:rPrChange w:id="1418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9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lang w:val="nl-NL"/>
          <w:rPrChange w:id="1419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9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1419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9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lang w:val="nl-NL"/>
          <w:rPrChange w:id="1419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khai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9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19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o,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19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19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20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20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20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20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ch.</w:t>
      </w:r>
    </w:p>
    <w:p w:rsidR="002523B7" w:rsidRPr="002358DD" w:rsidRDefault="004E50E0">
      <w:pPr>
        <w:spacing w:before="120" w:after="60" w:line="32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142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48.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4209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ổ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u,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a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2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4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sau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7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8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8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8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8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8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8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8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nghi ng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9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2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9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9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29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2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: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43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2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2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2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2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2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theo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4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2. Huy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nh,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7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8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8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38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24/24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ẵ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42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42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42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42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42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42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42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42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43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ch.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A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4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sau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y: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4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45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b)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56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1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1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1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2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2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2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nh; 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46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c) Huy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tham gia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7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7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7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8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8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8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8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8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468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4687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d)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7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7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7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7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7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47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4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4E50E0">
      <w:pPr>
        <w:spacing w:before="120" w:after="60" w:line="32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147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49.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4718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ổ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 ly y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7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pStyle w:val="BodyTextIndent3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lang w:val="nl-NL"/>
          <w:rPrChange w:id="1472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1472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1. 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30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Ng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731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32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733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34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735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36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737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38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ch, ng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739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40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741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42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1474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nghi ng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4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lang w:val="nl-NL"/>
          <w:rPrChange w:id="1474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4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lang w:val="nl-NL"/>
          <w:rPrChange w:id="1474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4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74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50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751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52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lang w:val="nl-NL"/>
          <w:rPrChange w:id="1475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, ng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5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lang w:val="nl-NL"/>
          <w:rPrChange w:id="1475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mang 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5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lang w:val="nl-NL"/>
          <w:rPrChange w:id="1475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5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75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60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761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62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lang w:val="nl-NL"/>
          <w:rPrChange w:id="1476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, ng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6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lang w:val="nl-NL"/>
          <w:rPrChange w:id="1476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ti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6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1476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 x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ú</w:t>
      </w:r>
      <w:r w:rsidRPr="002358DD">
        <w:rPr>
          <w:rFonts w:ascii="Times New Roman" w:hAnsi="Times New Roman"/>
          <w:color w:val="0000FF"/>
          <w:sz w:val="24"/>
          <w:lang w:val="nl-NL"/>
          <w:rPrChange w:id="1476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7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lang w:val="nl-NL"/>
          <w:rPrChange w:id="147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7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lang w:val="nl-NL"/>
          <w:rPrChange w:id="1477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7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lang w:val="nl-NL"/>
          <w:rPrChange w:id="1477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7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77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8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78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thu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8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lang w:val="nl-NL"/>
          <w:rPrChange w:id="1478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8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lang w:val="nl-NL"/>
          <w:rPrChange w:id="1478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A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8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lang w:val="nl-NL"/>
          <w:rPrChange w:id="1478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8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lang w:val="nl-NL"/>
          <w:rPrChange w:id="1478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t s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9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lang w:val="nl-NL"/>
          <w:rPrChange w:id="1479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9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79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thu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9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lang w:val="nl-NL"/>
          <w:rPrChange w:id="1479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79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lang w:val="nl-NL"/>
          <w:rPrChange w:id="1479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m B 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798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theo quy 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799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800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801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802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803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804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805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806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807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808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809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810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lang w:val="nl-NL"/>
          <w:rPrChange w:id="1481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1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lang w:val="nl-NL"/>
          <w:rPrChange w:id="1481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1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lang w:val="nl-NL"/>
          <w:rPrChange w:id="1481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1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81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ly.</w:t>
      </w:r>
    </w:p>
    <w:p w:rsidR="002523B7" w:rsidRPr="002358DD" w:rsidRDefault="002523B7">
      <w:pPr>
        <w:pStyle w:val="BodyTextIndent3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lang w:val="nl-NL"/>
          <w:rPrChange w:id="1481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1481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2. 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2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lang w:val="nl-NL"/>
          <w:rPrChange w:id="1482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th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2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lang w:val="nl-NL"/>
          <w:rPrChange w:id="1482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2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82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ly bao g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2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lang w:val="nl-NL"/>
          <w:rPrChange w:id="1482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828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2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83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ly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3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lang w:val="nl-NL"/>
          <w:rPrChange w:id="1483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nh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3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lang w:val="nl-NL"/>
          <w:rPrChange w:id="1483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,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3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lang w:val="nl-NL"/>
          <w:rPrChange w:id="1483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3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lang w:val="nl-NL"/>
          <w:rPrChange w:id="1483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3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lang w:val="nl-NL"/>
          <w:rPrChange w:id="1484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4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84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4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84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4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lang w:val="nl-NL"/>
          <w:rPrChange w:id="1484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4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84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ho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4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lang w:val="nl-NL"/>
          <w:rPrChange w:id="1485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5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lang w:val="nl-NL"/>
          <w:rPrChange w:id="1485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5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85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5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lang w:val="nl-NL"/>
          <w:rPrChange w:id="1485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5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lang w:val="nl-NL"/>
          <w:rPrChange w:id="1485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,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5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lang w:val="nl-NL"/>
          <w:rPrChange w:id="1486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a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6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lang w:val="nl-NL"/>
          <w:rPrChange w:id="1486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6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lang w:val="nl-NL"/>
          <w:rPrChange w:id="1486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kh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6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86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c. </w:t>
      </w:r>
    </w:p>
    <w:p w:rsidR="002523B7" w:rsidRPr="002358DD" w:rsidRDefault="002523B7">
      <w:pPr>
        <w:pStyle w:val="BodyTextIndent3"/>
        <w:spacing w:before="120" w:after="60" w:line="320" w:lineRule="exact"/>
        <w:ind w:firstLine="567"/>
        <w:rPr>
          <w:rFonts w:ascii="Times New Roman" w:hAnsi="Times New Roman"/>
          <w:i/>
          <w:color w:val="0000FF"/>
          <w:sz w:val="24"/>
          <w:lang w:val="nl-NL"/>
          <w:rPrChange w:id="14867" w:author="ThaiNN" w:date="2007-12-12T15:12:00Z">
            <w:rPr>
              <w:rFonts w:ascii="Times New Roman" w:hAnsi="Times New Roman"/>
              <w:i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148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6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lang w:val="nl-NL"/>
          <w:rPrChange w:id="1487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lang w:val="nl-NL"/>
          <w:rPrChange w:id="148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148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trong v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7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lang w:val="nl-NL"/>
          <w:rPrChange w:id="1487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7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lang w:val="nl-NL"/>
          <w:rPrChange w:id="1487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7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88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8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88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8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88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8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88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8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lang w:val="nl-NL"/>
          <w:rPrChange w:id="1488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8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lang w:val="nl-NL"/>
          <w:rPrChange w:id="1489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9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lang w:val="nl-NL"/>
          <w:rPrChange w:id="1489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9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89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9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89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9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89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ly theo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89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lang w:val="nl-NL"/>
          <w:rPrChange w:id="1490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0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lang w:val="nl-NL"/>
          <w:rPrChange w:id="1490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0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lang w:val="nl-NL"/>
          <w:rPrChange w:id="1490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a Tr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0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lang w:val="nl-NL"/>
          <w:rPrChange w:id="1490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ban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0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lang w:val="nl-NL"/>
          <w:rPrChange w:id="1490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0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lang w:val="nl-NL"/>
          <w:rPrChange w:id="1491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1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lang w:val="nl-NL"/>
          <w:rPrChange w:id="1491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1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91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ch. Tr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1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lang w:val="nl-NL"/>
          <w:rPrChange w:id="1491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1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lang w:val="nl-NL"/>
          <w:rPrChange w:id="1491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p 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19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920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21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922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23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i t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924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ượ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25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ng quy 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926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27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928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29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930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31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932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33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934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35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iCs/>
          <w:color w:val="0000FF"/>
          <w:sz w:val="24"/>
          <w:lang w:val="nl-NL"/>
          <w:rPrChange w:id="14936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lang w:val="nl-NL"/>
          <w:rPrChange w:id="14937" w:author="ThaiNN" w:date="2007-12-12T15:12:00Z">
            <w:rPr>
              <w:rFonts w:ascii="Times New Roman" w:hAnsi="Times New Roman"/>
              <w:iCs/>
              <w:sz w:val="24"/>
              <w:lang w:val="nl-NL"/>
            </w:rPr>
          </w:rPrChange>
        </w:rPr>
        <w:t xml:space="preserve">y </w:t>
      </w:r>
      <w:r w:rsidRPr="002358DD">
        <w:rPr>
          <w:rFonts w:ascii="Times New Roman" w:hAnsi="Times New Roman"/>
          <w:color w:val="0000FF"/>
          <w:sz w:val="24"/>
          <w:lang w:val="nl-NL"/>
          <w:rPrChange w:id="1493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kh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3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lang w:val="nl-NL"/>
          <w:rPrChange w:id="1494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4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lang w:val="nl-NL"/>
          <w:rPrChange w:id="1494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4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94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y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4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lang w:val="nl-NL"/>
          <w:rPrChange w:id="1494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4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lang w:val="nl-NL"/>
          <w:rPrChange w:id="1494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4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95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ch ly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5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lang w:val="nl-NL"/>
          <w:rPrChange w:id="1495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5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lang w:val="nl-NL"/>
          <w:rPrChange w:id="1495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5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lang w:val="nl-NL"/>
          <w:rPrChange w:id="1495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5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1495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5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lang w:val="nl-NL"/>
          <w:rPrChange w:id="1496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6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lang w:val="nl-NL"/>
          <w:rPrChange w:id="1496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6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96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6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lang w:val="nl-NL"/>
          <w:rPrChange w:id="1496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bi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6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lang w:val="nl-NL"/>
          <w:rPrChange w:id="1496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6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97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7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ưỡ</w:t>
      </w:r>
      <w:r w:rsidRPr="002358DD">
        <w:rPr>
          <w:rFonts w:ascii="Times New Roman" w:hAnsi="Times New Roman"/>
          <w:color w:val="0000FF"/>
          <w:sz w:val="24"/>
          <w:lang w:val="nl-NL"/>
          <w:rPrChange w:id="1497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7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lang w:val="nl-NL"/>
          <w:rPrChange w:id="1497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75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lang w:val="nl-NL"/>
          <w:rPrChange w:id="14976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ch ly theo quy 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77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lang w:val="nl-NL"/>
          <w:rPrChange w:id="14978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7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lang w:val="nl-NL"/>
          <w:rPrChange w:id="1498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8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lang w:val="nl-NL"/>
          <w:rPrChange w:id="1498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lang w:val="nl-NL"/>
          <w:rPrChange w:id="14983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lang w:val="nl-NL"/>
          <w:rPrChange w:id="14984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.</w:t>
      </w:r>
    </w:p>
    <w:p w:rsidR="002523B7" w:rsidRPr="002358DD" w:rsidRDefault="004E50E0">
      <w:pPr>
        <w:spacing w:before="120" w:after="60" w:line="32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149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8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8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8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8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50.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4990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sinh, 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4994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di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4995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4996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t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ù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49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y 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trong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ù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ó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0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pStyle w:val="BodyTextIndent"/>
        <w:spacing w:before="120" w:after="60" w:line="320" w:lineRule="exact"/>
        <w:rPr>
          <w:color w:val="0000FF"/>
          <w:sz w:val="24"/>
          <w:szCs w:val="24"/>
          <w:lang w:val="nl-NL"/>
          <w:rPrChange w:id="1501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color w:val="0000FF"/>
          <w:sz w:val="24"/>
          <w:szCs w:val="24"/>
          <w:lang w:val="nl-NL"/>
          <w:rPrChange w:id="1501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color w:val="0000FF"/>
          <w:sz w:val="24"/>
          <w:szCs w:val="24"/>
          <w:lang w:val="nl-NL"/>
          <w:rPrChange w:id="1501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1501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color w:val="0000FF"/>
          <w:sz w:val="24"/>
          <w:szCs w:val="24"/>
          <w:lang w:val="nl-NL"/>
          <w:rPrChange w:id="1501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color w:val="0000FF"/>
          <w:sz w:val="24"/>
          <w:szCs w:val="24"/>
          <w:lang w:val="nl-NL"/>
          <w:rPrChange w:id="1501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color w:val="0000FF"/>
          <w:sz w:val="24"/>
          <w:szCs w:val="24"/>
          <w:lang w:val="nl-NL"/>
          <w:rPrChange w:id="1501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1501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color w:val="0000FF"/>
          <w:sz w:val="24"/>
          <w:szCs w:val="24"/>
          <w:lang w:val="nl-NL"/>
          <w:rPrChange w:id="1501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color w:val="0000FF"/>
          <w:sz w:val="24"/>
          <w:szCs w:val="24"/>
          <w:lang w:val="nl-NL"/>
          <w:rPrChange w:id="1501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sinh, </w:t>
      </w:r>
      <w:r w:rsidRPr="002358DD">
        <w:rPr>
          <w:iCs/>
          <w:color w:val="0000FF"/>
          <w:sz w:val="24"/>
          <w:szCs w:val="24"/>
          <w:lang w:val="nl-NL"/>
          <w:rPrChange w:id="15020" w:author="ThaiNN" w:date="2007-12-12T15:12:00Z">
            <w:rPr>
              <w:iCs/>
              <w:color w:val="auto"/>
              <w:sz w:val="24"/>
              <w:szCs w:val="24"/>
              <w:lang w:val="nl-NL"/>
            </w:rPr>
          </w:rPrChange>
        </w:rPr>
        <w:t>di</w:t>
      </w:r>
      <w:r w:rsidR="004E50E0" w:rsidRPr="002358DD">
        <w:rPr>
          <w:iCs/>
          <w:color w:val="0000FF"/>
          <w:sz w:val="24"/>
          <w:szCs w:val="24"/>
          <w:lang w:val="nl-NL"/>
          <w:rPrChange w:id="15021" w:author="ThaiNN" w:date="2007-12-12T15:12:00Z">
            <w:rPr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iCs/>
          <w:color w:val="0000FF"/>
          <w:sz w:val="24"/>
          <w:szCs w:val="24"/>
          <w:lang w:val="nl-NL"/>
          <w:rPrChange w:id="15022" w:author="ThaiNN" w:date="2007-12-12T15:12:00Z">
            <w:rPr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Pr="002358DD">
        <w:rPr>
          <w:color w:val="0000FF"/>
          <w:sz w:val="24"/>
          <w:szCs w:val="24"/>
          <w:lang w:val="nl-NL"/>
          <w:rPrChange w:id="1502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color w:val="0000FF"/>
          <w:sz w:val="24"/>
          <w:szCs w:val="24"/>
          <w:lang w:val="nl-NL"/>
          <w:rPrChange w:id="1502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color w:val="0000FF"/>
          <w:sz w:val="24"/>
          <w:szCs w:val="24"/>
          <w:lang w:val="nl-NL"/>
          <w:rPrChange w:id="1502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color w:val="0000FF"/>
          <w:sz w:val="24"/>
          <w:szCs w:val="24"/>
          <w:lang w:val="nl-NL"/>
          <w:rPrChange w:id="1502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color w:val="0000FF"/>
          <w:sz w:val="24"/>
          <w:szCs w:val="24"/>
          <w:lang w:val="nl-NL"/>
          <w:rPrChange w:id="1502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y u</w:t>
      </w:r>
      <w:r w:rsidR="004E50E0" w:rsidRPr="002358DD">
        <w:rPr>
          <w:color w:val="0000FF"/>
          <w:sz w:val="24"/>
          <w:szCs w:val="24"/>
          <w:lang w:val="nl-NL"/>
          <w:rPrChange w:id="1502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color w:val="0000FF"/>
          <w:sz w:val="24"/>
          <w:szCs w:val="24"/>
          <w:lang w:val="nl-NL"/>
          <w:rPrChange w:id="1502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bao g</w:t>
      </w:r>
      <w:r w:rsidR="004E50E0" w:rsidRPr="002358DD">
        <w:rPr>
          <w:color w:val="0000FF"/>
          <w:sz w:val="24"/>
          <w:szCs w:val="24"/>
          <w:lang w:val="nl-NL"/>
          <w:rPrChange w:id="1503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color w:val="0000FF"/>
          <w:sz w:val="24"/>
          <w:szCs w:val="24"/>
          <w:lang w:val="nl-NL"/>
          <w:rPrChange w:id="1503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m:</w:t>
      </w:r>
    </w:p>
    <w:p w:rsidR="002523B7" w:rsidRPr="002358DD" w:rsidRDefault="002523B7">
      <w:pPr>
        <w:pStyle w:val="BodyTextIndent"/>
        <w:spacing w:before="120" w:after="60" w:line="320" w:lineRule="exact"/>
        <w:rPr>
          <w:color w:val="0000FF"/>
          <w:sz w:val="24"/>
          <w:szCs w:val="24"/>
          <w:lang w:val="nl-NL"/>
          <w:rPrChange w:id="1503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color w:val="0000FF"/>
          <w:sz w:val="24"/>
          <w:szCs w:val="24"/>
          <w:lang w:val="nl-NL"/>
          <w:rPrChange w:id="1503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a) V</w:t>
      </w:r>
      <w:r w:rsidR="004E50E0" w:rsidRPr="002358DD">
        <w:rPr>
          <w:color w:val="0000FF"/>
          <w:sz w:val="24"/>
          <w:szCs w:val="24"/>
          <w:lang w:val="nl-NL"/>
          <w:rPrChange w:id="1503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color w:val="0000FF"/>
          <w:sz w:val="24"/>
          <w:szCs w:val="24"/>
          <w:lang w:val="nl-NL"/>
          <w:rPrChange w:id="1503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sinh m</w:t>
      </w:r>
      <w:r w:rsidR="004E50E0" w:rsidRPr="002358DD">
        <w:rPr>
          <w:color w:val="0000FF"/>
          <w:sz w:val="24"/>
          <w:szCs w:val="24"/>
          <w:lang w:val="nl-NL"/>
          <w:rPrChange w:id="1503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color w:val="0000FF"/>
          <w:sz w:val="24"/>
          <w:szCs w:val="24"/>
          <w:lang w:val="nl-NL"/>
          <w:rPrChange w:id="1503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color w:val="0000FF"/>
          <w:sz w:val="24"/>
          <w:szCs w:val="24"/>
          <w:lang w:val="nl-NL"/>
          <w:rPrChange w:id="1503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color w:val="0000FF"/>
          <w:sz w:val="24"/>
          <w:szCs w:val="24"/>
          <w:lang w:val="nl-NL"/>
          <w:rPrChange w:id="1503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ng, n</w:t>
      </w:r>
      <w:r w:rsidR="004E50E0" w:rsidRPr="002358DD">
        <w:rPr>
          <w:color w:val="0000FF"/>
          <w:sz w:val="24"/>
          <w:szCs w:val="24"/>
          <w:lang w:val="nl-NL"/>
          <w:rPrChange w:id="1504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color w:val="0000FF"/>
          <w:sz w:val="24"/>
          <w:szCs w:val="24"/>
          <w:lang w:val="nl-NL"/>
          <w:rPrChange w:id="1504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c, th</w:t>
      </w:r>
      <w:r w:rsidR="004E50E0" w:rsidRPr="002358DD">
        <w:rPr>
          <w:color w:val="0000FF"/>
          <w:sz w:val="24"/>
          <w:szCs w:val="24"/>
          <w:lang w:val="nl-NL"/>
          <w:rPrChange w:id="1504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color w:val="0000FF"/>
          <w:sz w:val="24"/>
          <w:szCs w:val="24"/>
          <w:lang w:val="nl-NL"/>
          <w:rPrChange w:id="1504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color w:val="0000FF"/>
          <w:sz w:val="24"/>
          <w:szCs w:val="24"/>
          <w:lang w:val="nl-NL"/>
          <w:rPrChange w:id="1504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color w:val="0000FF"/>
          <w:sz w:val="24"/>
          <w:szCs w:val="24"/>
          <w:lang w:val="nl-NL"/>
          <w:rPrChange w:id="1504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color w:val="0000FF"/>
          <w:sz w:val="24"/>
          <w:szCs w:val="24"/>
          <w:lang w:val="nl-NL"/>
          <w:rPrChange w:id="1504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color w:val="0000FF"/>
          <w:sz w:val="24"/>
          <w:szCs w:val="24"/>
          <w:lang w:val="nl-NL"/>
          <w:rPrChange w:id="1504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color w:val="0000FF"/>
          <w:sz w:val="24"/>
          <w:szCs w:val="24"/>
          <w:lang w:val="nl-NL"/>
          <w:rPrChange w:id="1504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color w:val="0000FF"/>
          <w:sz w:val="24"/>
          <w:szCs w:val="24"/>
          <w:lang w:val="nl-NL"/>
          <w:rPrChange w:id="1504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sinh c</w:t>
      </w:r>
      <w:r w:rsidR="004E50E0" w:rsidRPr="002358DD">
        <w:rPr>
          <w:color w:val="0000FF"/>
          <w:sz w:val="24"/>
          <w:szCs w:val="24"/>
          <w:lang w:val="nl-NL"/>
          <w:rPrChange w:id="1505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1505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color w:val="0000FF"/>
          <w:sz w:val="24"/>
          <w:szCs w:val="24"/>
          <w:lang w:val="nl-NL"/>
          <w:rPrChange w:id="1505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color w:val="0000FF"/>
          <w:sz w:val="24"/>
          <w:szCs w:val="24"/>
          <w:lang w:val="nl-NL"/>
          <w:rPrChange w:id="1505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b)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5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5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5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khu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nghi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8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8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9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c)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9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9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9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u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9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9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09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t,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0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1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1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1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 kh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1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1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1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1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trung gian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2.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sinh,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5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5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15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theo quy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ngay sau khi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5182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sinh,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1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1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1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theo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n;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sinh,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7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di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7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27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2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2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5288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8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51.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bi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2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3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3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3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3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3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3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â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3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5307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tham gia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1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1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31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sau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y: </w:t>
      </w:r>
    </w:p>
    <w:p w:rsidR="002523B7" w:rsidRPr="002358DD" w:rsidRDefault="002523B7">
      <w:pPr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5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Trang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n;</w:t>
      </w:r>
    </w:p>
    <w:p w:rsidR="002523B7" w:rsidRPr="002358DD" w:rsidRDefault="002523B7">
      <w:pPr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5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nh;</w:t>
      </w:r>
    </w:p>
    <w:p w:rsidR="002523B7" w:rsidRPr="002358DD" w:rsidRDefault="002523B7">
      <w:pPr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5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c)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xin, sinh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3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3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4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d)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di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trung gian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5426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tham gia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3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3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44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4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4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pStyle w:val="BodyText"/>
        <w:spacing w:before="120" w:after="60" w:line="320" w:lineRule="exact"/>
        <w:ind w:firstLine="567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5474" w:author="ThaiNN" w:date="2007-12-12T15:12:00Z">
            <w:rPr>
              <w:rFonts w:ascii="Times New Roman" w:hAnsi="Times New Roman"/>
              <w:b/>
              <w:i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7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7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7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7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u 52.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5479" w:author="ThaiNN" w:date="2007-12-12T15:12:00Z">
            <w:rPr>
              <w:rFonts w:ascii="Times New Roman" w:hAnsi="Times New Roman"/>
              <w:b/>
              <w:i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 bi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n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p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ng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89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90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ch kh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91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92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 trong th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93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ờ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9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i gian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95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ó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96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97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5498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>ch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5499" w:author="ThaiNN" w:date="2007-12-12T15:12:00Z">
            <w:rPr>
              <w:rFonts w:ascii="Times New Roman" w:hAnsi="Times New Roman"/>
              <w:b/>
              <w:i/>
              <w:sz w:val="24"/>
              <w:szCs w:val="24"/>
              <w:lang w:val="nl-NL"/>
            </w:rPr>
          </w:rPrChange>
        </w:rPr>
        <w:t xml:space="preserve"> 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0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1.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Trong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t,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1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1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1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quan nh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1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1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1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1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2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th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2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2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2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2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2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3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3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4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4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4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4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4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sau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y: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5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a) T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5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5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55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đì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0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Cs/>
          <w:color w:val="0000FF"/>
          <w:sz w:val="24"/>
          <w:szCs w:val="24"/>
          <w:lang w:val="nl-NL"/>
          <w:rPrChange w:id="1560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0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b)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0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0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m kinh doanh,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0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0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0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lo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1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quan y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2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x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trung gian truy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3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Cs/>
          <w:color w:val="0000FF"/>
          <w:sz w:val="24"/>
          <w:szCs w:val="24"/>
          <w:lang w:val="nl-NL"/>
          <w:rPrChange w:id="1564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c) 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4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p trung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ng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ho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đì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5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ho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ng,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6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7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8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8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8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8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8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8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8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87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568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8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. 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5690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9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2.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9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9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9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9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9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9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9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69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vi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0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p quy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1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2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2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2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2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2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72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2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2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2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2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3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u 53.</w:t>
      </w:r>
      <w:r w:rsidR="002523B7" w:rsidRPr="002358DD">
        <w:rPr>
          <w:rFonts w:ascii="Times New Roman" w:hAnsi="Times New Roman"/>
          <w:b/>
          <w:i/>
          <w:color w:val="0000FF"/>
          <w:spacing w:val="-4"/>
          <w:sz w:val="24"/>
          <w:szCs w:val="24"/>
          <w:lang w:val="nl-NL"/>
          <w:rPrChange w:id="15731" w:author="ThaiNN" w:date="2007-12-12T15:12:00Z">
            <w:rPr>
              <w:rFonts w:ascii="Times New Roman" w:hAnsi="Times New Roman"/>
              <w:b/>
              <w:i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3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Ki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3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ể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3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m so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3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3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t ra, v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3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3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o v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3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ù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ng c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ó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ch 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đố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i v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ớ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i b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4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5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nh d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5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5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ch thu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5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ộ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5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 nh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5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ó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575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m A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7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ra,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m: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7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ra,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7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7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n;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tra,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8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ra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8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c)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8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8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93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kho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93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93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51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9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d)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5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597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Ban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5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5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giao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ra,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1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1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1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1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2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2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2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2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2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2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2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p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nh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3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3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3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3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3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03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widowControl w:val="0"/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4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4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4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4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4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u 54.</w:t>
      </w:r>
      <w:r w:rsidR="002523B7" w:rsidRPr="002358DD">
        <w:rPr>
          <w:rFonts w:ascii="Times New Roman" w:hAnsi="Times New Roman"/>
          <w:b/>
          <w:i/>
          <w:color w:val="0000FF"/>
          <w:spacing w:val="-4"/>
          <w:sz w:val="24"/>
          <w:szCs w:val="24"/>
          <w:lang w:val="nl-NL"/>
          <w:rPrChange w:id="16047" w:author="ThaiNN" w:date="2007-12-12T15:12:00Z">
            <w:rPr>
              <w:rFonts w:ascii="Times New Roman" w:hAnsi="Times New Roman"/>
              <w:b/>
              <w:i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4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4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 bi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 ph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p 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đượ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p d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5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ng trong t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ì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nh tr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ng kh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ẩ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 c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p v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6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7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7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072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widowControl w:val="0"/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trong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a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2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46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Trong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ban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Ban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n: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a) Huy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55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b)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u,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2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c) 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2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tra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2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2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khi ra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ỏ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Cs/>
          <w:color w:val="0000FF"/>
          <w:sz w:val="24"/>
          <w:szCs w:val="24"/>
          <w:lang w:val="nl-NL"/>
          <w:rPrChange w:id="1625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d)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p trung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7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7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7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7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7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7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7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l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8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8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y truy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8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8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b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8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8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8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8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288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289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290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i v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291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292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293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294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295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296" w:author="ThaiNN" w:date="2007-12-12T15:12:00Z">
            <w:rPr>
              <w:rFonts w:ascii="Times New Roman" w:hAnsi="Times New Roman"/>
              <w:bCs/>
              <w:iCs/>
              <w:color w:val="auto"/>
              <w:sz w:val="24"/>
              <w:szCs w:val="24"/>
              <w:lang w:val="nl-NL"/>
            </w:rPr>
          </w:rPrChange>
        </w:rPr>
        <w:t>ch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9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2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29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) C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ấ</w:t>
      </w:r>
      <w:r w:rsidR="002523B7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0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ph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ti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nhi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2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ổ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6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e)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vi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g)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4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4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4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u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5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, th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5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5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5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t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kh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6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7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lan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sang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8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6387" w:author="ThaiNN" w:date="2007-12-12T15:12:00Z">
            <w:rPr>
              <w:rFonts w:ascii="Times New Roman" w:hAnsi="Times New Roman"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8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h)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8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p d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p kh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39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c quy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6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c 3 c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7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8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0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1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ng n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1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1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13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14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1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1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1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u 55. Huy 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1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độ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1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ng</w:t>
      </w:r>
      <w:r w:rsidR="002523B7"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20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>, tr</w:t>
      </w:r>
      <w:r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21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>ư</w:t>
      </w:r>
      <w:r w:rsidR="002523B7"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22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>ng d</w:t>
      </w:r>
      <w:r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23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>ụ</w:t>
      </w:r>
      <w:r w:rsidR="002523B7"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24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>ng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25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c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26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2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 ngu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2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ồ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2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 l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3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ự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3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c cho </w:t>
      </w:r>
      <w:r w:rsidR="002523B7"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32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>ho</w:t>
      </w:r>
      <w:r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33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34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t </w:t>
      </w:r>
      <w:r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35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>độ</w:t>
      </w:r>
      <w:r w:rsidR="002523B7" w:rsidRPr="002358DD">
        <w:rPr>
          <w:rFonts w:ascii="Times New Roman" w:hAnsi="Times New Roman"/>
          <w:b/>
          <w:bCs/>
          <w:color w:val="0000FF"/>
          <w:spacing w:val="-4"/>
          <w:sz w:val="24"/>
          <w:szCs w:val="24"/>
          <w:lang w:val="nl-NL"/>
          <w:rPrChange w:id="16436" w:author="ThaiNN" w:date="2007-12-12T15:12:00Z">
            <w:rPr>
              <w:rFonts w:ascii="Times New Roman" w:hAnsi="Times New Roman"/>
              <w:b/>
              <w:bCs/>
              <w:color w:val="auto"/>
              <w:spacing w:val="-4"/>
              <w:sz w:val="24"/>
              <w:szCs w:val="24"/>
              <w:lang w:val="nl-NL"/>
            </w:rPr>
          </w:rPrChange>
        </w:rPr>
        <w:t>ng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37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 xml:space="preserve"> ch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38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39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ng d</w:t>
      </w:r>
      <w:r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40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pacing w:val="-4"/>
          <w:sz w:val="24"/>
          <w:szCs w:val="24"/>
          <w:lang w:val="nl-NL"/>
          <w:rPrChange w:id="16441" w:author="ThaiNN" w:date="2007-12-12T15:12:00Z">
            <w:rPr>
              <w:rFonts w:ascii="Times New Roman" w:hAnsi="Times New Roman"/>
              <w:b/>
              <w:color w:val="auto"/>
              <w:spacing w:val="-4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pStyle w:val="BodyText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64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443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1.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t,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nguy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quy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e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a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ẻ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n,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quy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 huy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4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4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499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lang w:val="nl-NL"/>
            </w:rPr>
          </w:rPrChange>
        </w:rPr>
        <w:t xml:space="preserve">, huy 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500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501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lang w:val="nl-NL"/>
            </w:rPr>
          </w:rPrChange>
        </w:rPr>
        <w:t>ng,</w:t>
      </w:r>
      <w:r w:rsidRPr="002358DD">
        <w:rPr>
          <w:rFonts w:ascii="Times New Roman" w:hAnsi="Times New Roman"/>
          <w:bCs/>
          <w:i/>
          <w:iCs/>
          <w:color w:val="0000FF"/>
          <w:sz w:val="24"/>
          <w:szCs w:val="24"/>
          <w:lang w:val="nl-NL"/>
          <w:rPrChange w:id="16502" w:author="ThaiNN" w:date="2007-12-12T15:12:00Z">
            <w:rPr>
              <w:rFonts w:ascii="Times New Roman" w:hAnsi="Times New Roman"/>
              <w:bCs/>
              <w:i/>
              <w:iCs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503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lang w:val="nl-NL"/>
            </w:rPr>
          </w:rPrChange>
        </w:rPr>
        <w:t>tr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504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505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506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507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lang w:val="nl-NL"/>
            </w:rPr>
          </w:rPrChange>
        </w:rPr>
        <w:t>ng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6508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t,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,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c,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t,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giao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ngu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giao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tham gia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theo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giao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5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5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Cs/>
          <w:iCs/>
          <w:color w:val="0000FF"/>
          <w:sz w:val="24"/>
          <w:szCs w:val="24"/>
          <w:lang w:val="nl-NL"/>
          <w:rPrChange w:id="16597" w:author="ThaiNN" w:date="2007-12-12T15:12:00Z">
            <w:rPr>
              <w:rFonts w:ascii="Times New Roman" w:hAnsi="Times New Roman"/>
              <w:bCs/>
              <w:iCs/>
              <w:sz w:val="24"/>
              <w:szCs w:val="24"/>
              <w:lang w:val="nl-NL"/>
            </w:rPr>
          </w:rPrChange>
        </w:rPr>
        <w:t>2.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1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mua,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n.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i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sinh, 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60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di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61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62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>t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y 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69" w:author="ThaiNN" w:date="2007-12-12T15:12:00Z">
            <w:rPr>
              <w:rFonts w:ascii="Times New Roman" w:hAnsi="Times New Roman"/>
              <w:iCs/>
              <w:sz w:val="24"/>
              <w:szCs w:val="24"/>
              <w:lang w:val="nl-NL"/>
            </w:rPr>
          </w:rPrChange>
        </w:rPr>
        <w:t xml:space="preserve"> t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khi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6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ab/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79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3. Ch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80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81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82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8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8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685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y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ban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6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6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13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iCs/>
          <w:color w:val="0000FF"/>
          <w:sz w:val="24"/>
          <w:szCs w:val="24"/>
          <w:lang w:val="nl-NL"/>
          <w:rPrChange w:id="16714" w:author="ThaiNN" w:date="2007-12-12T15:12:00Z">
            <w:rPr>
              <w:rFonts w:ascii="Times New Roman" w:hAnsi="Times New Roman"/>
              <w:iCs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7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7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6738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56.</w:t>
      </w:r>
      <w:r w:rsidR="002523B7" w:rsidRPr="002358DD">
        <w:rPr>
          <w:rFonts w:ascii="Times New Roman" w:hAnsi="Times New Roman"/>
          <w:b/>
          <w:i/>
          <w:color w:val="0000FF"/>
          <w:sz w:val="24"/>
          <w:szCs w:val="24"/>
          <w:lang w:val="nl-NL"/>
          <w:rPrChange w:id="16743" w:author="ThaiNN" w:date="2007-12-12T15:12:00Z">
            <w:rPr>
              <w:rFonts w:ascii="Times New Roman" w:hAnsi="Times New Roman"/>
              <w:b/>
              <w:i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qu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trong ho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7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61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62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1. Khi c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63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64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65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66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ch x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67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68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y ra, c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69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0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1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2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3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4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5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6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nh ch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7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8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t, m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79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0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1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2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nguy hi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3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4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5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6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a d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7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8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ch, B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89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0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1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2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3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4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5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6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quy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7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8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799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0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nh h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1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2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p t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3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4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c qu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5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6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7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8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09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0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trao 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1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đổ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2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3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4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u b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5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6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7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ẩ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8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m, th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19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0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ng tin d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1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2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ch, chuy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3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4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 m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5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6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n, k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7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8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29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0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t, chuy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1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2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 gia, thi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3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4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5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6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, kinh ph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7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8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 trong ho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39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40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41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42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43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44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45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pacing w:val="-6"/>
          <w:sz w:val="24"/>
          <w:szCs w:val="24"/>
          <w:lang w:val="nl-NL"/>
          <w:rPrChange w:id="16846" w:author="ThaiNN" w:date="2007-12-12T15:12:00Z">
            <w:rPr>
              <w:rFonts w:ascii="Times New Roman" w:hAnsi="Times New Roman"/>
              <w:color w:val="auto"/>
              <w:spacing w:val="-6"/>
              <w:sz w:val="24"/>
              <w:szCs w:val="24"/>
              <w:lang w:val="nl-NL"/>
            </w:rPr>
          </w:rPrChange>
        </w:rPr>
        <w:t xml:space="preserve">ch. </w:t>
      </w:r>
    </w:p>
    <w:p w:rsidR="002523B7" w:rsidRPr="002358DD" w:rsidRDefault="002523B7">
      <w:pPr>
        <w:pStyle w:val="BodyTextIndent"/>
        <w:spacing w:before="120" w:after="60" w:line="320" w:lineRule="exact"/>
        <w:rPr>
          <w:i/>
          <w:color w:val="0000FF"/>
          <w:sz w:val="24"/>
          <w:szCs w:val="24"/>
          <w:lang w:val="nl-NL"/>
          <w:rPrChange w:id="16847" w:author="ThaiNN" w:date="2007-12-12T15:12:00Z">
            <w:rPr>
              <w:i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color w:val="0000FF"/>
          <w:sz w:val="24"/>
          <w:szCs w:val="24"/>
          <w:lang w:val="nl-NL"/>
          <w:rPrChange w:id="1684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2. Tr</w:t>
      </w:r>
      <w:r w:rsidR="004E50E0" w:rsidRPr="002358DD">
        <w:rPr>
          <w:color w:val="0000FF"/>
          <w:sz w:val="24"/>
          <w:szCs w:val="24"/>
          <w:lang w:val="nl-NL"/>
          <w:rPrChange w:id="1684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color w:val="0000FF"/>
          <w:sz w:val="24"/>
          <w:szCs w:val="24"/>
          <w:lang w:val="nl-NL"/>
          <w:rPrChange w:id="1685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color w:val="0000FF"/>
          <w:sz w:val="24"/>
          <w:szCs w:val="24"/>
          <w:lang w:val="nl-NL"/>
          <w:rPrChange w:id="1685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color w:val="0000FF"/>
          <w:sz w:val="24"/>
          <w:szCs w:val="24"/>
          <w:lang w:val="nl-NL"/>
          <w:rPrChange w:id="1685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p ban b</w:t>
      </w:r>
      <w:r w:rsidR="004E50E0" w:rsidRPr="002358DD">
        <w:rPr>
          <w:color w:val="0000FF"/>
          <w:sz w:val="24"/>
          <w:szCs w:val="24"/>
          <w:lang w:val="nl-NL"/>
          <w:rPrChange w:id="1685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color w:val="0000FF"/>
          <w:sz w:val="24"/>
          <w:szCs w:val="24"/>
          <w:lang w:val="nl-NL"/>
          <w:rPrChange w:id="1685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color w:val="0000FF"/>
          <w:sz w:val="24"/>
          <w:szCs w:val="24"/>
          <w:lang w:val="nl-NL"/>
          <w:rPrChange w:id="1685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color w:val="0000FF"/>
          <w:sz w:val="24"/>
          <w:szCs w:val="24"/>
          <w:lang w:val="nl-NL"/>
          <w:rPrChange w:id="1685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color w:val="0000FF"/>
          <w:sz w:val="24"/>
          <w:szCs w:val="24"/>
          <w:lang w:val="nl-NL"/>
          <w:rPrChange w:id="1685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color w:val="0000FF"/>
          <w:sz w:val="24"/>
          <w:szCs w:val="24"/>
          <w:lang w:val="nl-NL"/>
          <w:rPrChange w:id="1685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 kh</w:t>
      </w:r>
      <w:r w:rsidR="004E50E0" w:rsidRPr="002358DD">
        <w:rPr>
          <w:color w:val="0000FF"/>
          <w:sz w:val="24"/>
          <w:szCs w:val="24"/>
          <w:lang w:val="nl-NL"/>
          <w:rPrChange w:id="1685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ẩ</w:t>
      </w:r>
      <w:r w:rsidRPr="002358DD">
        <w:rPr>
          <w:color w:val="0000FF"/>
          <w:sz w:val="24"/>
          <w:szCs w:val="24"/>
          <w:lang w:val="nl-NL"/>
          <w:rPrChange w:id="1686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color w:val="0000FF"/>
          <w:sz w:val="24"/>
          <w:szCs w:val="24"/>
          <w:lang w:val="nl-NL"/>
          <w:rPrChange w:id="1686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color w:val="0000FF"/>
          <w:sz w:val="24"/>
          <w:szCs w:val="24"/>
          <w:lang w:val="nl-NL"/>
          <w:rPrChange w:id="1686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color w:val="0000FF"/>
          <w:sz w:val="24"/>
          <w:szCs w:val="24"/>
          <w:lang w:val="nl-NL"/>
          <w:rPrChange w:id="1686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color w:val="0000FF"/>
          <w:sz w:val="24"/>
          <w:szCs w:val="24"/>
          <w:lang w:val="nl-NL"/>
          <w:rPrChange w:id="1686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color w:val="0000FF"/>
          <w:sz w:val="24"/>
          <w:szCs w:val="24"/>
          <w:lang w:val="nl-NL"/>
          <w:rPrChange w:id="1686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color w:val="0000FF"/>
          <w:sz w:val="24"/>
          <w:szCs w:val="24"/>
          <w:lang w:val="nl-NL"/>
          <w:rPrChange w:id="1686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ch, Th</w:t>
      </w:r>
      <w:r w:rsidR="004E50E0" w:rsidRPr="002358DD">
        <w:rPr>
          <w:color w:val="0000FF"/>
          <w:sz w:val="24"/>
          <w:szCs w:val="24"/>
          <w:lang w:val="nl-NL"/>
          <w:rPrChange w:id="1686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color w:val="0000FF"/>
          <w:sz w:val="24"/>
          <w:szCs w:val="24"/>
          <w:lang w:val="nl-NL"/>
          <w:rPrChange w:id="1686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color w:val="0000FF"/>
          <w:sz w:val="24"/>
          <w:szCs w:val="24"/>
          <w:lang w:val="nl-NL"/>
          <w:rPrChange w:id="1686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color w:val="0000FF"/>
          <w:sz w:val="24"/>
          <w:szCs w:val="24"/>
          <w:lang w:val="nl-NL"/>
          <w:rPrChange w:id="1687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color w:val="0000FF"/>
          <w:sz w:val="24"/>
          <w:szCs w:val="24"/>
          <w:lang w:val="nl-NL"/>
          <w:rPrChange w:id="1687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color w:val="0000FF"/>
          <w:sz w:val="24"/>
          <w:szCs w:val="24"/>
          <w:lang w:val="nl-NL"/>
          <w:rPrChange w:id="1687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color w:val="0000FF"/>
          <w:sz w:val="24"/>
          <w:szCs w:val="24"/>
          <w:lang w:val="nl-NL"/>
          <w:rPrChange w:id="1687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color w:val="0000FF"/>
          <w:sz w:val="24"/>
          <w:szCs w:val="24"/>
          <w:lang w:val="nl-NL"/>
          <w:rPrChange w:id="1687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k</w:t>
      </w:r>
      <w:r w:rsidR="004E50E0" w:rsidRPr="002358DD">
        <w:rPr>
          <w:color w:val="0000FF"/>
          <w:sz w:val="24"/>
          <w:szCs w:val="24"/>
          <w:lang w:val="nl-NL"/>
          <w:rPrChange w:id="1687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color w:val="0000FF"/>
          <w:sz w:val="24"/>
          <w:szCs w:val="24"/>
          <w:lang w:val="nl-NL"/>
          <w:rPrChange w:id="1687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u g</w:t>
      </w:r>
      <w:r w:rsidR="004E50E0" w:rsidRPr="002358DD">
        <w:rPr>
          <w:color w:val="0000FF"/>
          <w:sz w:val="24"/>
          <w:szCs w:val="24"/>
          <w:lang w:val="nl-NL"/>
          <w:rPrChange w:id="1687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ọ</w:t>
      </w:r>
      <w:r w:rsidRPr="002358DD">
        <w:rPr>
          <w:color w:val="0000FF"/>
          <w:sz w:val="24"/>
          <w:szCs w:val="24"/>
          <w:lang w:val="nl-NL"/>
          <w:rPrChange w:id="1687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color w:val="0000FF"/>
          <w:sz w:val="24"/>
          <w:szCs w:val="24"/>
          <w:lang w:val="nl-NL"/>
          <w:rPrChange w:id="1687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1688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qu</w:t>
      </w:r>
      <w:r w:rsidR="004E50E0" w:rsidRPr="002358DD">
        <w:rPr>
          <w:color w:val="0000FF"/>
          <w:sz w:val="24"/>
          <w:szCs w:val="24"/>
          <w:lang w:val="nl-NL"/>
          <w:rPrChange w:id="1688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color w:val="0000FF"/>
          <w:sz w:val="24"/>
          <w:szCs w:val="24"/>
          <w:lang w:val="nl-NL"/>
          <w:rPrChange w:id="1688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gia, c</w:t>
      </w:r>
      <w:r w:rsidR="004E50E0" w:rsidRPr="002358DD">
        <w:rPr>
          <w:color w:val="0000FF"/>
          <w:sz w:val="24"/>
          <w:szCs w:val="24"/>
          <w:lang w:val="nl-NL"/>
          <w:rPrChange w:id="1688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1688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color w:val="0000FF"/>
          <w:sz w:val="24"/>
          <w:szCs w:val="24"/>
          <w:lang w:val="nl-NL"/>
          <w:rPrChange w:id="1688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color w:val="0000FF"/>
          <w:sz w:val="24"/>
          <w:szCs w:val="24"/>
          <w:lang w:val="nl-NL"/>
          <w:rPrChange w:id="1688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color w:val="0000FF"/>
          <w:sz w:val="24"/>
          <w:szCs w:val="24"/>
          <w:lang w:val="nl-NL"/>
          <w:rPrChange w:id="1688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color w:val="0000FF"/>
          <w:sz w:val="24"/>
          <w:szCs w:val="24"/>
          <w:lang w:val="nl-NL"/>
          <w:rPrChange w:id="1688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qu</w:t>
      </w:r>
      <w:r w:rsidR="004E50E0" w:rsidRPr="002358DD">
        <w:rPr>
          <w:color w:val="0000FF"/>
          <w:sz w:val="24"/>
          <w:szCs w:val="24"/>
          <w:lang w:val="nl-NL"/>
          <w:rPrChange w:id="1688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color w:val="0000FF"/>
          <w:sz w:val="24"/>
          <w:szCs w:val="24"/>
          <w:lang w:val="nl-NL"/>
          <w:rPrChange w:id="1689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color w:val="0000FF"/>
          <w:sz w:val="24"/>
          <w:szCs w:val="24"/>
          <w:lang w:val="nl-NL"/>
          <w:rPrChange w:id="1689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color w:val="0000FF"/>
          <w:sz w:val="24"/>
          <w:szCs w:val="24"/>
          <w:lang w:val="nl-NL"/>
          <w:rPrChange w:id="1689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color w:val="0000FF"/>
          <w:sz w:val="24"/>
          <w:szCs w:val="24"/>
          <w:lang w:val="nl-NL"/>
          <w:rPrChange w:id="1689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color w:val="0000FF"/>
          <w:sz w:val="24"/>
          <w:szCs w:val="24"/>
          <w:lang w:val="nl-NL"/>
          <w:rPrChange w:id="1689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color w:val="0000FF"/>
          <w:sz w:val="24"/>
          <w:szCs w:val="24"/>
          <w:lang w:val="nl-NL"/>
          <w:rPrChange w:id="1689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color w:val="0000FF"/>
          <w:sz w:val="24"/>
          <w:szCs w:val="24"/>
          <w:lang w:val="nl-NL"/>
          <w:rPrChange w:id="1689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ngu</w:t>
      </w:r>
      <w:r w:rsidR="004E50E0" w:rsidRPr="002358DD">
        <w:rPr>
          <w:color w:val="0000FF"/>
          <w:sz w:val="24"/>
          <w:szCs w:val="24"/>
          <w:lang w:val="nl-NL"/>
          <w:rPrChange w:id="1689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color w:val="0000FF"/>
          <w:sz w:val="24"/>
          <w:szCs w:val="24"/>
          <w:lang w:val="nl-NL"/>
          <w:rPrChange w:id="1689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color w:val="0000FF"/>
          <w:sz w:val="24"/>
          <w:szCs w:val="24"/>
          <w:lang w:val="nl-NL"/>
          <w:rPrChange w:id="1689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color w:val="0000FF"/>
          <w:sz w:val="24"/>
          <w:szCs w:val="24"/>
          <w:lang w:val="nl-NL"/>
          <w:rPrChange w:id="1690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color w:val="0000FF"/>
          <w:sz w:val="24"/>
          <w:szCs w:val="24"/>
          <w:lang w:val="nl-NL"/>
          <w:rPrChange w:id="1690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color w:val="0000FF"/>
          <w:sz w:val="24"/>
          <w:szCs w:val="24"/>
          <w:lang w:val="nl-NL"/>
          <w:rPrChange w:id="1690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color w:val="0000FF"/>
          <w:sz w:val="24"/>
          <w:szCs w:val="24"/>
          <w:lang w:val="nl-NL"/>
          <w:rPrChange w:id="1690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color w:val="0000FF"/>
          <w:sz w:val="24"/>
          <w:szCs w:val="24"/>
          <w:lang w:val="nl-NL"/>
          <w:rPrChange w:id="1690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color w:val="0000FF"/>
          <w:sz w:val="24"/>
          <w:szCs w:val="24"/>
          <w:lang w:val="nl-NL"/>
          <w:rPrChange w:id="1690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color w:val="0000FF"/>
          <w:sz w:val="24"/>
          <w:szCs w:val="24"/>
          <w:lang w:val="nl-NL"/>
          <w:rPrChange w:id="1690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color w:val="0000FF"/>
          <w:sz w:val="24"/>
          <w:szCs w:val="24"/>
          <w:lang w:val="nl-NL"/>
          <w:rPrChange w:id="1690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color w:val="0000FF"/>
          <w:sz w:val="24"/>
          <w:szCs w:val="24"/>
          <w:lang w:val="nl-NL"/>
          <w:rPrChange w:id="1690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color w:val="0000FF"/>
          <w:sz w:val="24"/>
          <w:szCs w:val="24"/>
          <w:lang w:val="nl-NL"/>
          <w:rPrChange w:id="1690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color w:val="0000FF"/>
          <w:sz w:val="24"/>
          <w:szCs w:val="24"/>
          <w:lang w:val="nl-NL"/>
          <w:rPrChange w:id="1691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color w:val="0000FF"/>
          <w:sz w:val="24"/>
          <w:szCs w:val="24"/>
          <w:lang w:val="nl-NL"/>
          <w:rPrChange w:id="1691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color w:val="0000FF"/>
          <w:sz w:val="24"/>
          <w:szCs w:val="24"/>
          <w:lang w:val="nl-NL"/>
          <w:rPrChange w:id="1691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p tri</w:t>
      </w:r>
      <w:r w:rsidR="004E50E0" w:rsidRPr="002358DD">
        <w:rPr>
          <w:color w:val="0000FF"/>
          <w:sz w:val="24"/>
          <w:szCs w:val="24"/>
          <w:lang w:val="nl-NL"/>
          <w:rPrChange w:id="1691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color w:val="0000FF"/>
          <w:sz w:val="24"/>
          <w:szCs w:val="24"/>
          <w:lang w:val="nl-NL"/>
          <w:rPrChange w:id="1691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khai c</w:t>
      </w:r>
      <w:r w:rsidR="004E50E0" w:rsidRPr="002358DD">
        <w:rPr>
          <w:color w:val="0000FF"/>
          <w:sz w:val="24"/>
          <w:szCs w:val="24"/>
          <w:lang w:val="nl-NL"/>
          <w:rPrChange w:id="1691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1691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 bi</w:t>
      </w:r>
      <w:r w:rsidR="004E50E0" w:rsidRPr="002358DD">
        <w:rPr>
          <w:color w:val="0000FF"/>
          <w:sz w:val="24"/>
          <w:szCs w:val="24"/>
          <w:lang w:val="nl-NL"/>
          <w:rPrChange w:id="1691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color w:val="0000FF"/>
          <w:sz w:val="24"/>
          <w:szCs w:val="24"/>
          <w:lang w:val="nl-NL"/>
          <w:rPrChange w:id="1691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color w:val="0000FF"/>
          <w:sz w:val="24"/>
          <w:szCs w:val="24"/>
          <w:lang w:val="nl-NL"/>
          <w:rPrChange w:id="16919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color w:val="0000FF"/>
          <w:sz w:val="24"/>
          <w:szCs w:val="24"/>
          <w:lang w:val="nl-NL"/>
          <w:rPrChange w:id="16920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p ng</w:t>
      </w:r>
      <w:r w:rsidR="004E50E0" w:rsidRPr="002358DD">
        <w:rPr>
          <w:color w:val="0000FF"/>
          <w:sz w:val="24"/>
          <w:szCs w:val="24"/>
          <w:lang w:val="nl-NL"/>
          <w:rPrChange w:id="16921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color w:val="0000FF"/>
          <w:sz w:val="24"/>
          <w:szCs w:val="24"/>
          <w:lang w:val="nl-NL"/>
          <w:rPrChange w:id="16922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ch</w:t>
      </w:r>
      <w:r w:rsidR="004E50E0" w:rsidRPr="002358DD">
        <w:rPr>
          <w:color w:val="0000FF"/>
          <w:sz w:val="24"/>
          <w:szCs w:val="24"/>
          <w:lang w:val="nl-NL"/>
          <w:rPrChange w:id="16923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color w:val="0000FF"/>
          <w:sz w:val="24"/>
          <w:szCs w:val="24"/>
          <w:lang w:val="nl-NL"/>
          <w:rPrChange w:id="16924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n d</w:t>
      </w:r>
      <w:r w:rsidR="004E50E0" w:rsidRPr="002358DD">
        <w:rPr>
          <w:color w:val="0000FF"/>
          <w:sz w:val="24"/>
          <w:szCs w:val="24"/>
          <w:lang w:val="nl-NL"/>
          <w:rPrChange w:id="16925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color w:val="0000FF"/>
          <w:sz w:val="24"/>
          <w:szCs w:val="24"/>
          <w:lang w:val="nl-NL"/>
          <w:rPrChange w:id="16926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ch l</w:t>
      </w:r>
      <w:r w:rsidR="004E50E0" w:rsidRPr="002358DD">
        <w:rPr>
          <w:color w:val="0000FF"/>
          <w:sz w:val="24"/>
          <w:szCs w:val="24"/>
          <w:lang w:val="nl-NL"/>
          <w:rPrChange w:id="16927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color w:val="0000FF"/>
          <w:sz w:val="24"/>
          <w:szCs w:val="24"/>
          <w:lang w:val="nl-NL"/>
          <w:rPrChange w:id="16928" w:author="ThaiNN" w:date="2007-12-12T15:12:00Z">
            <w:rPr>
              <w:color w:val="auto"/>
              <w:sz w:val="24"/>
              <w:szCs w:val="24"/>
              <w:lang w:val="nl-NL"/>
            </w:rPr>
          </w:rPrChange>
        </w:rPr>
        <w:t>y lan.</w:t>
      </w:r>
    </w:p>
    <w:p w:rsidR="00CE70E6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16929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</w:p>
    <w:p w:rsidR="002523B7" w:rsidRPr="002358DD" w:rsidRDefault="00CE70E6" w:rsidP="00CE70E6">
      <w:pPr>
        <w:pStyle w:val="Heading1"/>
        <w:rPr>
          <w:rFonts w:ascii="Times New Roman" w:hAnsi="Times New Roman"/>
          <w:color w:val="0000FF"/>
          <w:sz w:val="24"/>
          <w:lang w:val="nl-NL"/>
          <w:rPrChange w:id="16930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lang w:val="nl-NL"/>
          <w:rPrChange w:id="16931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 xml:space="preserve">Chương </w:t>
      </w:r>
      <w:r w:rsidR="002523B7" w:rsidRPr="002358DD">
        <w:rPr>
          <w:rFonts w:ascii="Times New Roman" w:hAnsi="Times New Roman"/>
          <w:color w:val="0000FF"/>
          <w:sz w:val="24"/>
          <w:lang w:val="nl-NL"/>
          <w:rPrChange w:id="16932" w:author="ThaiNN" w:date="2007-12-12T15:12:00Z">
            <w:rPr>
              <w:rFonts w:ascii="Times New Roman" w:hAnsi="Times New Roman"/>
              <w:sz w:val="24"/>
              <w:lang w:val="nl-NL"/>
            </w:rPr>
          </w:rPrChange>
        </w:rPr>
        <w:t>V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69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CÁC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ĐIỀU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KIỆN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BẢO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ĐẢM</w:t>
      </w:r>
    </w:p>
    <w:p w:rsidR="002523B7" w:rsidRPr="002358DD" w:rsidRDefault="004E50E0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69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ĐỂ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PHÒNG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CHỐNG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BỆNH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5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TRUYỀN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5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5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NHIỄM</w:t>
      </w:r>
    </w:p>
    <w:p w:rsidR="002523B7" w:rsidRPr="002358DD" w:rsidRDefault="004E50E0">
      <w:pPr>
        <w:spacing w:before="36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695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5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5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5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5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57.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ở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6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7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697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m: 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6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a)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6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6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ng;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b)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khoa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m; khoa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khoa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0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0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1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khoa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huy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ỉ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khoa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ki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t,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1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1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72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u 58.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o,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ồ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ng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ườ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2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2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2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2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2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Gi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quan,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quan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o,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o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i,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cho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3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3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m. 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73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3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3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3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3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59.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3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ế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3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độ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v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ớ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ng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ườ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4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7424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 xml:space="preserve"> v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7425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7426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7427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ườ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7428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i tham gia ch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7429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7430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ng d</w:t>
      </w:r>
      <w:r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7431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bCs/>
          <w:color w:val="0000FF"/>
          <w:sz w:val="24"/>
          <w:szCs w:val="24"/>
          <w:lang w:val="nl-NL"/>
          <w:rPrChange w:id="17432" w:author="ThaiNN" w:date="2007-12-12T15:12:00Z">
            <w:rPr>
              <w:rFonts w:ascii="Times New Roman" w:hAnsi="Times New Roman"/>
              <w:b/>
              <w:bCs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4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4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tham gia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4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4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ro ngh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khi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5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3. Trong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ch, khi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tham gia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xem x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li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ặ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binh,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5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5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binh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u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6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4.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kho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1, 2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3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4E50E0">
      <w:pPr>
        <w:spacing w:before="24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766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6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6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6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6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60. Kinh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í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cho 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ô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t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á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7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b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8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8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 truy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nhi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6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m</w:t>
      </w:r>
    </w:p>
    <w:p w:rsidR="002523B7" w:rsidRPr="002358DD" w:rsidRDefault="002523B7">
      <w:pPr>
        <w:pStyle w:val="BodyText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76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1. Kinh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6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6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bao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m:</w:t>
      </w:r>
    </w:p>
    <w:p w:rsidR="002523B7" w:rsidRPr="002358DD" w:rsidRDefault="002523B7">
      <w:pPr>
        <w:pStyle w:val="BodyText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77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a)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1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c;</w:t>
      </w:r>
    </w:p>
    <w:p w:rsidR="002523B7" w:rsidRPr="002358DD" w:rsidRDefault="002523B7">
      <w:pPr>
        <w:pStyle w:val="BodyText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77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b)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2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2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2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2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;</w:t>
      </w:r>
    </w:p>
    <w:p w:rsidR="002523B7" w:rsidRPr="002358DD" w:rsidRDefault="002523B7">
      <w:pPr>
        <w:pStyle w:val="BodyText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772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2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c)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2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2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ngu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2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kinh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t.</w:t>
      </w:r>
    </w:p>
    <w:p w:rsidR="002523B7" w:rsidRPr="002358DD" w:rsidRDefault="002523B7">
      <w:pPr>
        <w:pStyle w:val="BodyText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77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2.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m,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o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m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, k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i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cho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7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7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7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7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7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7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7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7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7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8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8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m.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8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8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8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8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8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8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8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8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9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9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9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9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9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9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m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9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9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ng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79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79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0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0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0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0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0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0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o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0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0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0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c. 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781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1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1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1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1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61.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1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ự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1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1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ữ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2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qu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2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gia cho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8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pStyle w:val="n-dieund"/>
        <w:spacing w:before="120" w:after="60" w:line="320" w:lineRule="exact"/>
        <w:ind w:firstLine="567"/>
        <w:rPr>
          <w:rFonts w:ascii="Times New Roman" w:hAnsi="Times New Roman"/>
          <w:color w:val="0000FF"/>
          <w:sz w:val="24"/>
          <w:szCs w:val="24"/>
          <w:lang w:val="nl-NL"/>
          <w:rPrChange w:id="1782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3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1.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3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3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3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3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3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3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3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3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 vi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3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4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4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4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4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4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4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4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 gia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4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4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kinh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4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5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, thu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5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5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c,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5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5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a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5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ấ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5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t, thi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5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5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5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6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y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6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6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6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64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6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6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6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6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86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87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ch.</w:t>
      </w:r>
    </w:p>
    <w:p w:rsidR="002523B7" w:rsidRPr="002358DD" w:rsidRDefault="002523B7">
      <w:pPr>
        <w:pStyle w:val="n-dieund"/>
        <w:spacing w:before="120" w:after="60" w:line="320" w:lineRule="exact"/>
        <w:ind w:firstLine="567"/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71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72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2. Vi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73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74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c x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75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76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y d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77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78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ng, t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79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0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1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2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c, qu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3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ả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4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n l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5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ý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6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, 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7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8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89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0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u h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1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2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nh v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3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4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5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ử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6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7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ụ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8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899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0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1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2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3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4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c gia 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5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6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7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8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09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0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1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2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3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4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5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6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c hi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7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8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n theo quy 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19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0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1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2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3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4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5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6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7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8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 d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29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30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31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ữ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32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 xml:space="preserve"> qu</w:t>
      </w:r>
      <w:r w:rsidR="004E50E0"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33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pacing w:val="-4"/>
          <w:sz w:val="24"/>
          <w:szCs w:val="24"/>
          <w:lang w:val="nl-NL"/>
          <w:rPrChange w:id="17934" w:author="ThaiNN" w:date="2007-12-12T15:12:00Z">
            <w:rPr>
              <w:rFonts w:ascii="Times New Roman" w:hAnsi="Times New Roman"/>
              <w:spacing w:val="-4"/>
              <w:sz w:val="24"/>
              <w:szCs w:val="24"/>
              <w:lang w:val="nl-NL"/>
            </w:rPr>
          </w:rPrChange>
        </w:rPr>
        <w:t>c gia.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79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3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3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62. Qu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ỹ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ỗ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ợ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ò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ng, 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4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5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ị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795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ch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79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1.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ch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ng theo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8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8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8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8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8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8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ỗ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8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9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9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9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9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9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9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9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9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799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799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0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0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0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ườ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0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m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0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ắ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b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ề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nhi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ễ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t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độ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ng,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 kh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2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c. 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802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2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2. Ngu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3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ồ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3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3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3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3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3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3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3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Qu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ỹ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ì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ê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s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ở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p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nguy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n,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6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 tr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6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ợ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6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6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6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a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6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ổ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6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6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6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c,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7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7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7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â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7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trong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7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7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7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7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7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7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ngo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08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08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i.</w:t>
      </w:r>
    </w:p>
    <w:p w:rsidR="00CE70E6" w:rsidRPr="002358DD" w:rsidRDefault="00CE70E6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808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</w:p>
    <w:p w:rsidR="002523B7" w:rsidRPr="002358DD" w:rsidRDefault="00CE70E6" w:rsidP="00CE70E6">
      <w:pPr>
        <w:jc w:val="center"/>
        <w:rPr>
          <w:rFonts w:ascii="Times New Roman" w:hAnsi="Times New Roman"/>
          <w:b/>
          <w:color w:val="0000FF"/>
          <w:sz w:val="24"/>
          <w:szCs w:val="24"/>
          <w:lang w:val="nl-NL"/>
          <w:rPrChange w:id="1808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8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Chương 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8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VI</w:t>
      </w:r>
      <w:r w:rsidR="002523B7" w:rsidRPr="002358DD">
        <w:rPr>
          <w:rFonts w:ascii="Times New Roman" w:hAnsi="Times New Roman"/>
          <w:color w:val="0000FF"/>
          <w:sz w:val="24"/>
          <w:szCs w:val="24"/>
          <w:lang w:val="nl-NL"/>
          <w:rPrChange w:id="1808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br/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8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ĐIỀU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8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8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KHOẢN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9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9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THI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9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9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HÀNH</w:t>
      </w:r>
    </w:p>
    <w:p w:rsidR="002523B7" w:rsidRPr="002358DD" w:rsidRDefault="004E50E0">
      <w:pPr>
        <w:autoSpaceDE w:val="0"/>
        <w:autoSpaceDN w:val="0"/>
        <w:adjustRightInd w:val="0"/>
        <w:spacing w:before="360" w:after="120" w:line="320" w:lineRule="exact"/>
        <w:ind w:firstLine="567"/>
        <w:rPr>
          <w:rFonts w:ascii="Times New Roman" w:hAnsi="Times New Roman"/>
          <w:b/>
          <w:color w:val="0000FF"/>
          <w:sz w:val="24"/>
          <w:szCs w:val="24"/>
          <w:lang w:val="nl-NL"/>
          <w:rPrChange w:id="1809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9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9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9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9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63. Hi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09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ệ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0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l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0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ự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0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c thi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0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0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810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0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0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0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0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1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c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1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1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1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1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u l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1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ự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1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 thi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1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1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t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1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2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ng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2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2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 01 th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2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2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7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2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2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m 2008.</w:t>
      </w:r>
    </w:p>
    <w:p w:rsidR="002523B7" w:rsidRPr="002358DD" w:rsidRDefault="004E50E0">
      <w:pPr>
        <w:spacing w:before="120" w:after="60" w:line="320" w:lineRule="exact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81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Đ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2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i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30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ề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31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u 64.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3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ướ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3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 d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3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ẫ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3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thi 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3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à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13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nh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813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3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Ch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4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4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ph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4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4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quy 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4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đị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4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chi ti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4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ế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4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v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4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4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5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51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ng d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52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ẫ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53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 thi h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54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55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nh Lu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56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57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color w:val="0000FF"/>
          <w:sz w:val="24"/>
          <w:szCs w:val="24"/>
          <w:lang w:val="nl-NL"/>
          <w:rPrChange w:id="18158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color w:val="0000FF"/>
          <w:sz w:val="24"/>
          <w:szCs w:val="24"/>
          <w:lang w:val="nl-NL"/>
          <w:rPrChange w:id="18159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  <w:t>y.</w: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8160" w:author="ThaiNN" w:date="2007-12-12T15:12:00Z">
            <w:rPr>
              <w:rFonts w:ascii="Times New Roman" w:hAnsi="Times New Roman"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noProof/>
          <w:color w:val="0000FF"/>
          <w:sz w:val="24"/>
          <w:szCs w:val="24"/>
          <w:lang w:val="nl-NL"/>
          <w:rPrChange w:id="18161" w:author="ThaiNN" w:date="2007-12-12T15:12:00Z">
            <w:rPr>
              <w:rFonts w:ascii="Times New Roman" w:hAnsi="Times New Roman"/>
              <w:noProof/>
              <w:sz w:val="24"/>
              <w:szCs w:val="24"/>
              <w:lang w:val="nl-NL"/>
            </w:rPr>
          </w:rPrChange>
        </w:rPr>
        <w:pict>
          <v:line id="_x0000_s1031" style="position:absolute;left:0;text-align:left;z-index:251657728" from="0,13.95pt" to="455pt,13.95pt"/>
        </w:pict>
      </w:r>
    </w:p>
    <w:p w:rsidR="002523B7" w:rsidRPr="002358DD" w:rsidRDefault="002523B7">
      <w:pPr>
        <w:spacing w:before="120" w:after="60" w:line="320" w:lineRule="exact"/>
        <w:ind w:firstLine="567"/>
        <w:jc w:val="both"/>
        <w:rPr>
          <w:rFonts w:ascii="Times New Roman" w:hAnsi="Times New Roman"/>
          <w:i/>
          <w:color w:val="0000FF"/>
          <w:sz w:val="24"/>
          <w:szCs w:val="24"/>
          <w:lang w:val="nl-NL"/>
          <w:rPrChange w:id="18162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63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Lu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6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ậ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65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t n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66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67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y 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68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đã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69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0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đượ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1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c Qu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2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ố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3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c 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5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i n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6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ướ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7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c C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8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79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ng 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0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ò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1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a x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2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ã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3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ộ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5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i ch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6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ủ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7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 ngh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8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ĩ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89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a Vi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0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ệ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1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t Nam kh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2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ó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3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a XII, k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ỳ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5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 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6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ọ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7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p th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8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ứ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199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 xml:space="preserve"> 2 th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200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ô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201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ng qua ng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202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à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203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y 21 th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204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á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205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ng 11 n</w:t>
      </w:r>
      <w:r w:rsidR="004E50E0"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206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ă</w:t>
      </w:r>
      <w:r w:rsidRPr="002358DD">
        <w:rPr>
          <w:rFonts w:ascii="Times New Roman" w:hAnsi="Times New Roman"/>
          <w:i/>
          <w:color w:val="0000FF"/>
          <w:sz w:val="24"/>
          <w:szCs w:val="24"/>
          <w:lang w:val="nl-NL"/>
          <w:rPrChange w:id="18207" w:author="ThaiNN" w:date="2007-12-12T15:12:00Z">
            <w:rPr>
              <w:rFonts w:ascii="Times New Roman" w:hAnsi="Times New Roman"/>
              <w:i/>
              <w:sz w:val="24"/>
              <w:szCs w:val="24"/>
              <w:lang w:val="nl-NL"/>
            </w:rPr>
          </w:rPrChange>
        </w:rPr>
        <w:t>m 2007.</w:t>
      </w:r>
    </w:p>
    <w:p w:rsidR="002523B7" w:rsidRPr="002358DD" w:rsidRDefault="002523B7">
      <w:pPr>
        <w:pStyle w:val="Heading5"/>
        <w:spacing w:before="120" w:after="60" w:line="320" w:lineRule="exact"/>
        <w:ind w:left="4320"/>
        <w:rPr>
          <w:rFonts w:ascii="Times New Roman" w:hAnsi="Times New Roman"/>
          <w:color w:val="0000FF"/>
          <w:sz w:val="24"/>
          <w:szCs w:val="24"/>
          <w:lang w:val="nl-NL"/>
          <w:rPrChange w:id="1820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</w:p>
    <w:p w:rsidR="00CE70E6" w:rsidRPr="002358DD" w:rsidRDefault="002523B7" w:rsidP="00CE70E6">
      <w:pPr>
        <w:ind w:firstLine="5600"/>
        <w:jc w:val="both"/>
        <w:rPr>
          <w:rFonts w:ascii="Times New Roman" w:hAnsi="Times New Roman"/>
          <w:b/>
          <w:color w:val="0000FF"/>
          <w:sz w:val="24"/>
          <w:szCs w:val="24"/>
          <w:lang w:val="nl-NL"/>
          <w:rPrChange w:id="18209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</w:pP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10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C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11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HỦ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12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13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TỊCH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14" w:author="ThaiNN" w:date="2007-12-12T15:12:00Z">
            <w:rPr>
              <w:rFonts w:ascii="Times New Roman" w:hAnsi="Times New Roman"/>
              <w:b/>
              <w:sz w:val="24"/>
              <w:szCs w:val="24"/>
              <w:lang w:val="nl-NL"/>
            </w:rPr>
          </w:rPrChange>
        </w:rPr>
        <w:t xml:space="preserve"> 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15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Q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16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UỐC</w:t>
      </w:r>
      <w:r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17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 xml:space="preserve"> 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18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  <w:t>HỘI</w:t>
      </w:r>
    </w:p>
    <w:p w:rsidR="002523B7" w:rsidRPr="002358DD" w:rsidRDefault="00CE70E6" w:rsidP="00CE70E6">
      <w:pPr>
        <w:ind w:firstLine="5600"/>
        <w:jc w:val="both"/>
        <w:rPr>
          <w:rFonts w:ascii="Times New Roman" w:hAnsi="Times New Roman"/>
          <w:color w:val="0000FF"/>
          <w:sz w:val="24"/>
          <w:szCs w:val="24"/>
          <w:lang w:val="nl-NL"/>
          <w:rPrChange w:id="18219" w:author="ThaiNN" w:date="2007-12-12T15:12:00Z">
            <w:rPr>
              <w:rFonts w:ascii="Times New Roman" w:hAnsi="Times New Roman"/>
              <w:sz w:val="24"/>
              <w:szCs w:val="24"/>
              <w:lang w:val="nl-NL"/>
            </w:rPr>
          </w:rPrChange>
        </w:rPr>
      </w:pPr>
      <w:ins w:id="18220" w:author="ThaiNN" w:date="2007-12-10T11:57:00Z">
        <w:r w:rsidRPr="002358DD">
          <w:rPr>
            <w:rFonts w:ascii="Times New Roman" w:hAnsi="Times New Roman"/>
            <w:b/>
            <w:color w:val="0000FF"/>
            <w:sz w:val="24"/>
            <w:szCs w:val="24"/>
            <w:lang w:val="nl-NL"/>
            <w:rPrChange w:id="18221" w:author="ThaiNN" w:date="2007-12-12T15:12:00Z">
              <w:rPr>
                <w:rFonts w:ascii="Times New Roman" w:hAnsi="Times New Roman"/>
                <w:b/>
                <w:color w:val="auto"/>
                <w:sz w:val="24"/>
                <w:szCs w:val="24"/>
                <w:lang w:val="nl-NL"/>
              </w:rPr>
            </w:rPrChange>
          </w:rPr>
          <w:t xml:space="preserve">     </w:t>
        </w:r>
      </w:ins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22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Nguy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23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ễ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24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 Ph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25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ú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26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 xml:space="preserve"> Tr</w:t>
      </w:r>
      <w:r w:rsidR="004E50E0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27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ọ</w:t>
      </w:r>
      <w:r w:rsidR="002523B7" w:rsidRPr="002358DD">
        <w:rPr>
          <w:rFonts w:ascii="Times New Roman" w:hAnsi="Times New Roman"/>
          <w:b/>
          <w:color w:val="0000FF"/>
          <w:sz w:val="24"/>
          <w:szCs w:val="24"/>
          <w:lang w:val="nl-NL"/>
          <w:rPrChange w:id="18228" w:author="ThaiNN" w:date="2007-12-12T15:12:00Z">
            <w:rPr>
              <w:rFonts w:ascii="Times New Roman" w:hAnsi="Times New Roman"/>
              <w:b/>
              <w:color w:val="auto"/>
              <w:sz w:val="24"/>
              <w:szCs w:val="24"/>
              <w:lang w:val="nl-NL"/>
            </w:rPr>
          </w:rPrChange>
        </w:rPr>
        <w:t>ng</w:t>
      </w:r>
    </w:p>
    <w:sectPr w:rsidR="002523B7" w:rsidRPr="002358DD" w:rsidSect="00CE70E6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567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1901" w:rsidRDefault="00871901">
      <w:r>
        <w:separator/>
      </w:r>
    </w:p>
  </w:endnote>
  <w:endnote w:type="continuationSeparator" w:id="0">
    <w:p w:rsidR="00871901" w:rsidRDefault="0087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70E6" w:rsidRDefault="00CE70E6">
    <w:pPr>
      <w:pStyle w:val="Footer"/>
      <w:framePr w:wrap="around" w:vAnchor="text" w:hAnchor="margin" w:xAlign="center" w:y="1"/>
      <w:rPr>
        <w:rStyle w:val="PageNumber"/>
        <w:sz w:val="27"/>
        <w:szCs w:val="27"/>
      </w:rPr>
    </w:pPr>
    <w:r>
      <w:rPr>
        <w:rStyle w:val="PageNumber"/>
        <w:sz w:val="27"/>
        <w:szCs w:val="27"/>
      </w:rPr>
      <w:fldChar w:fldCharType="begin"/>
    </w:r>
    <w:r>
      <w:rPr>
        <w:rStyle w:val="PageNumber"/>
        <w:sz w:val="27"/>
        <w:szCs w:val="27"/>
      </w:rPr>
      <w:instrText xml:space="preserve">PAGE  </w:instrText>
    </w:r>
    <w:r>
      <w:rPr>
        <w:rStyle w:val="PageNumber"/>
        <w:sz w:val="27"/>
        <w:szCs w:val="27"/>
      </w:rPr>
      <w:fldChar w:fldCharType="end"/>
    </w:r>
  </w:p>
  <w:p w:rsidR="00CE70E6" w:rsidRDefault="00CE70E6">
    <w:pPr>
      <w:pStyle w:val="Footer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1901" w:rsidRDefault="00871901">
      <w:r>
        <w:separator/>
      </w:r>
    </w:p>
  </w:footnote>
  <w:footnote w:type="continuationSeparator" w:id="0">
    <w:p w:rsidR="00871901" w:rsidRDefault="00871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70E6" w:rsidRDefault="00CE70E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70E6" w:rsidRDefault="00CE7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70E6" w:rsidRPr="00CE70E6" w:rsidRDefault="00CE70E6">
    <w:pPr>
      <w:pStyle w:val="Header"/>
      <w:framePr w:wrap="around" w:vAnchor="text" w:hAnchor="margin" w:xAlign="center" w:y="1"/>
      <w:rPr>
        <w:rStyle w:val="PageNumber"/>
        <w:rFonts w:ascii="Times New Roman" w:hAnsi="Times New Roman"/>
        <w:b/>
        <w:sz w:val="24"/>
        <w:lang w:val="nl-NL"/>
      </w:rPr>
    </w:pPr>
    <w:r w:rsidRPr="00CE70E6">
      <w:rPr>
        <w:rStyle w:val="PageNumber"/>
        <w:rFonts w:ascii="Times New Roman" w:hAnsi="Times New Roman"/>
        <w:b/>
        <w:sz w:val="24"/>
        <w:lang w:val="nl-NL"/>
      </w:rPr>
      <w:fldChar w:fldCharType="begin"/>
    </w:r>
    <w:r w:rsidRPr="00CE70E6">
      <w:rPr>
        <w:rStyle w:val="PageNumber"/>
        <w:rFonts w:ascii="Times New Roman" w:hAnsi="Times New Roman"/>
        <w:b/>
        <w:sz w:val="24"/>
        <w:lang w:val="nl-NL"/>
      </w:rPr>
      <w:instrText xml:space="preserve">PAGE  </w:instrText>
    </w:r>
    <w:r w:rsidRPr="00CE70E6">
      <w:rPr>
        <w:rStyle w:val="PageNumber"/>
        <w:rFonts w:ascii="Times New Roman" w:hAnsi="Times New Roman"/>
        <w:b/>
        <w:sz w:val="24"/>
        <w:lang w:val="nl-NL"/>
      </w:rPr>
      <w:fldChar w:fldCharType="separate"/>
    </w:r>
    <w:r w:rsidR="002358DD">
      <w:rPr>
        <w:rStyle w:val="PageNumber"/>
        <w:rFonts w:ascii="Times New Roman" w:hAnsi="Times New Roman"/>
        <w:b/>
        <w:noProof/>
        <w:sz w:val="24"/>
        <w:lang w:val="nl-NL"/>
      </w:rPr>
      <w:t>21</w:t>
    </w:r>
    <w:r w:rsidRPr="00CE70E6">
      <w:rPr>
        <w:rStyle w:val="PageNumber"/>
        <w:rFonts w:ascii="Times New Roman" w:hAnsi="Times New Roman"/>
        <w:b/>
        <w:sz w:val="24"/>
        <w:lang w:val="nl-NL"/>
      </w:rPr>
      <w:fldChar w:fldCharType="end"/>
    </w:r>
  </w:p>
  <w:p w:rsidR="00CE70E6" w:rsidRPr="00CE70E6" w:rsidRDefault="00CE70E6">
    <w:pPr>
      <w:pStyle w:val="Header"/>
      <w:rPr>
        <w:rFonts w:ascii="Times New Roman" w:hAnsi="Times New Roman"/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98E9B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74D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F644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8817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D4ED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1EAF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66F8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501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9A9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88F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65067A"/>
    <w:multiLevelType w:val="hybridMultilevel"/>
    <w:tmpl w:val="ED6CE4D0"/>
    <w:lvl w:ilvl="0" w:tplc="E0A4B2F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51475068"/>
    <w:multiLevelType w:val="hybridMultilevel"/>
    <w:tmpl w:val="EB4C8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806149"/>
    <w:multiLevelType w:val="hybridMultilevel"/>
    <w:tmpl w:val="B9964C4C"/>
    <w:lvl w:ilvl="0" w:tplc="CC52E292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61C927BD"/>
    <w:multiLevelType w:val="hybridMultilevel"/>
    <w:tmpl w:val="25F80BCE"/>
    <w:lvl w:ilvl="0" w:tplc="45540D9A">
      <w:start w:val="3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441263189">
    <w:abstractNumId w:val="10"/>
  </w:num>
  <w:num w:numId="2" w16cid:durableId="144277075">
    <w:abstractNumId w:val="12"/>
  </w:num>
  <w:num w:numId="3" w16cid:durableId="2032993804">
    <w:abstractNumId w:val="13"/>
  </w:num>
  <w:num w:numId="4" w16cid:durableId="921716303">
    <w:abstractNumId w:val="11"/>
  </w:num>
  <w:num w:numId="5" w16cid:durableId="39476618">
    <w:abstractNumId w:val="9"/>
  </w:num>
  <w:num w:numId="6" w16cid:durableId="1248270765">
    <w:abstractNumId w:val="7"/>
  </w:num>
  <w:num w:numId="7" w16cid:durableId="1221133901">
    <w:abstractNumId w:val="6"/>
  </w:num>
  <w:num w:numId="8" w16cid:durableId="1586187935">
    <w:abstractNumId w:val="5"/>
  </w:num>
  <w:num w:numId="9" w16cid:durableId="1611207290">
    <w:abstractNumId w:val="4"/>
  </w:num>
  <w:num w:numId="10" w16cid:durableId="157236184">
    <w:abstractNumId w:val="8"/>
  </w:num>
  <w:num w:numId="11" w16cid:durableId="504440687">
    <w:abstractNumId w:val="3"/>
  </w:num>
  <w:num w:numId="12" w16cid:durableId="1985963693">
    <w:abstractNumId w:val="2"/>
  </w:num>
  <w:num w:numId="13" w16cid:durableId="1517308198">
    <w:abstractNumId w:val="1"/>
  </w:num>
  <w:num w:numId="14" w16cid:durableId="2124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3B1D"/>
    <w:rsid w:val="002358DD"/>
    <w:rsid w:val="002523B7"/>
    <w:rsid w:val="004E50E0"/>
    <w:rsid w:val="00572FCF"/>
    <w:rsid w:val="005B3B1D"/>
    <w:rsid w:val="006A0C1E"/>
    <w:rsid w:val="00871901"/>
    <w:rsid w:val="00B41FB8"/>
    <w:rsid w:val="00C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D81A93D-6A7E-4D4B-917C-1817176D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color w:val="000000"/>
      <w:sz w:val="28"/>
      <w:szCs w:val="28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color w:val="auto"/>
      <w:szCs w:val="24"/>
    </w:rPr>
  </w:style>
  <w:style w:type="paragraph" w:styleId="Heading2">
    <w:name w:val="heading 2"/>
    <w:basedOn w:val="Normal"/>
    <w:next w:val="Normal"/>
    <w:qFormat/>
    <w:pPr>
      <w:keepNext/>
      <w:spacing w:before="40" w:line="252" w:lineRule="auto"/>
      <w:jc w:val="center"/>
      <w:outlineLvl w:val="1"/>
    </w:pPr>
    <w:rPr>
      <w:rFonts w:ascii=".VnTimeH" w:hAnsi=".VnTimeH"/>
      <w:b/>
      <w:bCs/>
      <w:lang w:val="pt-BR"/>
    </w:rPr>
  </w:style>
  <w:style w:type="paragraph" w:styleId="Heading3">
    <w:name w:val="heading 3"/>
    <w:basedOn w:val="Normal"/>
    <w:next w:val="Normal"/>
    <w:qFormat/>
    <w:pPr>
      <w:keepNext/>
      <w:spacing w:before="40" w:line="252" w:lineRule="auto"/>
      <w:jc w:val="center"/>
      <w:outlineLvl w:val="2"/>
    </w:pPr>
    <w:rPr>
      <w:b/>
      <w:bCs/>
      <w:sz w:val="26"/>
      <w:lang w:val="pt-BR"/>
    </w:rPr>
  </w:style>
  <w:style w:type="paragraph" w:styleId="Heading5">
    <w:name w:val="heading 5"/>
    <w:basedOn w:val="Normal"/>
    <w:next w:val="Normal"/>
    <w:qFormat/>
    <w:pPr>
      <w:keepNext/>
      <w:ind w:left="2880" w:firstLine="720"/>
      <w:jc w:val="both"/>
      <w:outlineLvl w:val="4"/>
    </w:pPr>
    <w:rPr>
      <w:rFonts w:ascii=".VnTimeH" w:hAnsi=".VnTimeH"/>
      <w:b/>
      <w:color w:val="auto"/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TimeH" w:hAnsi=".VnTimeH"/>
      <w:b/>
      <w:bCs/>
      <w:color w:val="auto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3">
    <w:name w:val="Body Text Indent 3"/>
    <w:basedOn w:val="Normal"/>
    <w:pPr>
      <w:ind w:firstLine="720"/>
      <w:jc w:val="both"/>
    </w:pPr>
    <w:rPr>
      <w:color w:val="auto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color w:val="auto"/>
      <w:szCs w:val="20"/>
    </w:rPr>
  </w:style>
  <w:style w:type="paragraph" w:styleId="BodyText">
    <w:name w:val="Body Text"/>
    <w:basedOn w:val="Normal"/>
    <w:pPr>
      <w:jc w:val="both"/>
    </w:pPr>
    <w:rPr>
      <w:color w:val="auto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color w:val="auto"/>
      <w:szCs w:val="20"/>
      <w:u w:val="single"/>
    </w:rPr>
  </w:style>
  <w:style w:type="paragraph" w:styleId="BodyText2">
    <w:name w:val="Body Text 2"/>
    <w:basedOn w:val="Normal"/>
    <w:pPr>
      <w:jc w:val="both"/>
    </w:pPr>
    <w:rPr>
      <w:bCs/>
      <w:color w:val="auto"/>
      <w:szCs w:val="20"/>
      <w:u w:val="single"/>
    </w:rPr>
  </w:style>
  <w:style w:type="paragraph" w:styleId="BodyTextIndent">
    <w:name w:val="Body Text Indent"/>
    <w:basedOn w:val="Normal"/>
    <w:pPr>
      <w:overflowPunct w:val="0"/>
      <w:adjustRightInd w:val="0"/>
      <w:spacing w:after="120"/>
      <w:ind w:firstLine="567"/>
      <w:jc w:val="both"/>
    </w:pPr>
    <w:rPr>
      <w:rFonts w:ascii="Times New Roman" w:hAnsi="Times New Roman"/>
      <w:color w:val="FF0000"/>
      <w:szCs w:val="20"/>
    </w:rPr>
  </w:style>
  <w:style w:type="character" w:styleId="PageNumber">
    <w:name w:val="page number"/>
    <w:basedOn w:val="DefaultParagraphFont"/>
  </w:style>
  <w:style w:type="paragraph" w:customStyle="1" w:styleId="n-dieund">
    <w:name w:val="n-dieund"/>
    <w:basedOn w:val="Normal"/>
    <w:pPr>
      <w:spacing w:after="120"/>
      <w:ind w:firstLine="709"/>
      <w:jc w:val="both"/>
    </w:pPr>
    <w:rPr>
      <w:color w:val="auto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color w:val="auto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color w:val="auto"/>
      <w:szCs w:val="24"/>
    </w:rPr>
  </w:style>
  <w:style w:type="paragraph" w:styleId="Revision">
    <w:name w:val="Revision"/>
    <w:hidden/>
    <w:uiPriority w:val="99"/>
    <w:semiHidden/>
    <w:rsid w:val="00B41FB8"/>
    <w:rPr>
      <w:rFonts w:ascii=".VnTime" w:hAnsi=".VnTime"/>
      <w:color w:val="00000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7055</Words>
  <Characters>40218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HoangNam</cp:lastModifiedBy>
  <cp:revision>2</cp:revision>
  <cp:lastPrinted>2002-01-02T03:10:00Z</cp:lastPrinted>
  <dcterms:created xsi:type="dcterms:W3CDTF">2025-10-16T19:20:00Z</dcterms:created>
  <dcterms:modified xsi:type="dcterms:W3CDTF">2025-10-16T19:20:00Z</dcterms:modified>
</cp:coreProperties>
</file>