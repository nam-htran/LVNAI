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2A955" w14:textId="77777777" w:rsidR="00277AFA" w:rsidRPr="00315FC1" w:rsidRDefault="00277AFA" w:rsidP="00315FC1">
      <w:pPr>
        <w:pStyle w:val="Heading4"/>
        <w:spacing w:before="0" w:line="240" w:lineRule="auto"/>
        <w:rPr>
          <w:rFonts w:ascii="Times New Roman" w:hAnsi="Times New Roman"/>
          <w:color w:val="0000FF"/>
          <w:sz w:val="32"/>
          <w:szCs w:val="32"/>
          <w:lang w:val="pl-PL"/>
          <w:rPrChange w:id="0" w:author="ThaiNN" w:date="2008-12-09T15:09:00Z">
            <w:rPr>
              <w:rFonts w:ascii="Times New Roman" w:hAnsi="Times New Roman"/>
              <w:sz w:val="32"/>
              <w:szCs w:val="32"/>
              <w:lang w:val="pl-PL"/>
            </w:rPr>
          </w:rPrChange>
        </w:rPr>
      </w:pPr>
      <w:r w:rsidRPr="00315FC1">
        <w:rPr>
          <w:rFonts w:ascii="Times New Roman" w:hAnsi="Times New Roman"/>
          <w:color w:val="0000FF"/>
          <w:sz w:val="32"/>
          <w:szCs w:val="32"/>
          <w:lang w:val="pl-PL"/>
          <w:rPrChange w:id="1" w:author="ThaiNN" w:date="2008-12-09T15:09:00Z">
            <w:rPr>
              <w:rFonts w:ascii="Times New Roman" w:hAnsi="Times New Roman"/>
              <w:sz w:val="32"/>
              <w:szCs w:val="32"/>
              <w:lang w:val="pl-PL"/>
            </w:rPr>
          </w:rPrChange>
        </w:rPr>
        <w:t>LUẬT</w:t>
      </w:r>
    </w:p>
    <w:p w14:paraId="7B06C325" w14:textId="77777777" w:rsidR="00277AFA" w:rsidRPr="00315FC1" w:rsidRDefault="00277AFA" w:rsidP="00315FC1">
      <w:pPr>
        <w:pStyle w:val="Heading4"/>
        <w:spacing w:before="0" w:line="240" w:lineRule="auto"/>
        <w:rPr>
          <w:rFonts w:ascii="Times New Roman" w:hAnsi="Times New Roman"/>
          <w:color w:val="0000FF"/>
          <w:sz w:val="28"/>
          <w:lang w:val="pl-PL"/>
          <w:rPrChange w:id="2" w:author="ThaiNN" w:date="2008-12-09T15:09:00Z">
            <w:rPr>
              <w:rFonts w:ascii="Times New Roman" w:hAnsi="Times New Roman"/>
              <w:sz w:val="28"/>
              <w:lang w:val="pl-PL"/>
            </w:rPr>
          </w:rPrChange>
        </w:rPr>
      </w:pPr>
      <w:r w:rsidRPr="00315FC1">
        <w:rPr>
          <w:rFonts w:ascii="Times New Roman" w:hAnsi="Times New Roman"/>
          <w:color w:val="0000FF"/>
          <w:sz w:val="28"/>
          <w:lang w:val="pl-PL"/>
          <w:rPrChange w:id="3" w:author="ThaiNN" w:date="2008-12-09T15:09:00Z">
            <w:rPr>
              <w:rFonts w:ascii="Times New Roman" w:hAnsi="Times New Roman"/>
              <w:sz w:val="28"/>
              <w:lang w:val="pl-PL"/>
            </w:rPr>
          </w:rPrChange>
        </w:rPr>
        <w:t>ĐA DẠNG SINH HỌC</w:t>
      </w:r>
    </w:p>
    <w:p w14:paraId="4D795528" w14:textId="77777777" w:rsidR="00315FC1" w:rsidRPr="00315FC1" w:rsidRDefault="00315FC1" w:rsidP="00315FC1">
      <w:pPr>
        <w:jc w:val="center"/>
        <w:rPr>
          <w:rFonts w:ascii="Times New Roman" w:hAnsi="Times New Roman"/>
          <w:b/>
          <w:color w:val="0000FF"/>
          <w:sz w:val="24"/>
          <w:szCs w:val="24"/>
          <w:rPrChange w:id="4" w:author="ThaiNN" w:date="2008-12-09T15:09:00Z">
            <w:rPr>
              <w:rFonts w:ascii="Times New Roman" w:hAnsi="Times New Roman"/>
              <w:b/>
              <w:sz w:val="24"/>
              <w:szCs w:val="24"/>
            </w:rPr>
          </w:rPrChange>
        </w:rPr>
      </w:pPr>
      <w:r w:rsidRPr="00315FC1">
        <w:rPr>
          <w:rFonts w:ascii="Times New Roman" w:hAnsi="Times New Roman"/>
          <w:b/>
          <w:color w:val="0000FF"/>
          <w:sz w:val="24"/>
          <w:szCs w:val="24"/>
          <w:lang w:val="pl-PL"/>
          <w:rPrChange w:id="5" w:author="ThaiNN" w:date="2008-12-09T15:09:00Z">
            <w:rPr>
              <w:rFonts w:ascii="Times New Roman" w:hAnsi="Times New Roman"/>
              <w:b/>
              <w:sz w:val="24"/>
              <w:szCs w:val="24"/>
              <w:lang w:val="pl-PL"/>
            </w:rPr>
          </w:rPrChange>
        </w:rPr>
        <w:t xml:space="preserve">CỦA </w:t>
      </w:r>
      <w:r w:rsidRPr="00315FC1">
        <w:rPr>
          <w:rFonts w:ascii="Times New Roman" w:hAnsi="Times New Roman"/>
          <w:b/>
          <w:color w:val="0000FF"/>
          <w:sz w:val="24"/>
          <w:szCs w:val="24"/>
          <w:rPrChange w:id="6" w:author="ThaiNN" w:date="2008-12-09T15:09:00Z">
            <w:rPr>
              <w:rFonts w:ascii="Times New Roman" w:hAnsi="Times New Roman"/>
              <w:b/>
              <w:sz w:val="24"/>
              <w:szCs w:val="24"/>
            </w:rPr>
          </w:rPrChange>
        </w:rPr>
        <w:t>QUỐC HỘI KHÓA XII, KỲ THỨ TƯ</w:t>
      </w:r>
    </w:p>
    <w:p w14:paraId="42C4BCF8" w14:textId="77777777" w:rsidR="00315FC1" w:rsidRPr="00315FC1" w:rsidRDefault="00315FC1" w:rsidP="00315FC1">
      <w:pPr>
        <w:jc w:val="center"/>
        <w:rPr>
          <w:rFonts w:ascii="Arial" w:hAnsi="Arial" w:cs="Arial"/>
          <w:color w:val="0000FF"/>
          <w:lang w:val="pl-PL"/>
          <w:rPrChange w:id="7" w:author="ThaiNN" w:date="2008-12-09T15:09:00Z">
            <w:rPr>
              <w:rFonts w:ascii="Arial" w:hAnsi="Arial" w:cs="Arial"/>
              <w:lang w:val="pl-PL"/>
            </w:rPr>
          </w:rPrChange>
        </w:rPr>
      </w:pPr>
      <w:r w:rsidRPr="00315FC1">
        <w:rPr>
          <w:rFonts w:ascii="Times New Roman" w:hAnsi="Times New Roman"/>
          <w:b/>
          <w:color w:val="0000FF"/>
          <w:sz w:val="24"/>
          <w:szCs w:val="24"/>
          <w:rPrChange w:id="8" w:author="ThaiNN" w:date="2008-12-09T15:09:00Z">
            <w:rPr>
              <w:rFonts w:ascii="Times New Roman" w:hAnsi="Times New Roman"/>
              <w:b/>
              <w:sz w:val="24"/>
              <w:szCs w:val="24"/>
            </w:rPr>
          </w:rPrChange>
        </w:rPr>
        <w:t xml:space="preserve">SỐ 20/2008/QH12 </w:t>
      </w:r>
      <w:r w:rsidRPr="00315FC1">
        <w:rPr>
          <w:rFonts w:ascii="Times New Roman" w:hAnsi="Times New Roman"/>
          <w:b/>
          <w:bCs/>
          <w:color w:val="0000FF"/>
          <w:sz w:val="24"/>
          <w:szCs w:val="24"/>
          <w:lang w:val="pl-PL"/>
          <w:rPrChange w:id="9" w:author="ThaiNN" w:date="2008-12-09T15:09:00Z">
            <w:rPr>
              <w:rFonts w:ascii="Times New Roman" w:hAnsi="Times New Roman"/>
              <w:b/>
              <w:bCs/>
              <w:sz w:val="24"/>
              <w:szCs w:val="24"/>
              <w:lang w:val="pl-PL"/>
            </w:rPr>
          </w:rPrChange>
        </w:rPr>
        <w:t>QUA NGÀY 13 THÁNG 11 NĂM 2008</w:t>
      </w:r>
    </w:p>
    <w:p w14:paraId="10923CFB" w14:textId="77777777" w:rsidR="00277AFA" w:rsidRPr="00315FC1" w:rsidRDefault="00277AFA" w:rsidP="00E75EFA">
      <w:pPr>
        <w:spacing w:before="120" w:after="120"/>
        <w:rPr>
          <w:rFonts w:ascii="Times New Roman" w:hAnsi="Times New Roman"/>
          <w:color w:val="0000FF"/>
          <w:sz w:val="24"/>
          <w:szCs w:val="24"/>
          <w:lang w:val="pl-PL"/>
          <w:rPrChange w:id="10" w:author="ThaiNN" w:date="2008-12-09T15:09:00Z">
            <w:rPr>
              <w:rFonts w:ascii="Times New Roman" w:hAnsi="Times New Roman"/>
              <w:sz w:val="24"/>
              <w:szCs w:val="24"/>
              <w:lang w:val="pl-PL"/>
            </w:rPr>
          </w:rPrChange>
        </w:rPr>
      </w:pPr>
    </w:p>
    <w:p w14:paraId="553A1637" w14:textId="77777777" w:rsidR="0080328C" w:rsidRPr="00315FC1" w:rsidRDefault="00277AFA" w:rsidP="00E75EFA">
      <w:pPr>
        <w:spacing w:before="120" w:after="120"/>
        <w:ind w:firstLine="720"/>
        <w:rPr>
          <w:rFonts w:ascii="Times New Roman" w:hAnsi="Times New Roman"/>
          <w:b/>
          <w:i/>
          <w:color w:val="0000FF"/>
          <w:sz w:val="24"/>
          <w:szCs w:val="24"/>
          <w:lang w:val="pl-PL"/>
          <w:rPrChange w:id="11" w:author="ThaiNN" w:date="2008-12-09T15:09:00Z">
            <w:rPr>
              <w:rFonts w:ascii="Times New Roman" w:hAnsi="Times New Roman"/>
              <w:b/>
              <w:i/>
              <w:sz w:val="24"/>
              <w:szCs w:val="24"/>
              <w:lang w:val="pl-PL"/>
            </w:rPr>
          </w:rPrChange>
        </w:rPr>
      </w:pPr>
      <w:r w:rsidRPr="00315FC1">
        <w:rPr>
          <w:rFonts w:ascii="Times New Roman" w:hAnsi="Times New Roman"/>
          <w:i/>
          <w:color w:val="0000FF"/>
          <w:sz w:val="24"/>
          <w:szCs w:val="24"/>
          <w:lang w:val="pl-PL"/>
          <w:rPrChange w:id="12" w:author="ThaiNN" w:date="2008-12-09T15:09:00Z">
            <w:rPr>
              <w:rFonts w:ascii="Times New Roman" w:hAnsi="Times New Roman"/>
              <w:i/>
              <w:sz w:val="24"/>
              <w:szCs w:val="24"/>
              <w:lang w:val="pl-PL"/>
            </w:rPr>
          </w:rPrChange>
        </w:rPr>
        <w:t xml:space="preserve">Căn cứ Hiến pháp nước Cộng hoà xã hội chủ nghĩa Việt Nam năm 1992 đã được sửa đổi, bổ sung </w:t>
      </w:r>
      <w:r w:rsidR="00DE5983" w:rsidRPr="00315FC1">
        <w:rPr>
          <w:rFonts w:ascii="Times New Roman" w:hAnsi="Times New Roman"/>
          <w:i/>
          <w:color w:val="0000FF"/>
          <w:sz w:val="24"/>
          <w:szCs w:val="24"/>
          <w:lang w:val="pl-PL"/>
          <w:rPrChange w:id="13" w:author="ThaiNN" w:date="2008-12-09T15:09:00Z">
            <w:rPr>
              <w:rFonts w:ascii="Times New Roman" w:hAnsi="Times New Roman"/>
              <w:i/>
              <w:sz w:val="24"/>
              <w:szCs w:val="24"/>
              <w:lang w:val="pl-PL"/>
            </w:rPr>
          </w:rPrChange>
        </w:rPr>
        <w:t xml:space="preserve">một số điều </w:t>
      </w:r>
      <w:r w:rsidRPr="00315FC1">
        <w:rPr>
          <w:rFonts w:ascii="Times New Roman" w:hAnsi="Times New Roman"/>
          <w:i/>
          <w:color w:val="0000FF"/>
          <w:sz w:val="24"/>
          <w:szCs w:val="24"/>
          <w:lang w:val="pl-PL"/>
          <w:rPrChange w:id="14" w:author="ThaiNN" w:date="2008-12-09T15:09:00Z">
            <w:rPr>
              <w:rFonts w:ascii="Times New Roman" w:hAnsi="Times New Roman"/>
              <w:i/>
              <w:sz w:val="24"/>
              <w:szCs w:val="24"/>
              <w:lang w:val="pl-PL"/>
            </w:rPr>
          </w:rPrChange>
        </w:rPr>
        <w:t>theo Nghị quyết số 51/2001/QH10;</w:t>
      </w:r>
    </w:p>
    <w:p w14:paraId="30731C31" w14:textId="77777777" w:rsidR="00347AD6" w:rsidRPr="00315FC1" w:rsidRDefault="00277AFA" w:rsidP="00E75EFA">
      <w:pPr>
        <w:spacing w:before="120" w:after="120"/>
        <w:ind w:firstLine="720"/>
        <w:rPr>
          <w:rFonts w:ascii="Times New Roman" w:hAnsi="Times New Roman"/>
          <w:color w:val="0000FF"/>
          <w:sz w:val="24"/>
          <w:szCs w:val="24"/>
          <w:lang w:val="pl-PL"/>
          <w:rPrChange w:id="15" w:author="ThaiNN" w:date="2008-12-09T15:09:00Z">
            <w:rPr>
              <w:rFonts w:ascii="Times New Roman" w:hAnsi="Times New Roman"/>
              <w:sz w:val="24"/>
              <w:szCs w:val="24"/>
              <w:lang w:val="pl-PL"/>
            </w:rPr>
          </w:rPrChange>
        </w:rPr>
      </w:pPr>
      <w:r w:rsidRPr="00315FC1">
        <w:rPr>
          <w:rFonts w:ascii="Times New Roman" w:hAnsi="Times New Roman"/>
          <w:bCs/>
          <w:i/>
          <w:color w:val="0000FF"/>
          <w:sz w:val="24"/>
          <w:szCs w:val="24"/>
          <w:lang w:val="pl-PL"/>
          <w:rPrChange w:id="16" w:author="ThaiNN" w:date="2008-12-09T15:09:00Z">
            <w:rPr>
              <w:rFonts w:ascii="Times New Roman" w:hAnsi="Times New Roman"/>
              <w:bCs/>
              <w:i/>
              <w:sz w:val="24"/>
              <w:szCs w:val="24"/>
              <w:lang w:val="pl-PL"/>
            </w:rPr>
          </w:rPrChange>
        </w:rPr>
        <w:t xml:space="preserve">Quốc hội ban hành Luật </w:t>
      </w:r>
      <w:r w:rsidR="00AE4719" w:rsidRPr="00315FC1">
        <w:rPr>
          <w:rFonts w:ascii="Times New Roman" w:hAnsi="Times New Roman"/>
          <w:bCs/>
          <w:i/>
          <w:color w:val="0000FF"/>
          <w:sz w:val="24"/>
          <w:szCs w:val="24"/>
          <w:lang w:val="pl-PL"/>
          <w:rPrChange w:id="17" w:author="ThaiNN" w:date="2008-12-09T15:09:00Z">
            <w:rPr>
              <w:rFonts w:ascii="Times New Roman" w:hAnsi="Times New Roman"/>
              <w:bCs/>
              <w:i/>
              <w:sz w:val="24"/>
              <w:szCs w:val="24"/>
              <w:lang w:val="pl-PL"/>
            </w:rPr>
          </w:rPrChange>
        </w:rPr>
        <w:t>đ</w:t>
      </w:r>
      <w:r w:rsidRPr="00315FC1">
        <w:rPr>
          <w:rFonts w:ascii="Times New Roman" w:hAnsi="Times New Roman"/>
          <w:bCs/>
          <w:i/>
          <w:color w:val="0000FF"/>
          <w:sz w:val="24"/>
          <w:szCs w:val="24"/>
          <w:lang w:val="pl-PL"/>
          <w:rPrChange w:id="18" w:author="ThaiNN" w:date="2008-12-09T15:09:00Z">
            <w:rPr>
              <w:rFonts w:ascii="Times New Roman" w:hAnsi="Times New Roman"/>
              <w:bCs/>
              <w:i/>
              <w:sz w:val="24"/>
              <w:szCs w:val="24"/>
              <w:lang w:val="pl-PL"/>
            </w:rPr>
          </w:rPrChange>
        </w:rPr>
        <w:t>a dạng sinh học.</w:t>
      </w:r>
    </w:p>
    <w:p w14:paraId="4B0D3FF8" w14:textId="77777777" w:rsidR="00315FC1" w:rsidRPr="00315FC1" w:rsidRDefault="00315FC1" w:rsidP="00315FC1">
      <w:pPr>
        <w:pStyle w:val="Heading7"/>
        <w:spacing w:before="0" w:line="240" w:lineRule="auto"/>
        <w:ind w:firstLine="0"/>
        <w:rPr>
          <w:b w:val="0"/>
          <w:color w:val="0000FF"/>
          <w:sz w:val="24"/>
          <w:szCs w:val="24"/>
          <w:lang w:val="pl-PL"/>
          <w:rPrChange w:id="19" w:author="ThaiNN" w:date="2008-12-09T15:09:00Z">
            <w:rPr>
              <w:b w:val="0"/>
              <w:sz w:val="24"/>
              <w:szCs w:val="24"/>
              <w:lang w:val="pl-PL"/>
            </w:rPr>
          </w:rPrChange>
        </w:rPr>
      </w:pPr>
    </w:p>
    <w:p w14:paraId="565BE176" w14:textId="77777777" w:rsidR="00277AFA" w:rsidRPr="00315FC1" w:rsidRDefault="00277AFA" w:rsidP="00315FC1">
      <w:pPr>
        <w:pStyle w:val="Heading7"/>
        <w:spacing w:before="0" w:line="240" w:lineRule="auto"/>
        <w:ind w:firstLine="0"/>
        <w:rPr>
          <w:b w:val="0"/>
          <w:color w:val="0000FF"/>
          <w:sz w:val="24"/>
          <w:szCs w:val="24"/>
          <w:lang w:val="pl-PL"/>
          <w:rPrChange w:id="20" w:author="ThaiNN" w:date="2008-12-09T15:09:00Z">
            <w:rPr>
              <w:b w:val="0"/>
              <w:sz w:val="24"/>
              <w:szCs w:val="24"/>
              <w:lang w:val="pl-PL"/>
            </w:rPr>
          </w:rPrChange>
        </w:rPr>
      </w:pPr>
      <w:r w:rsidRPr="00315FC1">
        <w:rPr>
          <w:b w:val="0"/>
          <w:color w:val="0000FF"/>
          <w:sz w:val="24"/>
          <w:szCs w:val="24"/>
          <w:lang w:val="pl-PL"/>
          <w:rPrChange w:id="21" w:author="ThaiNN" w:date="2008-12-09T15:09:00Z">
            <w:rPr>
              <w:b w:val="0"/>
              <w:sz w:val="24"/>
              <w:szCs w:val="24"/>
              <w:lang w:val="pl-PL"/>
            </w:rPr>
          </w:rPrChange>
        </w:rPr>
        <w:t>CHƯƠNG I</w:t>
      </w:r>
    </w:p>
    <w:p w14:paraId="1DE559F0" w14:textId="77777777" w:rsidR="00277AFA" w:rsidRPr="00315FC1" w:rsidRDefault="00277AFA" w:rsidP="00315FC1">
      <w:pPr>
        <w:tabs>
          <w:tab w:val="num" w:pos="0"/>
        </w:tabs>
        <w:jc w:val="center"/>
        <w:outlineLvl w:val="1"/>
        <w:rPr>
          <w:rFonts w:ascii="Times New Roman" w:hAnsi="Times New Roman"/>
          <w:b/>
          <w:color w:val="0000FF"/>
          <w:sz w:val="24"/>
          <w:szCs w:val="24"/>
          <w:lang w:val="pl-PL"/>
          <w:rPrChange w:id="22"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3" w:author="ThaiNN" w:date="2008-12-09T15:09:00Z">
            <w:rPr>
              <w:rFonts w:ascii="Times New Roman" w:hAnsi="Times New Roman"/>
              <w:b/>
              <w:sz w:val="24"/>
              <w:szCs w:val="24"/>
              <w:lang w:val="pl-PL"/>
            </w:rPr>
          </w:rPrChange>
        </w:rPr>
        <w:t>NHỮNG QUY ĐỊNH CHUNG</w:t>
      </w:r>
    </w:p>
    <w:p w14:paraId="02B81F83" w14:textId="77777777" w:rsidR="00277AFA" w:rsidRPr="00315FC1" w:rsidRDefault="00277AFA" w:rsidP="006976D2">
      <w:pPr>
        <w:tabs>
          <w:tab w:val="num" w:pos="0"/>
        </w:tabs>
        <w:spacing w:before="240" w:after="120"/>
        <w:ind w:firstLine="720"/>
        <w:jc w:val="both"/>
        <w:outlineLvl w:val="1"/>
        <w:rPr>
          <w:rFonts w:ascii="Times New Roman" w:hAnsi="Times New Roman"/>
          <w:b/>
          <w:bCs/>
          <w:color w:val="0000FF"/>
          <w:sz w:val="24"/>
          <w:szCs w:val="24"/>
          <w:lang w:val="pl-PL"/>
          <w:rPrChange w:id="24"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25" w:author="ThaiNN" w:date="2008-12-09T15:09:00Z">
            <w:rPr>
              <w:rFonts w:ascii="Times New Roman" w:hAnsi="Times New Roman"/>
              <w:b/>
              <w:bCs/>
              <w:sz w:val="24"/>
              <w:szCs w:val="24"/>
              <w:lang w:val="pl-PL"/>
            </w:rPr>
          </w:rPrChange>
        </w:rPr>
        <w:t>Điều 1. Phạm vi điều chỉnh</w:t>
      </w:r>
    </w:p>
    <w:p w14:paraId="6C9D9777" w14:textId="77777777" w:rsidR="00277AFA" w:rsidRPr="00315FC1" w:rsidRDefault="00277AFA" w:rsidP="00AC391C">
      <w:pPr>
        <w:tabs>
          <w:tab w:val="num" w:pos="0"/>
        </w:tabs>
        <w:spacing w:before="60" w:after="60"/>
        <w:ind w:firstLine="720"/>
        <w:jc w:val="both"/>
        <w:outlineLvl w:val="1"/>
        <w:rPr>
          <w:rFonts w:ascii="Times New Roman" w:hAnsi="Times New Roman"/>
          <w:b/>
          <w:bCs/>
          <w:color w:val="0000FF"/>
          <w:sz w:val="24"/>
          <w:szCs w:val="24"/>
          <w:lang w:val="pl-PL"/>
          <w:rPrChange w:id="26" w:author="ThaiNN" w:date="2008-12-09T15:09:00Z">
            <w:rPr>
              <w:rFonts w:ascii="Times New Roman" w:hAnsi="Times New Roman"/>
              <w:b/>
              <w:bCs/>
              <w:sz w:val="24"/>
              <w:szCs w:val="24"/>
              <w:lang w:val="pl-PL"/>
            </w:rPr>
          </w:rPrChange>
        </w:rPr>
      </w:pPr>
      <w:r w:rsidRPr="00315FC1">
        <w:rPr>
          <w:rFonts w:ascii="Times New Roman" w:hAnsi="Times New Roman"/>
          <w:color w:val="0000FF"/>
          <w:sz w:val="24"/>
          <w:szCs w:val="24"/>
          <w:lang w:val="pl-PL"/>
          <w:rPrChange w:id="27" w:author="ThaiNN" w:date="2008-12-09T15:09:00Z">
            <w:rPr>
              <w:rFonts w:ascii="Times New Roman" w:hAnsi="Times New Roman"/>
              <w:sz w:val="24"/>
              <w:szCs w:val="24"/>
              <w:lang w:val="pl-PL"/>
            </w:rPr>
          </w:rPrChange>
        </w:rPr>
        <w:t>Luật này quy định về bảo tồn và phát triển bền vững đa dạng sinh học; quyền và nghĩa vụ của tổ chức, hộ gia đình,</w:t>
      </w:r>
      <w:r w:rsidRPr="00315FC1">
        <w:rPr>
          <w:rFonts w:ascii="Times New Roman" w:hAnsi="Times New Roman"/>
          <w:color w:val="0000FF"/>
          <w:sz w:val="24"/>
          <w:szCs w:val="24"/>
          <w:lang w:val="vi-VN"/>
          <w:rPrChange w:id="28"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pl-PL"/>
          <w:rPrChange w:id="29" w:author="ThaiNN" w:date="2008-12-09T15:09:00Z">
            <w:rPr>
              <w:rFonts w:ascii="Times New Roman" w:hAnsi="Times New Roman"/>
              <w:sz w:val="24"/>
              <w:szCs w:val="24"/>
              <w:lang w:val="pl-PL"/>
            </w:rPr>
          </w:rPrChange>
        </w:rPr>
        <w:t>cá nhân trong bảo tồn và phát triển bền vững đa dạng sinh học.</w:t>
      </w:r>
      <w:r w:rsidRPr="00315FC1">
        <w:rPr>
          <w:rFonts w:ascii="Times New Roman" w:hAnsi="Times New Roman"/>
          <w:b/>
          <w:bCs/>
          <w:color w:val="0000FF"/>
          <w:sz w:val="24"/>
          <w:szCs w:val="24"/>
          <w:lang w:val="pl-PL"/>
          <w:rPrChange w:id="30" w:author="ThaiNN" w:date="2008-12-09T15:09:00Z">
            <w:rPr>
              <w:rFonts w:ascii="Times New Roman" w:hAnsi="Times New Roman"/>
              <w:b/>
              <w:bCs/>
              <w:sz w:val="24"/>
              <w:szCs w:val="24"/>
              <w:lang w:val="pl-PL"/>
            </w:rPr>
          </w:rPrChange>
        </w:rPr>
        <w:t xml:space="preserve"> </w:t>
      </w:r>
    </w:p>
    <w:p w14:paraId="74C896E2" w14:textId="77777777" w:rsidR="00277AFA" w:rsidRPr="00315FC1" w:rsidRDefault="0008453D" w:rsidP="00AC391C">
      <w:pPr>
        <w:tabs>
          <w:tab w:val="num" w:pos="0"/>
        </w:tabs>
        <w:spacing w:before="240" w:after="120"/>
        <w:jc w:val="both"/>
        <w:outlineLvl w:val="1"/>
        <w:rPr>
          <w:rFonts w:ascii="Times New Roman" w:hAnsi="Times New Roman"/>
          <w:b/>
          <w:bCs/>
          <w:color w:val="0000FF"/>
          <w:sz w:val="24"/>
          <w:szCs w:val="24"/>
          <w:lang w:val="pl-PL"/>
          <w:rPrChange w:id="31"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32" w:author="ThaiNN" w:date="2008-12-09T15:09:00Z">
            <w:rPr>
              <w:rFonts w:ascii="Times New Roman" w:hAnsi="Times New Roman"/>
              <w:b/>
              <w:bCs/>
              <w:sz w:val="24"/>
              <w:szCs w:val="24"/>
              <w:lang w:val="pl-PL"/>
            </w:rPr>
          </w:rPrChange>
        </w:rPr>
        <w:tab/>
      </w:r>
      <w:r w:rsidR="00277AFA" w:rsidRPr="00315FC1">
        <w:rPr>
          <w:rFonts w:ascii="Times New Roman" w:hAnsi="Times New Roman"/>
          <w:b/>
          <w:bCs/>
          <w:color w:val="0000FF"/>
          <w:sz w:val="24"/>
          <w:szCs w:val="24"/>
          <w:lang w:val="pl-PL"/>
          <w:rPrChange w:id="33" w:author="ThaiNN" w:date="2008-12-09T15:09:00Z">
            <w:rPr>
              <w:rFonts w:ascii="Times New Roman" w:hAnsi="Times New Roman"/>
              <w:b/>
              <w:bCs/>
              <w:sz w:val="24"/>
              <w:szCs w:val="24"/>
              <w:lang w:val="pl-PL"/>
            </w:rPr>
          </w:rPrChange>
        </w:rPr>
        <w:t>Điều 2. Đối tượng áp dụng</w:t>
      </w:r>
    </w:p>
    <w:p w14:paraId="4E51472C" w14:textId="77777777" w:rsidR="00277AFA" w:rsidRPr="00315FC1" w:rsidRDefault="00277AFA" w:rsidP="00923859">
      <w:pPr>
        <w:spacing w:before="60" w:after="60"/>
        <w:ind w:firstLine="720"/>
        <w:jc w:val="both"/>
        <w:rPr>
          <w:rFonts w:ascii="Times New Roman" w:hAnsi="Times New Roman"/>
          <w:bCs/>
          <w:color w:val="0000FF"/>
          <w:spacing w:val="6"/>
          <w:sz w:val="24"/>
          <w:szCs w:val="24"/>
          <w:lang w:val="pl-PL"/>
          <w:rPrChange w:id="34" w:author="ThaiNN" w:date="2008-12-09T15:09:00Z">
            <w:rPr>
              <w:rFonts w:ascii="Times New Roman" w:hAnsi="Times New Roman"/>
              <w:bCs/>
              <w:spacing w:val="6"/>
              <w:sz w:val="24"/>
              <w:szCs w:val="24"/>
              <w:lang w:val="pl-PL"/>
            </w:rPr>
          </w:rPrChange>
        </w:rPr>
      </w:pPr>
      <w:r w:rsidRPr="00315FC1">
        <w:rPr>
          <w:rFonts w:ascii="Times New Roman" w:hAnsi="Times New Roman"/>
          <w:bCs/>
          <w:color w:val="0000FF"/>
          <w:spacing w:val="6"/>
          <w:sz w:val="24"/>
          <w:szCs w:val="24"/>
          <w:lang w:val="pl-PL"/>
          <w:rPrChange w:id="35" w:author="ThaiNN" w:date="2008-12-09T15:09:00Z">
            <w:rPr>
              <w:rFonts w:ascii="Times New Roman" w:hAnsi="Times New Roman"/>
              <w:bCs/>
              <w:spacing w:val="6"/>
              <w:sz w:val="24"/>
              <w:szCs w:val="24"/>
              <w:lang w:val="pl-PL"/>
            </w:rPr>
          </w:rPrChange>
        </w:rPr>
        <w:t>Luật này áp dụng đối với tổ chức, hộ gia đình, cá nhân trong nước</w:t>
      </w:r>
      <w:r w:rsidR="00DE5983" w:rsidRPr="00315FC1">
        <w:rPr>
          <w:rFonts w:ascii="Times New Roman" w:hAnsi="Times New Roman"/>
          <w:bCs/>
          <w:color w:val="0000FF"/>
          <w:spacing w:val="6"/>
          <w:sz w:val="24"/>
          <w:szCs w:val="24"/>
          <w:lang w:val="pl-PL"/>
          <w:rPrChange w:id="36" w:author="ThaiNN" w:date="2008-12-09T15:09:00Z">
            <w:rPr>
              <w:rFonts w:ascii="Times New Roman" w:hAnsi="Times New Roman"/>
              <w:bCs/>
              <w:spacing w:val="6"/>
              <w:sz w:val="24"/>
              <w:szCs w:val="24"/>
              <w:lang w:val="pl-PL"/>
            </w:rPr>
          </w:rPrChange>
        </w:rPr>
        <w:t>,</w:t>
      </w:r>
      <w:r w:rsidRPr="00315FC1">
        <w:rPr>
          <w:rFonts w:ascii="Times New Roman" w:hAnsi="Times New Roman"/>
          <w:bCs/>
          <w:color w:val="0000FF"/>
          <w:spacing w:val="6"/>
          <w:sz w:val="24"/>
          <w:szCs w:val="24"/>
          <w:lang w:val="pl-PL"/>
          <w:rPrChange w:id="37" w:author="ThaiNN" w:date="2008-12-09T15:09:00Z">
            <w:rPr>
              <w:rFonts w:ascii="Times New Roman" w:hAnsi="Times New Roman"/>
              <w:bCs/>
              <w:spacing w:val="6"/>
              <w:sz w:val="24"/>
              <w:szCs w:val="24"/>
              <w:lang w:val="pl-PL"/>
            </w:rPr>
          </w:rPrChange>
        </w:rPr>
        <w:t xml:space="preserve"> người Việt Nam định cư ở nước ngoài, tổ chức, cá nhân nước ngoài có hoạt động trực tiếp hoặc liên quan đến bảo tồn và phát triển bền vững đa dạng sinh học tại Việt Nam. </w:t>
      </w:r>
    </w:p>
    <w:p w14:paraId="1F24528E" w14:textId="77777777" w:rsidR="00277AFA" w:rsidRPr="00315FC1" w:rsidRDefault="00277AFA" w:rsidP="00AC391C">
      <w:pPr>
        <w:tabs>
          <w:tab w:val="num" w:pos="0"/>
        </w:tabs>
        <w:spacing w:before="240" w:after="120"/>
        <w:ind w:firstLine="720"/>
        <w:jc w:val="both"/>
        <w:outlineLvl w:val="1"/>
        <w:rPr>
          <w:rFonts w:ascii="Times New Roman" w:hAnsi="Times New Roman"/>
          <w:b/>
          <w:bCs/>
          <w:color w:val="0000FF"/>
          <w:sz w:val="24"/>
          <w:szCs w:val="24"/>
          <w:lang w:val="pl-PL"/>
          <w:rPrChange w:id="38"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39" w:author="ThaiNN" w:date="2008-12-09T15:09:00Z">
            <w:rPr>
              <w:rFonts w:ascii="Times New Roman" w:hAnsi="Times New Roman"/>
              <w:b/>
              <w:bCs/>
              <w:sz w:val="24"/>
              <w:szCs w:val="24"/>
              <w:lang w:val="pl-PL"/>
            </w:rPr>
          </w:rPrChange>
        </w:rPr>
        <w:t>Điều 3. Giải thích từ ngữ</w:t>
      </w:r>
    </w:p>
    <w:p w14:paraId="4F7FD6D2" w14:textId="77777777" w:rsidR="00277AFA" w:rsidRPr="00315FC1" w:rsidRDefault="00277AFA" w:rsidP="00AC391C">
      <w:pPr>
        <w:pStyle w:val="BodyTextIndent"/>
        <w:tabs>
          <w:tab w:val="clear" w:pos="0"/>
        </w:tabs>
        <w:spacing w:before="60" w:after="60" w:line="240" w:lineRule="auto"/>
        <w:outlineLvl w:val="9"/>
        <w:rPr>
          <w:bCs/>
          <w:color w:val="0000FF"/>
          <w:sz w:val="24"/>
          <w:lang w:val="pl-PL"/>
          <w:rPrChange w:id="40" w:author="ThaiNN" w:date="2008-12-09T15:09:00Z">
            <w:rPr>
              <w:bCs/>
              <w:sz w:val="24"/>
              <w:lang w:val="pl-PL"/>
            </w:rPr>
          </w:rPrChange>
        </w:rPr>
      </w:pPr>
      <w:r w:rsidRPr="00315FC1">
        <w:rPr>
          <w:bCs/>
          <w:color w:val="0000FF"/>
          <w:sz w:val="24"/>
          <w:lang w:val="pl-PL"/>
          <w:rPrChange w:id="41" w:author="ThaiNN" w:date="2008-12-09T15:09:00Z">
            <w:rPr>
              <w:bCs/>
              <w:sz w:val="24"/>
              <w:lang w:val="pl-PL"/>
            </w:rPr>
          </w:rPrChange>
        </w:rPr>
        <w:t>Trong Luật này, các từ ngữ dưới đây được hiểu như sau:</w:t>
      </w:r>
    </w:p>
    <w:p w14:paraId="766109D5" w14:textId="77777777" w:rsidR="00277AFA" w:rsidRPr="00315FC1" w:rsidRDefault="00277AFA" w:rsidP="00AC391C">
      <w:pPr>
        <w:spacing w:before="60" w:after="60"/>
        <w:ind w:firstLine="720"/>
        <w:jc w:val="both"/>
        <w:rPr>
          <w:rFonts w:ascii="Times New Roman" w:hAnsi="Times New Roman"/>
          <w:i/>
          <w:color w:val="0000FF"/>
          <w:sz w:val="24"/>
          <w:szCs w:val="24"/>
          <w:lang w:val="pl-PL"/>
          <w:rPrChange w:id="42" w:author="ThaiNN" w:date="2008-12-09T15:09:00Z">
            <w:rPr>
              <w:rFonts w:ascii="Times New Roman" w:hAnsi="Times New Roman"/>
              <w:i/>
              <w:sz w:val="24"/>
              <w:szCs w:val="24"/>
              <w:lang w:val="pl-PL"/>
            </w:rPr>
          </w:rPrChange>
        </w:rPr>
      </w:pPr>
      <w:r w:rsidRPr="00315FC1">
        <w:rPr>
          <w:rFonts w:ascii="Times New Roman" w:hAnsi="Times New Roman"/>
          <w:i/>
          <w:color w:val="0000FF"/>
          <w:sz w:val="24"/>
          <w:szCs w:val="24"/>
          <w:lang w:val="pl-PL"/>
          <w:rPrChange w:id="43" w:author="ThaiNN" w:date="2008-12-09T15:09:00Z">
            <w:rPr>
              <w:rFonts w:ascii="Times New Roman" w:hAnsi="Times New Roman"/>
              <w:i/>
              <w:sz w:val="24"/>
              <w:szCs w:val="24"/>
              <w:lang w:val="pl-PL"/>
            </w:rPr>
          </w:rPrChange>
        </w:rPr>
        <w:t>1.</w:t>
      </w:r>
      <w:r w:rsidRPr="00315FC1">
        <w:rPr>
          <w:rFonts w:ascii="Times New Roman" w:hAnsi="Times New Roman"/>
          <w:bCs/>
          <w:i/>
          <w:iCs/>
          <w:color w:val="0000FF"/>
          <w:sz w:val="24"/>
          <w:szCs w:val="24"/>
          <w:lang w:val="pl-PL"/>
          <w:rPrChange w:id="44" w:author="ThaiNN" w:date="2008-12-09T15:09:00Z">
            <w:rPr>
              <w:rFonts w:ascii="Times New Roman" w:hAnsi="Times New Roman"/>
              <w:bCs/>
              <w:i/>
              <w:iCs/>
              <w:sz w:val="24"/>
              <w:szCs w:val="24"/>
              <w:lang w:val="pl-PL"/>
            </w:rPr>
          </w:rPrChange>
        </w:rPr>
        <w:t xml:space="preserve"> Bảo tồn đa dạng sinh học</w:t>
      </w:r>
      <w:r w:rsidRPr="00315FC1">
        <w:rPr>
          <w:rFonts w:ascii="Times New Roman" w:hAnsi="Times New Roman"/>
          <w:b/>
          <w:i/>
          <w:color w:val="0000FF"/>
          <w:sz w:val="24"/>
          <w:szCs w:val="24"/>
          <w:lang w:val="pl-PL"/>
          <w:rPrChange w:id="45" w:author="ThaiNN" w:date="2008-12-09T15:09:00Z">
            <w:rPr>
              <w:rFonts w:ascii="Times New Roman" w:hAnsi="Times New Roman"/>
              <w:b/>
              <w:i/>
              <w:sz w:val="24"/>
              <w:szCs w:val="24"/>
              <w:lang w:val="pl-PL"/>
            </w:rPr>
          </w:rPrChange>
        </w:rPr>
        <w:t xml:space="preserve"> </w:t>
      </w:r>
      <w:r w:rsidRPr="00315FC1">
        <w:rPr>
          <w:rFonts w:ascii="Times New Roman" w:hAnsi="Times New Roman"/>
          <w:color w:val="0000FF"/>
          <w:sz w:val="24"/>
          <w:szCs w:val="24"/>
          <w:lang w:val="pl-PL"/>
          <w:rPrChange w:id="46" w:author="ThaiNN" w:date="2008-12-09T15:09:00Z">
            <w:rPr>
              <w:rFonts w:ascii="Times New Roman" w:hAnsi="Times New Roman"/>
              <w:sz w:val="24"/>
              <w:szCs w:val="24"/>
              <w:lang w:val="pl-PL"/>
            </w:rPr>
          </w:rPrChange>
        </w:rPr>
        <w:t xml:space="preserve">là việc bảo vệ sự phong phú của các hệ sinh thái tự nhiên quan trọng, đặc thù hoặc đại diện; </w:t>
      </w:r>
      <w:r w:rsidR="0047395D" w:rsidRPr="00315FC1">
        <w:rPr>
          <w:rFonts w:ascii="Times New Roman" w:hAnsi="Times New Roman"/>
          <w:color w:val="0000FF"/>
          <w:sz w:val="24"/>
          <w:szCs w:val="24"/>
          <w:lang w:val="pl-PL"/>
          <w:rPrChange w:id="47" w:author="ThaiNN" w:date="2008-12-09T15:09:00Z">
            <w:rPr>
              <w:rFonts w:ascii="Times New Roman" w:hAnsi="Times New Roman"/>
              <w:sz w:val="24"/>
              <w:szCs w:val="24"/>
              <w:lang w:val="pl-PL"/>
            </w:rPr>
          </w:rPrChange>
        </w:rPr>
        <w:t xml:space="preserve">bảo vệ </w:t>
      </w:r>
      <w:r w:rsidRPr="00315FC1">
        <w:rPr>
          <w:rFonts w:ascii="Times New Roman" w:hAnsi="Times New Roman"/>
          <w:color w:val="0000FF"/>
          <w:sz w:val="24"/>
          <w:szCs w:val="24"/>
          <w:lang w:val="pl-PL"/>
          <w:rPrChange w:id="48" w:author="ThaiNN" w:date="2008-12-09T15:09:00Z">
            <w:rPr>
              <w:rFonts w:ascii="Times New Roman" w:hAnsi="Times New Roman"/>
              <w:sz w:val="24"/>
              <w:szCs w:val="24"/>
              <w:lang w:val="pl-PL"/>
            </w:rPr>
          </w:rPrChange>
        </w:rPr>
        <w:t>môi trường sống tự nhiên thường xuyên hoặc theo mùa của loài hoang dã, cảnh quan môi trường</w:t>
      </w:r>
      <w:r w:rsidR="0022171F" w:rsidRPr="00315FC1">
        <w:rPr>
          <w:rFonts w:ascii="Times New Roman" w:hAnsi="Times New Roman"/>
          <w:color w:val="0000FF"/>
          <w:sz w:val="24"/>
          <w:szCs w:val="24"/>
          <w:lang w:val="pl-PL"/>
          <w:rPrChange w:id="49"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50" w:author="ThaiNN" w:date="2008-12-09T15:09:00Z">
            <w:rPr>
              <w:rFonts w:ascii="Times New Roman" w:hAnsi="Times New Roman"/>
              <w:sz w:val="24"/>
              <w:szCs w:val="24"/>
              <w:lang w:val="pl-PL"/>
            </w:rPr>
          </w:rPrChange>
        </w:rPr>
        <w:t xml:space="preserve"> nét đẹp độc đáo của </w:t>
      </w:r>
      <w:r w:rsidR="00DE5983" w:rsidRPr="00315FC1">
        <w:rPr>
          <w:rFonts w:ascii="Times New Roman" w:hAnsi="Times New Roman"/>
          <w:color w:val="0000FF"/>
          <w:sz w:val="24"/>
          <w:szCs w:val="24"/>
          <w:lang w:val="pl-PL"/>
          <w:rPrChange w:id="51" w:author="ThaiNN" w:date="2008-12-09T15:09:00Z">
            <w:rPr>
              <w:rFonts w:ascii="Times New Roman" w:hAnsi="Times New Roman"/>
              <w:sz w:val="24"/>
              <w:szCs w:val="24"/>
              <w:lang w:val="pl-PL"/>
            </w:rPr>
          </w:rPrChange>
        </w:rPr>
        <w:t>tự</w:t>
      </w:r>
      <w:r w:rsidRPr="00315FC1">
        <w:rPr>
          <w:rFonts w:ascii="Times New Roman" w:hAnsi="Times New Roman"/>
          <w:color w:val="0000FF"/>
          <w:sz w:val="24"/>
          <w:szCs w:val="24"/>
          <w:lang w:val="pl-PL"/>
          <w:rPrChange w:id="52" w:author="ThaiNN" w:date="2008-12-09T15:09:00Z">
            <w:rPr>
              <w:rFonts w:ascii="Times New Roman" w:hAnsi="Times New Roman"/>
              <w:sz w:val="24"/>
              <w:szCs w:val="24"/>
              <w:lang w:val="pl-PL"/>
            </w:rPr>
          </w:rPrChange>
        </w:rPr>
        <w:t xml:space="preserve"> nhiên; nuôi, trồng, chăm sóc loài thuộc Danh mục loài nguy cấp, quý, hiếm được ưu tiên bảo vệ; lưu giữ và bảo quản lâu dài các mẫu vật di truyền</w:t>
      </w:r>
      <w:r w:rsidRPr="00315FC1">
        <w:rPr>
          <w:rFonts w:ascii="Times New Roman" w:hAnsi="Times New Roman"/>
          <w:i/>
          <w:color w:val="0000FF"/>
          <w:sz w:val="24"/>
          <w:szCs w:val="24"/>
          <w:lang w:val="pl-PL"/>
          <w:rPrChange w:id="53" w:author="ThaiNN" w:date="2008-12-09T15:09:00Z">
            <w:rPr>
              <w:rFonts w:ascii="Times New Roman" w:hAnsi="Times New Roman"/>
              <w:i/>
              <w:sz w:val="24"/>
              <w:szCs w:val="24"/>
              <w:lang w:val="pl-PL"/>
            </w:rPr>
          </w:rPrChange>
        </w:rPr>
        <w:t>.</w:t>
      </w:r>
    </w:p>
    <w:p w14:paraId="03C31E87" w14:textId="77777777" w:rsidR="00277AFA" w:rsidRPr="00315FC1" w:rsidRDefault="00277AFA" w:rsidP="00AC391C">
      <w:pPr>
        <w:widowControl w:val="0"/>
        <w:spacing w:before="60" w:after="60"/>
        <w:ind w:firstLine="720"/>
        <w:jc w:val="both"/>
        <w:rPr>
          <w:rFonts w:ascii="Times New Roman" w:hAnsi="Times New Roman"/>
          <w:color w:val="0000FF"/>
          <w:sz w:val="24"/>
          <w:szCs w:val="24"/>
          <w:lang w:val="vi-VN"/>
          <w:rPrChange w:id="54"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pl-PL"/>
          <w:rPrChange w:id="55" w:author="ThaiNN" w:date="2008-12-09T15:09:00Z">
            <w:rPr>
              <w:rFonts w:ascii="Times New Roman" w:hAnsi="Times New Roman"/>
              <w:i/>
              <w:sz w:val="24"/>
              <w:szCs w:val="24"/>
              <w:lang w:val="pl-PL"/>
            </w:rPr>
          </w:rPrChange>
        </w:rPr>
        <w:t>2.</w:t>
      </w:r>
      <w:r w:rsidRPr="00315FC1">
        <w:rPr>
          <w:rFonts w:ascii="Times New Roman" w:hAnsi="Times New Roman"/>
          <w:bCs/>
          <w:i/>
          <w:iCs/>
          <w:color w:val="0000FF"/>
          <w:sz w:val="24"/>
          <w:szCs w:val="24"/>
          <w:lang w:val="pl-PL"/>
          <w:rPrChange w:id="56" w:author="ThaiNN" w:date="2008-12-09T15:09:00Z">
            <w:rPr>
              <w:rFonts w:ascii="Times New Roman" w:hAnsi="Times New Roman"/>
              <w:bCs/>
              <w:i/>
              <w:iCs/>
              <w:sz w:val="24"/>
              <w:szCs w:val="24"/>
              <w:lang w:val="pl-PL"/>
            </w:rPr>
          </w:rPrChange>
        </w:rPr>
        <w:t xml:space="preserve"> Bảo tồn tại chỗ</w:t>
      </w:r>
      <w:r w:rsidRPr="00315FC1">
        <w:rPr>
          <w:rFonts w:ascii="Times New Roman" w:hAnsi="Times New Roman"/>
          <w:b/>
          <w:bCs/>
          <w:iCs/>
          <w:color w:val="0000FF"/>
          <w:sz w:val="24"/>
          <w:szCs w:val="24"/>
          <w:lang w:val="pl-PL"/>
          <w:rPrChange w:id="57" w:author="ThaiNN" w:date="2008-12-09T15:09:00Z">
            <w:rPr>
              <w:rFonts w:ascii="Times New Roman" w:hAnsi="Times New Roman"/>
              <w:b/>
              <w:bCs/>
              <w:iCs/>
              <w:sz w:val="24"/>
              <w:szCs w:val="24"/>
              <w:lang w:val="pl-PL"/>
            </w:rPr>
          </w:rPrChange>
        </w:rPr>
        <w:t xml:space="preserve"> </w:t>
      </w:r>
      <w:r w:rsidRPr="00315FC1">
        <w:rPr>
          <w:rFonts w:ascii="Times New Roman" w:hAnsi="Times New Roman"/>
          <w:color w:val="0000FF"/>
          <w:sz w:val="24"/>
          <w:szCs w:val="24"/>
          <w:lang w:val="vi-VN"/>
          <w:rPrChange w:id="58" w:author="ThaiNN" w:date="2008-12-09T15:09:00Z">
            <w:rPr>
              <w:rFonts w:ascii="Times New Roman" w:hAnsi="Times New Roman"/>
              <w:sz w:val="24"/>
              <w:szCs w:val="24"/>
              <w:lang w:val="vi-VN"/>
            </w:rPr>
          </w:rPrChange>
        </w:rPr>
        <w:t xml:space="preserve">là bảo tồn </w:t>
      </w:r>
      <w:r w:rsidRPr="00315FC1">
        <w:rPr>
          <w:rFonts w:ascii="Times New Roman" w:hAnsi="Times New Roman"/>
          <w:color w:val="0000FF"/>
          <w:sz w:val="24"/>
          <w:szCs w:val="24"/>
          <w:lang w:val="pl-PL"/>
          <w:rPrChange w:id="59" w:author="ThaiNN" w:date="2008-12-09T15:09:00Z">
            <w:rPr>
              <w:rFonts w:ascii="Times New Roman" w:hAnsi="Times New Roman"/>
              <w:sz w:val="24"/>
              <w:szCs w:val="24"/>
              <w:lang w:val="pl-PL"/>
            </w:rPr>
          </w:rPrChange>
        </w:rPr>
        <w:t>loài hoang dã trong môi tr</w:t>
      </w:r>
      <w:r w:rsidRPr="00315FC1">
        <w:rPr>
          <w:rFonts w:ascii="Times New Roman" w:hAnsi="Times New Roman"/>
          <w:color w:val="0000FF"/>
          <w:sz w:val="24"/>
          <w:szCs w:val="24"/>
          <w:lang w:val="vi-VN"/>
          <w:rPrChange w:id="60" w:author="ThaiNN" w:date="2008-12-09T15:09:00Z">
            <w:rPr>
              <w:rFonts w:ascii="Times New Roman" w:hAnsi="Times New Roman"/>
              <w:sz w:val="24"/>
              <w:szCs w:val="24"/>
              <w:lang w:val="vi-VN"/>
            </w:rPr>
          </w:rPrChange>
        </w:rPr>
        <w:t xml:space="preserve">ường </w:t>
      </w:r>
      <w:r w:rsidRPr="00315FC1">
        <w:rPr>
          <w:rFonts w:ascii="Times New Roman" w:hAnsi="Times New Roman"/>
          <w:color w:val="0000FF"/>
          <w:sz w:val="24"/>
          <w:szCs w:val="24"/>
          <w:lang w:val="pl-PL"/>
          <w:rPrChange w:id="61" w:author="ThaiNN" w:date="2008-12-09T15:09:00Z">
            <w:rPr>
              <w:rFonts w:ascii="Times New Roman" w:hAnsi="Times New Roman"/>
              <w:sz w:val="24"/>
              <w:szCs w:val="24"/>
              <w:lang w:val="pl-PL"/>
            </w:rPr>
          </w:rPrChange>
        </w:rPr>
        <w:t xml:space="preserve">sống </w:t>
      </w:r>
      <w:r w:rsidRPr="00315FC1">
        <w:rPr>
          <w:rFonts w:ascii="Times New Roman" w:hAnsi="Times New Roman"/>
          <w:color w:val="0000FF"/>
          <w:sz w:val="24"/>
          <w:szCs w:val="24"/>
          <w:lang w:val="vi-VN"/>
          <w:rPrChange w:id="62" w:author="ThaiNN" w:date="2008-12-09T15:09:00Z">
            <w:rPr>
              <w:rFonts w:ascii="Times New Roman" w:hAnsi="Times New Roman"/>
              <w:sz w:val="24"/>
              <w:szCs w:val="24"/>
              <w:lang w:val="vi-VN"/>
            </w:rPr>
          </w:rPrChange>
        </w:rPr>
        <w:t>tự nhiên của chúng</w:t>
      </w:r>
      <w:r w:rsidRPr="00315FC1">
        <w:rPr>
          <w:rFonts w:ascii="Times New Roman" w:hAnsi="Times New Roman"/>
          <w:color w:val="0000FF"/>
          <w:sz w:val="24"/>
          <w:szCs w:val="24"/>
          <w:lang w:val="pl-PL"/>
          <w:rPrChange w:id="63"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vi-VN"/>
          <w:rPrChange w:id="64"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pl-PL"/>
          <w:rPrChange w:id="65" w:author="ThaiNN" w:date="2008-12-09T15:09:00Z">
            <w:rPr>
              <w:rFonts w:ascii="Times New Roman" w:hAnsi="Times New Roman"/>
              <w:sz w:val="24"/>
              <w:szCs w:val="24"/>
              <w:lang w:val="pl-PL"/>
            </w:rPr>
          </w:rPrChange>
        </w:rPr>
        <w:t xml:space="preserve">bảo tồn </w:t>
      </w:r>
      <w:r w:rsidRPr="00315FC1">
        <w:rPr>
          <w:rFonts w:ascii="Times New Roman" w:hAnsi="Times New Roman"/>
          <w:color w:val="0000FF"/>
          <w:sz w:val="24"/>
          <w:szCs w:val="24"/>
          <w:lang w:val="vi-VN"/>
          <w:rPrChange w:id="66" w:author="ThaiNN" w:date="2008-12-09T15:09:00Z">
            <w:rPr>
              <w:rFonts w:ascii="Times New Roman" w:hAnsi="Times New Roman"/>
              <w:sz w:val="24"/>
              <w:szCs w:val="24"/>
              <w:lang w:val="vi-VN"/>
            </w:rPr>
          </w:rPrChange>
        </w:rPr>
        <w:t xml:space="preserve">loài </w:t>
      </w:r>
      <w:r w:rsidRPr="00315FC1">
        <w:rPr>
          <w:rFonts w:ascii="Times New Roman" w:hAnsi="Times New Roman"/>
          <w:color w:val="0000FF"/>
          <w:sz w:val="24"/>
          <w:szCs w:val="24"/>
          <w:lang w:val="pl-PL"/>
          <w:rPrChange w:id="67" w:author="ThaiNN" w:date="2008-12-09T15:09:00Z">
            <w:rPr>
              <w:rFonts w:ascii="Times New Roman" w:hAnsi="Times New Roman"/>
              <w:sz w:val="24"/>
              <w:szCs w:val="24"/>
              <w:lang w:val="pl-PL"/>
            </w:rPr>
          </w:rPrChange>
        </w:rPr>
        <w:t xml:space="preserve">cây trồng, vật nuôi đặc hữu, có giá trị </w:t>
      </w:r>
      <w:r w:rsidRPr="00315FC1">
        <w:rPr>
          <w:rFonts w:ascii="Times New Roman" w:hAnsi="Times New Roman"/>
          <w:color w:val="0000FF"/>
          <w:sz w:val="24"/>
          <w:szCs w:val="24"/>
          <w:lang w:val="vi-VN"/>
          <w:rPrChange w:id="68" w:author="ThaiNN" w:date="2008-12-09T15:09:00Z">
            <w:rPr>
              <w:rFonts w:ascii="Times New Roman" w:hAnsi="Times New Roman"/>
              <w:sz w:val="24"/>
              <w:szCs w:val="24"/>
              <w:lang w:val="vi-VN"/>
            </w:rPr>
          </w:rPrChange>
        </w:rPr>
        <w:t>trong môi trường sống, nơi hình thành và phát triển các đặc điểm đặc trưng</w:t>
      </w:r>
      <w:r w:rsidRPr="00315FC1">
        <w:rPr>
          <w:rFonts w:ascii="Times New Roman" w:hAnsi="Times New Roman"/>
          <w:color w:val="0000FF"/>
          <w:sz w:val="24"/>
          <w:szCs w:val="24"/>
          <w:lang w:val="pl-PL"/>
          <w:rPrChange w:id="69"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vi-VN"/>
          <w:rPrChange w:id="70" w:author="ThaiNN" w:date="2008-12-09T15:09:00Z">
            <w:rPr>
              <w:rFonts w:ascii="Times New Roman" w:hAnsi="Times New Roman"/>
              <w:sz w:val="24"/>
              <w:szCs w:val="24"/>
              <w:lang w:val="vi-VN"/>
            </w:rPr>
          </w:rPrChange>
        </w:rPr>
        <w:t>của chúng</w:t>
      </w:r>
      <w:r w:rsidRPr="00315FC1">
        <w:rPr>
          <w:rFonts w:ascii="Times New Roman" w:hAnsi="Times New Roman"/>
          <w:color w:val="0000FF"/>
          <w:sz w:val="24"/>
          <w:szCs w:val="24"/>
          <w:lang w:val="pl-PL"/>
          <w:rPrChange w:id="71"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vi-VN"/>
          <w:rPrChange w:id="72" w:author="ThaiNN" w:date="2008-12-09T15:09:00Z">
            <w:rPr>
              <w:rFonts w:ascii="Times New Roman" w:hAnsi="Times New Roman"/>
              <w:sz w:val="24"/>
              <w:szCs w:val="24"/>
              <w:lang w:val="vi-VN"/>
            </w:rPr>
          </w:rPrChange>
        </w:rPr>
        <w:t xml:space="preserve"> </w:t>
      </w:r>
    </w:p>
    <w:p w14:paraId="6F76D51E" w14:textId="77777777" w:rsidR="00277AFA" w:rsidRPr="00315FC1" w:rsidRDefault="00277AFA" w:rsidP="00AC391C">
      <w:pPr>
        <w:widowControl w:val="0"/>
        <w:spacing w:before="60" w:after="60"/>
        <w:ind w:firstLine="720"/>
        <w:jc w:val="both"/>
        <w:rPr>
          <w:rFonts w:ascii="Times New Roman" w:hAnsi="Times New Roman"/>
          <w:color w:val="0000FF"/>
          <w:sz w:val="24"/>
          <w:szCs w:val="24"/>
          <w:lang w:val="vi-VN"/>
          <w:rPrChange w:id="73"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74" w:author="ThaiNN" w:date="2008-12-09T15:09:00Z">
            <w:rPr>
              <w:rFonts w:ascii="Times New Roman" w:hAnsi="Times New Roman"/>
              <w:i/>
              <w:sz w:val="24"/>
              <w:szCs w:val="24"/>
              <w:lang w:val="vi-VN"/>
            </w:rPr>
          </w:rPrChange>
        </w:rPr>
        <w:t xml:space="preserve">3. </w:t>
      </w:r>
      <w:r w:rsidRPr="00315FC1">
        <w:rPr>
          <w:rFonts w:ascii="Times New Roman" w:hAnsi="Times New Roman"/>
          <w:bCs/>
          <w:i/>
          <w:iCs/>
          <w:color w:val="0000FF"/>
          <w:sz w:val="24"/>
          <w:szCs w:val="24"/>
          <w:lang w:val="vi-VN"/>
          <w:rPrChange w:id="75" w:author="ThaiNN" w:date="2008-12-09T15:09:00Z">
            <w:rPr>
              <w:rFonts w:ascii="Times New Roman" w:hAnsi="Times New Roman"/>
              <w:bCs/>
              <w:i/>
              <w:iCs/>
              <w:sz w:val="24"/>
              <w:szCs w:val="24"/>
              <w:lang w:val="vi-VN"/>
            </w:rPr>
          </w:rPrChange>
        </w:rPr>
        <w:t>Bảo tồn chuyển chỗ</w:t>
      </w:r>
      <w:r w:rsidRPr="00315FC1">
        <w:rPr>
          <w:rFonts w:ascii="Times New Roman" w:hAnsi="Times New Roman"/>
          <w:b/>
          <w:bCs/>
          <w:i/>
          <w:iCs/>
          <w:color w:val="0000FF"/>
          <w:sz w:val="24"/>
          <w:szCs w:val="24"/>
          <w:lang w:val="vi-VN"/>
          <w:rPrChange w:id="76" w:author="ThaiNN" w:date="2008-12-09T15:09:00Z">
            <w:rPr>
              <w:rFonts w:ascii="Times New Roman" w:hAnsi="Times New Roman"/>
              <w:b/>
              <w:bCs/>
              <w:i/>
              <w:iCs/>
              <w:sz w:val="24"/>
              <w:szCs w:val="24"/>
              <w:lang w:val="vi-VN"/>
            </w:rPr>
          </w:rPrChange>
        </w:rPr>
        <w:t xml:space="preserve"> </w:t>
      </w:r>
      <w:r w:rsidRPr="00315FC1">
        <w:rPr>
          <w:rFonts w:ascii="Times New Roman" w:hAnsi="Times New Roman"/>
          <w:color w:val="0000FF"/>
          <w:sz w:val="24"/>
          <w:szCs w:val="24"/>
          <w:lang w:val="vi-VN"/>
          <w:rPrChange w:id="77" w:author="ThaiNN" w:date="2008-12-09T15:09:00Z">
            <w:rPr>
              <w:rFonts w:ascii="Times New Roman" w:hAnsi="Times New Roman"/>
              <w:sz w:val="24"/>
              <w:szCs w:val="24"/>
              <w:lang w:val="vi-VN"/>
            </w:rPr>
          </w:rPrChange>
        </w:rPr>
        <w:t>là bảo tồn loài hoang dã ngoài môi trường sống tự nhiên thường xuyên hoặc theo mùa của chúng; bảo tồn</w:t>
      </w:r>
      <w:r w:rsidR="00AE4719" w:rsidRPr="00315FC1">
        <w:rPr>
          <w:rFonts w:ascii="Times New Roman" w:hAnsi="Times New Roman"/>
          <w:color w:val="0000FF"/>
          <w:sz w:val="24"/>
          <w:szCs w:val="24"/>
          <w:lang w:val="vi-VN"/>
          <w:rPrChange w:id="78"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79" w:author="ThaiNN" w:date="2008-12-09T15:09:00Z">
            <w:rPr>
              <w:rFonts w:ascii="Times New Roman" w:hAnsi="Times New Roman"/>
              <w:sz w:val="24"/>
              <w:szCs w:val="24"/>
              <w:lang w:val="vi-VN"/>
            </w:rPr>
          </w:rPrChange>
        </w:rPr>
        <w:t xml:space="preserve">loài cây trồng, vật nuôi đặc hữu, có giá trị </w:t>
      </w:r>
      <w:r w:rsidR="008E1F39" w:rsidRPr="00315FC1">
        <w:rPr>
          <w:rFonts w:ascii="Times New Roman" w:hAnsi="Times New Roman"/>
          <w:color w:val="0000FF"/>
          <w:sz w:val="24"/>
          <w:szCs w:val="24"/>
          <w:lang w:val="vi-VN"/>
          <w:rPrChange w:id="80" w:author="ThaiNN" w:date="2008-12-09T15:09:00Z">
            <w:rPr>
              <w:rFonts w:ascii="Times New Roman" w:hAnsi="Times New Roman"/>
              <w:sz w:val="24"/>
              <w:szCs w:val="24"/>
              <w:lang w:val="vi-VN"/>
            </w:rPr>
          </w:rPrChange>
        </w:rPr>
        <w:t>n</w:t>
      </w:r>
      <w:r w:rsidRPr="00315FC1">
        <w:rPr>
          <w:rFonts w:ascii="Times New Roman" w:hAnsi="Times New Roman"/>
          <w:color w:val="0000FF"/>
          <w:sz w:val="24"/>
          <w:szCs w:val="24"/>
          <w:lang w:val="vi-VN"/>
          <w:rPrChange w:id="81" w:author="ThaiNN" w:date="2008-12-09T15:09:00Z">
            <w:rPr>
              <w:rFonts w:ascii="Times New Roman" w:hAnsi="Times New Roman"/>
              <w:sz w:val="24"/>
              <w:szCs w:val="24"/>
              <w:lang w:val="vi-VN"/>
            </w:rPr>
          </w:rPrChange>
        </w:rPr>
        <w:t xml:space="preserve">goài môi trường sống, nơi hình thành và phát triển các đặc điểm đặc trưng của chúng; lưu giữ, bảo quản </w:t>
      </w:r>
      <w:r w:rsidR="00AE4719" w:rsidRPr="00315FC1">
        <w:rPr>
          <w:rFonts w:ascii="Times New Roman" w:hAnsi="Times New Roman"/>
          <w:color w:val="0000FF"/>
          <w:sz w:val="24"/>
          <w:szCs w:val="24"/>
          <w:lang w:val="vi-VN"/>
          <w:rPrChange w:id="82" w:author="ThaiNN" w:date="2008-12-09T15:09:00Z">
            <w:rPr>
              <w:rFonts w:ascii="Times New Roman" w:hAnsi="Times New Roman"/>
              <w:sz w:val="24"/>
              <w:szCs w:val="24"/>
              <w:lang w:val="vi-VN"/>
            </w:rPr>
          </w:rPrChange>
        </w:rPr>
        <w:t xml:space="preserve">nguồn gen và </w:t>
      </w:r>
      <w:r w:rsidRPr="00315FC1">
        <w:rPr>
          <w:rFonts w:ascii="Times New Roman" w:hAnsi="Times New Roman"/>
          <w:color w:val="0000FF"/>
          <w:sz w:val="24"/>
          <w:szCs w:val="24"/>
          <w:lang w:val="vi-VN"/>
          <w:rPrChange w:id="83" w:author="ThaiNN" w:date="2008-12-09T15:09:00Z">
            <w:rPr>
              <w:rFonts w:ascii="Times New Roman" w:hAnsi="Times New Roman"/>
              <w:sz w:val="24"/>
              <w:szCs w:val="24"/>
              <w:lang w:val="vi-VN"/>
            </w:rPr>
          </w:rPrChange>
        </w:rPr>
        <w:t>mẫu vật di truyền trong các cơ sở khoa học và công nghệ hoặc cơ sở lưu giữ, bảo quản nguồn ge</w:t>
      </w:r>
      <w:r w:rsidR="00AE4719" w:rsidRPr="00315FC1">
        <w:rPr>
          <w:rFonts w:ascii="Times New Roman" w:hAnsi="Times New Roman"/>
          <w:color w:val="0000FF"/>
          <w:sz w:val="24"/>
          <w:szCs w:val="24"/>
          <w:lang w:val="vi-VN"/>
          <w:rPrChange w:id="84" w:author="ThaiNN" w:date="2008-12-09T15:09:00Z">
            <w:rPr>
              <w:rFonts w:ascii="Times New Roman" w:hAnsi="Times New Roman"/>
              <w:sz w:val="24"/>
              <w:szCs w:val="24"/>
              <w:lang w:val="vi-VN"/>
            </w:rPr>
          </w:rPrChange>
        </w:rPr>
        <w:t>n và mẫu vật di truyền</w:t>
      </w:r>
      <w:r w:rsidRPr="00315FC1">
        <w:rPr>
          <w:rFonts w:ascii="Times New Roman" w:hAnsi="Times New Roman"/>
          <w:color w:val="0000FF"/>
          <w:sz w:val="24"/>
          <w:szCs w:val="24"/>
          <w:lang w:val="vi-VN"/>
          <w:rPrChange w:id="85" w:author="ThaiNN" w:date="2008-12-09T15:09:00Z">
            <w:rPr>
              <w:rFonts w:ascii="Times New Roman" w:hAnsi="Times New Roman"/>
              <w:sz w:val="24"/>
              <w:szCs w:val="24"/>
              <w:lang w:val="vi-VN"/>
            </w:rPr>
          </w:rPrChange>
        </w:rPr>
        <w:t>.</w:t>
      </w:r>
    </w:p>
    <w:p w14:paraId="3CDAC2F4"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86"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87" w:author="ThaiNN" w:date="2008-12-09T15:09:00Z">
            <w:rPr>
              <w:rFonts w:ascii="Times New Roman" w:hAnsi="Times New Roman"/>
              <w:i/>
              <w:sz w:val="24"/>
              <w:szCs w:val="24"/>
              <w:lang w:val="vi-VN"/>
            </w:rPr>
          </w:rPrChange>
        </w:rPr>
        <w:t xml:space="preserve">4. </w:t>
      </w:r>
      <w:r w:rsidRPr="00315FC1">
        <w:rPr>
          <w:rFonts w:ascii="Times New Roman" w:hAnsi="Times New Roman"/>
          <w:bCs/>
          <w:i/>
          <w:iCs/>
          <w:color w:val="0000FF"/>
          <w:sz w:val="24"/>
          <w:szCs w:val="24"/>
          <w:lang w:val="vi-VN"/>
          <w:rPrChange w:id="88" w:author="ThaiNN" w:date="2008-12-09T15:09:00Z">
            <w:rPr>
              <w:rFonts w:ascii="Times New Roman" w:hAnsi="Times New Roman"/>
              <w:bCs/>
              <w:i/>
              <w:iCs/>
              <w:sz w:val="24"/>
              <w:szCs w:val="24"/>
              <w:lang w:val="vi-VN"/>
            </w:rPr>
          </w:rPrChange>
        </w:rPr>
        <w:t>Cơ sở bảo tồn đa dạng sinh học</w:t>
      </w:r>
      <w:r w:rsidRPr="00315FC1">
        <w:rPr>
          <w:rFonts w:ascii="Times New Roman" w:hAnsi="Times New Roman"/>
          <w:b/>
          <w:bCs/>
          <w:iCs/>
          <w:color w:val="0000FF"/>
          <w:sz w:val="24"/>
          <w:szCs w:val="24"/>
          <w:lang w:val="vi-VN"/>
          <w:rPrChange w:id="89" w:author="ThaiNN" w:date="2008-12-09T15:09:00Z">
            <w:rPr>
              <w:rFonts w:ascii="Times New Roman" w:hAnsi="Times New Roman"/>
              <w:b/>
              <w:bCs/>
              <w:iCs/>
              <w:sz w:val="24"/>
              <w:szCs w:val="24"/>
              <w:lang w:val="vi-VN"/>
            </w:rPr>
          </w:rPrChange>
        </w:rPr>
        <w:t xml:space="preserve"> </w:t>
      </w:r>
      <w:r w:rsidRPr="00315FC1">
        <w:rPr>
          <w:rFonts w:ascii="Times New Roman" w:hAnsi="Times New Roman"/>
          <w:color w:val="0000FF"/>
          <w:sz w:val="24"/>
          <w:szCs w:val="24"/>
          <w:lang w:val="vi-VN"/>
          <w:rPrChange w:id="90" w:author="ThaiNN" w:date="2008-12-09T15:09:00Z">
            <w:rPr>
              <w:rFonts w:ascii="Times New Roman" w:hAnsi="Times New Roman"/>
              <w:sz w:val="24"/>
              <w:szCs w:val="24"/>
              <w:lang w:val="vi-VN"/>
            </w:rPr>
          </w:rPrChange>
        </w:rPr>
        <w:t>là cơ sở chăm sóc, nuôi dưỡng, cứu hộ,</w:t>
      </w:r>
      <w:r w:rsidR="00D372D4" w:rsidRPr="00315FC1">
        <w:rPr>
          <w:rFonts w:ascii="Times New Roman" w:hAnsi="Times New Roman"/>
          <w:color w:val="0000FF"/>
          <w:sz w:val="24"/>
          <w:szCs w:val="24"/>
          <w:lang w:val="vi-VN"/>
          <w:rPrChange w:id="91"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92" w:author="ThaiNN" w:date="2008-12-09T15:09:00Z">
            <w:rPr>
              <w:rFonts w:ascii="Times New Roman" w:hAnsi="Times New Roman"/>
              <w:sz w:val="24"/>
              <w:szCs w:val="24"/>
              <w:lang w:val="vi-VN"/>
            </w:rPr>
          </w:rPrChange>
        </w:rPr>
        <w:t>nhân giống</w:t>
      </w:r>
      <w:r w:rsidR="008E1F39" w:rsidRPr="00315FC1">
        <w:rPr>
          <w:rFonts w:ascii="Times New Roman" w:hAnsi="Times New Roman"/>
          <w:color w:val="0000FF"/>
          <w:sz w:val="24"/>
          <w:szCs w:val="24"/>
          <w:lang w:val="vi-VN"/>
          <w:rPrChange w:id="93"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94" w:author="ThaiNN" w:date="2008-12-09T15:09:00Z">
            <w:rPr>
              <w:rFonts w:ascii="Times New Roman" w:hAnsi="Times New Roman"/>
              <w:sz w:val="24"/>
              <w:szCs w:val="24"/>
              <w:lang w:val="vi-VN"/>
            </w:rPr>
          </w:rPrChange>
        </w:rPr>
        <w:t>loài hoang dã, cây trồng, vật nuôi, vi sinh vật và nấm đặc hữu</w:t>
      </w:r>
      <w:r w:rsidR="008E1F39" w:rsidRPr="00315FC1">
        <w:rPr>
          <w:rFonts w:ascii="Times New Roman" w:hAnsi="Times New Roman"/>
          <w:color w:val="0000FF"/>
          <w:sz w:val="24"/>
          <w:szCs w:val="24"/>
          <w:lang w:val="vi-VN"/>
          <w:rPrChange w:id="95" w:author="ThaiNN" w:date="2008-12-09T15:09:00Z">
            <w:rPr>
              <w:rFonts w:ascii="Times New Roman" w:hAnsi="Times New Roman"/>
              <w:sz w:val="24"/>
              <w:szCs w:val="24"/>
              <w:lang w:val="vi-VN"/>
            </w:rPr>
          </w:rPrChange>
        </w:rPr>
        <w:t>,</w:t>
      </w:r>
      <w:r w:rsidRPr="00315FC1">
        <w:rPr>
          <w:rFonts w:ascii="Times New Roman" w:hAnsi="Times New Roman"/>
          <w:color w:val="0000FF"/>
          <w:sz w:val="24"/>
          <w:szCs w:val="24"/>
          <w:lang w:val="vi-VN"/>
          <w:rPrChange w:id="96" w:author="ThaiNN" w:date="2008-12-09T15:09:00Z">
            <w:rPr>
              <w:rFonts w:ascii="Times New Roman" w:hAnsi="Times New Roman"/>
              <w:sz w:val="24"/>
              <w:szCs w:val="24"/>
              <w:lang w:val="vi-VN"/>
            </w:rPr>
          </w:rPrChange>
        </w:rPr>
        <w:t xml:space="preserve"> có giá trị; lưu giữ</w:t>
      </w:r>
      <w:r w:rsidR="00AE4719" w:rsidRPr="00315FC1">
        <w:rPr>
          <w:rFonts w:ascii="Times New Roman" w:hAnsi="Times New Roman"/>
          <w:color w:val="0000FF"/>
          <w:sz w:val="24"/>
          <w:szCs w:val="24"/>
          <w:lang w:val="vi-VN"/>
          <w:rPrChange w:id="97"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98" w:author="ThaiNN" w:date="2008-12-09T15:09:00Z">
            <w:rPr>
              <w:rFonts w:ascii="Times New Roman" w:hAnsi="Times New Roman"/>
              <w:sz w:val="24"/>
              <w:szCs w:val="24"/>
              <w:lang w:val="vi-VN"/>
            </w:rPr>
          </w:rPrChange>
        </w:rPr>
        <w:t>bảo quản</w:t>
      </w:r>
      <w:r w:rsidR="00AE4719" w:rsidRPr="00315FC1">
        <w:rPr>
          <w:rFonts w:ascii="Times New Roman" w:hAnsi="Times New Roman"/>
          <w:color w:val="0000FF"/>
          <w:sz w:val="24"/>
          <w:szCs w:val="24"/>
          <w:lang w:val="vi-VN"/>
          <w:rPrChange w:id="99" w:author="ThaiNN" w:date="2008-12-09T15:09:00Z">
            <w:rPr>
              <w:rFonts w:ascii="Times New Roman" w:hAnsi="Times New Roman"/>
              <w:sz w:val="24"/>
              <w:szCs w:val="24"/>
              <w:lang w:val="vi-VN"/>
            </w:rPr>
          </w:rPrChange>
        </w:rPr>
        <w:t xml:space="preserve"> nguồn gen và</w:t>
      </w:r>
      <w:r w:rsidRPr="00315FC1">
        <w:rPr>
          <w:rFonts w:ascii="Times New Roman" w:hAnsi="Times New Roman"/>
          <w:color w:val="0000FF"/>
          <w:sz w:val="24"/>
          <w:szCs w:val="24"/>
          <w:lang w:val="vi-VN"/>
          <w:rPrChange w:id="100" w:author="ThaiNN" w:date="2008-12-09T15:09:00Z">
            <w:rPr>
              <w:rFonts w:ascii="Times New Roman" w:hAnsi="Times New Roman"/>
              <w:sz w:val="24"/>
              <w:szCs w:val="24"/>
              <w:lang w:val="vi-VN"/>
            </w:rPr>
          </w:rPrChange>
        </w:rPr>
        <w:t xml:space="preserve"> mẫu vật di truyền phục vụ mục đích bảo tồn và phát triển đa dạng sinh học. </w:t>
      </w:r>
    </w:p>
    <w:p w14:paraId="2F75E993"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101" w:author="ThaiNN" w:date="2008-12-09T15:09:00Z">
            <w:rPr>
              <w:rFonts w:ascii="Times New Roman" w:hAnsi="Times New Roman"/>
              <w:sz w:val="24"/>
              <w:szCs w:val="24"/>
              <w:lang w:val="vi-VN"/>
            </w:rPr>
          </w:rPrChange>
        </w:rPr>
      </w:pPr>
      <w:r w:rsidRPr="00315FC1">
        <w:rPr>
          <w:rFonts w:ascii="Times New Roman" w:hAnsi="Times New Roman"/>
          <w:bCs/>
          <w:i/>
          <w:iCs/>
          <w:color w:val="0000FF"/>
          <w:sz w:val="24"/>
          <w:szCs w:val="24"/>
          <w:lang w:val="vi-VN"/>
          <w:rPrChange w:id="102" w:author="ThaiNN" w:date="2008-12-09T15:09:00Z">
            <w:rPr>
              <w:rFonts w:ascii="Times New Roman" w:hAnsi="Times New Roman"/>
              <w:bCs/>
              <w:i/>
              <w:iCs/>
              <w:sz w:val="24"/>
              <w:szCs w:val="24"/>
              <w:lang w:val="vi-VN"/>
            </w:rPr>
          </w:rPrChange>
        </w:rPr>
        <w:t>5. Đa dạng sinh học</w:t>
      </w:r>
      <w:r w:rsidRPr="00315FC1">
        <w:rPr>
          <w:rFonts w:ascii="Times New Roman" w:hAnsi="Times New Roman"/>
          <w:color w:val="0000FF"/>
          <w:sz w:val="24"/>
          <w:szCs w:val="24"/>
          <w:lang w:val="vi-VN"/>
          <w:rPrChange w:id="103" w:author="ThaiNN" w:date="2008-12-09T15:09:00Z">
            <w:rPr>
              <w:rFonts w:ascii="Times New Roman" w:hAnsi="Times New Roman"/>
              <w:sz w:val="24"/>
              <w:szCs w:val="24"/>
              <w:lang w:val="vi-VN"/>
            </w:rPr>
          </w:rPrChange>
        </w:rPr>
        <w:t xml:space="preserve"> là sự phong phú về gen, loài sinh vật và hệ sinh thái trong tự nhiên.</w:t>
      </w:r>
    </w:p>
    <w:p w14:paraId="598E8B8F"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104"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05" w:author="ThaiNN" w:date="2008-12-09T15:09:00Z">
            <w:rPr>
              <w:rFonts w:ascii="Times New Roman" w:hAnsi="Times New Roman"/>
              <w:i/>
              <w:sz w:val="24"/>
              <w:szCs w:val="24"/>
              <w:lang w:val="vi-VN"/>
            </w:rPr>
          </w:rPrChange>
        </w:rPr>
        <w:t>6. Đánh giá rủi ro do sinh vật biến đổi gen</w:t>
      </w:r>
      <w:r w:rsidR="00DE5983" w:rsidRPr="00315FC1">
        <w:rPr>
          <w:rFonts w:ascii="Times New Roman" w:hAnsi="Times New Roman"/>
          <w:i/>
          <w:color w:val="0000FF"/>
          <w:sz w:val="24"/>
          <w:szCs w:val="24"/>
          <w:lang w:val="vi-VN"/>
          <w:rPrChange w:id="106" w:author="ThaiNN" w:date="2008-12-09T15:09:00Z">
            <w:rPr>
              <w:rFonts w:ascii="Times New Roman" w:hAnsi="Times New Roman"/>
              <w:i/>
              <w:sz w:val="24"/>
              <w:szCs w:val="24"/>
              <w:lang w:val="vi-VN"/>
            </w:rPr>
          </w:rPrChange>
        </w:rPr>
        <w:t>,</w:t>
      </w:r>
      <w:r w:rsidRPr="00315FC1">
        <w:rPr>
          <w:rFonts w:ascii="Times New Roman" w:hAnsi="Times New Roman"/>
          <w:i/>
          <w:color w:val="0000FF"/>
          <w:sz w:val="24"/>
          <w:szCs w:val="24"/>
          <w:lang w:val="vi-VN"/>
          <w:rPrChange w:id="107" w:author="ThaiNN" w:date="2008-12-09T15:09:00Z">
            <w:rPr>
              <w:rFonts w:ascii="Times New Roman" w:hAnsi="Times New Roman"/>
              <w:i/>
              <w:sz w:val="24"/>
              <w:szCs w:val="24"/>
              <w:lang w:val="vi-VN"/>
            </w:rPr>
          </w:rPrChange>
        </w:rPr>
        <w:t xml:space="preserve"> mẫu vật di truyền của sinh vật biến đổi gen gây ra đối với đa dạng sinh học</w:t>
      </w:r>
      <w:r w:rsidRPr="00315FC1">
        <w:rPr>
          <w:rFonts w:ascii="Times New Roman" w:hAnsi="Times New Roman"/>
          <w:color w:val="0000FF"/>
          <w:sz w:val="24"/>
          <w:szCs w:val="24"/>
          <w:lang w:val="vi-VN"/>
          <w:rPrChange w:id="108" w:author="ThaiNN" w:date="2008-12-09T15:09:00Z">
            <w:rPr>
              <w:rFonts w:ascii="Times New Roman" w:hAnsi="Times New Roman"/>
              <w:sz w:val="24"/>
              <w:szCs w:val="24"/>
              <w:lang w:val="vi-VN"/>
            </w:rPr>
          </w:rPrChange>
        </w:rPr>
        <w:t xml:space="preserve"> là xác định tính chất nguy hại tiềm ẩn và mức độ thiệt hại có thể xảy ra trong hoạt động liên quan đến sinh vật biến đổi gen,</w:t>
      </w:r>
      <w:r w:rsidR="00CF5062" w:rsidRPr="00315FC1">
        <w:rPr>
          <w:rFonts w:ascii="Times New Roman" w:hAnsi="Times New Roman"/>
          <w:b/>
          <w:i/>
          <w:color w:val="0000FF"/>
          <w:sz w:val="24"/>
          <w:szCs w:val="24"/>
          <w:lang w:val="vi-VN"/>
          <w:rPrChange w:id="109" w:author="ThaiNN" w:date="2008-12-09T15:09:00Z">
            <w:rPr>
              <w:rFonts w:ascii="Times New Roman" w:hAnsi="Times New Roman"/>
              <w:b/>
              <w:i/>
              <w:sz w:val="24"/>
              <w:szCs w:val="24"/>
              <w:lang w:val="vi-VN"/>
            </w:rPr>
          </w:rPrChange>
        </w:rPr>
        <w:t xml:space="preserve"> </w:t>
      </w:r>
      <w:r w:rsidR="00CF5062" w:rsidRPr="00315FC1">
        <w:rPr>
          <w:rFonts w:ascii="Times New Roman" w:hAnsi="Times New Roman"/>
          <w:color w:val="0000FF"/>
          <w:sz w:val="24"/>
          <w:szCs w:val="24"/>
          <w:lang w:val="vi-VN"/>
          <w:rPrChange w:id="110" w:author="ThaiNN" w:date="2008-12-09T15:09:00Z">
            <w:rPr>
              <w:rFonts w:ascii="Times New Roman" w:hAnsi="Times New Roman"/>
              <w:sz w:val="24"/>
              <w:szCs w:val="24"/>
              <w:lang w:val="vi-VN"/>
            </w:rPr>
          </w:rPrChange>
        </w:rPr>
        <w:t>mẫu vật di truyền của sinh vật biến đổi gen,</w:t>
      </w:r>
      <w:r w:rsidRPr="00315FC1">
        <w:rPr>
          <w:rFonts w:ascii="Times New Roman" w:hAnsi="Times New Roman"/>
          <w:color w:val="0000FF"/>
          <w:sz w:val="24"/>
          <w:szCs w:val="24"/>
          <w:lang w:val="vi-VN"/>
          <w:rPrChange w:id="111" w:author="ThaiNN" w:date="2008-12-09T15:09:00Z">
            <w:rPr>
              <w:rFonts w:ascii="Times New Roman" w:hAnsi="Times New Roman"/>
              <w:sz w:val="24"/>
              <w:szCs w:val="24"/>
              <w:lang w:val="vi-VN"/>
            </w:rPr>
          </w:rPrChange>
        </w:rPr>
        <w:t xml:space="preserve"> nhất là việc sử dụng</w:t>
      </w:r>
      <w:r w:rsidR="00CF5062" w:rsidRPr="00315FC1">
        <w:rPr>
          <w:rFonts w:ascii="Times New Roman" w:hAnsi="Times New Roman"/>
          <w:color w:val="0000FF"/>
          <w:sz w:val="24"/>
          <w:szCs w:val="24"/>
          <w:lang w:val="vi-VN"/>
          <w:rPrChange w:id="112"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113" w:author="ThaiNN" w:date="2008-12-09T15:09:00Z">
            <w:rPr>
              <w:rFonts w:ascii="Times New Roman" w:hAnsi="Times New Roman"/>
              <w:sz w:val="24"/>
              <w:szCs w:val="24"/>
              <w:lang w:val="vi-VN"/>
            </w:rPr>
          </w:rPrChange>
        </w:rPr>
        <w:t>phóng thích sinh vật biến đổi gen</w:t>
      </w:r>
      <w:r w:rsidR="00CF5062" w:rsidRPr="00315FC1">
        <w:rPr>
          <w:rFonts w:ascii="Times New Roman" w:hAnsi="Times New Roman"/>
          <w:color w:val="0000FF"/>
          <w:sz w:val="24"/>
          <w:szCs w:val="24"/>
          <w:lang w:val="vi-VN"/>
          <w:rPrChange w:id="114" w:author="ThaiNN" w:date="2008-12-09T15:09:00Z">
            <w:rPr>
              <w:rFonts w:ascii="Times New Roman" w:hAnsi="Times New Roman"/>
              <w:sz w:val="24"/>
              <w:szCs w:val="24"/>
              <w:lang w:val="vi-VN"/>
            </w:rPr>
          </w:rPrChange>
        </w:rPr>
        <w:t xml:space="preserve"> và mẫu vật di truyền của sinh vật biến đổi gen.</w:t>
      </w:r>
    </w:p>
    <w:p w14:paraId="4C8CE103"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115"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16" w:author="ThaiNN" w:date="2008-12-09T15:09:00Z">
            <w:rPr>
              <w:rFonts w:ascii="Times New Roman" w:hAnsi="Times New Roman"/>
              <w:i/>
              <w:sz w:val="24"/>
              <w:szCs w:val="24"/>
              <w:lang w:val="vi-VN"/>
            </w:rPr>
          </w:rPrChange>
        </w:rPr>
        <w:t>7. G</w:t>
      </w:r>
      <w:r w:rsidRPr="00315FC1">
        <w:rPr>
          <w:rFonts w:ascii="Times New Roman" w:hAnsi="Times New Roman"/>
          <w:bCs/>
          <w:i/>
          <w:iCs/>
          <w:color w:val="0000FF"/>
          <w:sz w:val="24"/>
          <w:szCs w:val="24"/>
          <w:lang w:val="vi-VN"/>
          <w:rPrChange w:id="117" w:author="ThaiNN" w:date="2008-12-09T15:09:00Z">
            <w:rPr>
              <w:rFonts w:ascii="Times New Roman" w:hAnsi="Times New Roman"/>
              <w:bCs/>
              <w:i/>
              <w:iCs/>
              <w:sz w:val="24"/>
              <w:szCs w:val="24"/>
              <w:lang w:val="vi-VN"/>
            </w:rPr>
          </w:rPrChange>
        </w:rPr>
        <w:t>en</w:t>
      </w:r>
      <w:r w:rsidRPr="00315FC1">
        <w:rPr>
          <w:rFonts w:ascii="Times New Roman" w:hAnsi="Times New Roman"/>
          <w:b/>
          <w:bCs/>
          <w:iCs/>
          <w:color w:val="0000FF"/>
          <w:sz w:val="24"/>
          <w:szCs w:val="24"/>
          <w:lang w:val="vi-VN"/>
          <w:rPrChange w:id="118" w:author="ThaiNN" w:date="2008-12-09T15:09:00Z">
            <w:rPr>
              <w:rFonts w:ascii="Times New Roman" w:hAnsi="Times New Roman"/>
              <w:b/>
              <w:bCs/>
              <w:iCs/>
              <w:sz w:val="24"/>
              <w:szCs w:val="24"/>
              <w:lang w:val="vi-VN"/>
            </w:rPr>
          </w:rPrChange>
        </w:rPr>
        <w:t xml:space="preserve"> </w:t>
      </w:r>
      <w:r w:rsidRPr="00315FC1">
        <w:rPr>
          <w:rFonts w:ascii="Times New Roman" w:hAnsi="Times New Roman"/>
          <w:color w:val="0000FF"/>
          <w:sz w:val="24"/>
          <w:szCs w:val="24"/>
          <w:lang w:val="vi-VN"/>
          <w:rPrChange w:id="119" w:author="ThaiNN" w:date="2008-12-09T15:09:00Z">
            <w:rPr>
              <w:rFonts w:ascii="Times New Roman" w:hAnsi="Times New Roman"/>
              <w:sz w:val="24"/>
              <w:szCs w:val="24"/>
              <w:lang w:val="vi-VN"/>
            </w:rPr>
          </w:rPrChange>
        </w:rPr>
        <w:t>là một đơn vị di truyền, một đoạn của vật chất di truyền quy định các đặc tính cụ thể của sinh vật.</w:t>
      </w:r>
    </w:p>
    <w:p w14:paraId="53A117CA"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120"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21" w:author="ThaiNN" w:date="2008-12-09T15:09:00Z">
            <w:rPr>
              <w:rFonts w:ascii="Times New Roman" w:hAnsi="Times New Roman"/>
              <w:i/>
              <w:sz w:val="24"/>
              <w:szCs w:val="24"/>
              <w:lang w:val="vi-VN"/>
            </w:rPr>
          </w:rPrChange>
        </w:rPr>
        <w:lastRenderedPageBreak/>
        <w:t xml:space="preserve">8. </w:t>
      </w:r>
      <w:r w:rsidRPr="00315FC1">
        <w:rPr>
          <w:rFonts w:ascii="Times New Roman" w:hAnsi="Times New Roman"/>
          <w:bCs/>
          <w:i/>
          <w:iCs/>
          <w:color w:val="0000FF"/>
          <w:sz w:val="24"/>
          <w:szCs w:val="24"/>
          <w:lang w:val="vi-VN"/>
          <w:rPrChange w:id="122" w:author="ThaiNN" w:date="2008-12-09T15:09:00Z">
            <w:rPr>
              <w:rFonts w:ascii="Times New Roman" w:hAnsi="Times New Roman"/>
              <w:bCs/>
              <w:i/>
              <w:iCs/>
              <w:sz w:val="24"/>
              <w:szCs w:val="24"/>
              <w:lang w:val="vi-VN"/>
            </w:rPr>
          </w:rPrChange>
        </w:rPr>
        <w:t>Hành lang đa dạng sinh học</w:t>
      </w:r>
      <w:r w:rsidRPr="00315FC1">
        <w:rPr>
          <w:rFonts w:ascii="Times New Roman" w:hAnsi="Times New Roman"/>
          <w:color w:val="0000FF"/>
          <w:sz w:val="24"/>
          <w:szCs w:val="24"/>
          <w:lang w:val="vi-VN"/>
          <w:rPrChange w:id="123" w:author="ThaiNN" w:date="2008-12-09T15:09:00Z">
            <w:rPr>
              <w:rFonts w:ascii="Times New Roman" w:hAnsi="Times New Roman"/>
              <w:sz w:val="24"/>
              <w:szCs w:val="24"/>
              <w:lang w:val="vi-VN"/>
            </w:rPr>
          </w:rPrChange>
        </w:rPr>
        <w:t xml:space="preserve"> là khu vực nối liền các vùng sinh thái tự nhiên cho phép các loài sinh vật sống trong các vùng sinh thái đó có thể liên hệ với nhau.</w:t>
      </w:r>
    </w:p>
    <w:p w14:paraId="661A8935"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124"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25" w:author="ThaiNN" w:date="2008-12-09T15:09:00Z">
            <w:rPr>
              <w:rFonts w:ascii="Times New Roman" w:hAnsi="Times New Roman"/>
              <w:i/>
              <w:sz w:val="24"/>
              <w:szCs w:val="24"/>
              <w:lang w:val="vi-VN"/>
            </w:rPr>
          </w:rPrChange>
        </w:rPr>
        <w:t xml:space="preserve">9. </w:t>
      </w:r>
      <w:r w:rsidRPr="00315FC1">
        <w:rPr>
          <w:rFonts w:ascii="Times New Roman" w:hAnsi="Times New Roman"/>
          <w:bCs/>
          <w:i/>
          <w:iCs/>
          <w:color w:val="0000FF"/>
          <w:sz w:val="24"/>
          <w:szCs w:val="24"/>
          <w:lang w:val="vi-VN"/>
          <w:rPrChange w:id="126" w:author="ThaiNN" w:date="2008-12-09T15:09:00Z">
            <w:rPr>
              <w:rFonts w:ascii="Times New Roman" w:hAnsi="Times New Roman"/>
              <w:bCs/>
              <w:i/>
              <w:iCs/>
              <w:sz w:val="24"/>
              <w:szCs w:val="24"/>
              <w:lang w:val="vi-VN"/>
            </w:rPr>
          </w:rPrChange>
        </w:rPr>
        <w:t>Hệ sinh thái</w:t>
      </w:r>
      <w:r w:rsidRPr="00315FC1">
        <w:rPr>
          <w:rFonts w:ascii="Times New Roman" w:hAnsi="Times New Roman"/>
          <w:color w:val="0000FF"/>
          <w:sz w:val="24"/>
          <w:szCs w:val="24"/>
          <w:lang w:val="vi-VN"/>
          <w:rPrChange w:id="127" w:author="ThaiNN" w:date="2008-12-09T15:09:00Z">
            <w:rPr>
              <w:rFonts w:ascii="Times New Roman" w:hAnsi="Times New Roman"/>
              <w:sz w:val="24"/>
              <w:szCs w:val="24"/>
              <w:lang w:val="vi-VN"/>
            </w:rPr>
          </w:rPrChange>
        </w:rPr>
        <w:t xml:space="preserve"> là quần xã sinh vật và các yếu tố phi sinh vật của một khu vực địa lý nhất định, có tác động qua lại và trao đổi vật chất với nhau. </w:t>
      </w:r>
    </w:p>
    <w:p w14:paraId="230E9484"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128"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29" w:author="ThaiNN" w:date="2008-12-09T15:09:00Z">
            <w:rPr>
              <w:rFonts w:ascii="Times New Roman" w:hAnsi="Times New Roman"/>
              <w:i/>
              <w:sz w:val="24"/>
              <w:szCs w:val="24"/>
              <w:lang w:val="vi-VN"/>
            </w:rPr>
          </w:rPrChange>
        </w:rPr>
        <w:t>10. Hệ sinh thái tự nhiên</w:t>
      </w:r>
      <w:r w:rsidRPr="00315FC1">
        <w:rPr>
          <w:rFonts w:ascii="Times New Roman" w:hAnsi="Times New Roman"/>
          <w:b/>
          <w:color w:val="0000FF"/>
          <w:sz w:val="24"/>
          <w:szCs w:val="24"/>
          <w:lang w:val="vi-VN"/>
          <w:rPrChange w:id="130" w:author="ThaiNN" w:date="2008-12-09T15:09:00Z">
            <w:rPr>
              <w:rFonts w:ascii="Times New Roman" w:hAnsi="Times New Roman"/>
              <w:b/>
              <w:sz w:val="24"/>
              <w:szCs w:val="24"/>
              <w:lang w:val="vi-VN"/>
            </w:rPr>
          </w:rPrChange>
        </w:rPr>
        <w:t xml:space="preserve"> </w:t>
      </w:r>
      <w:r w:rsidRPr="00315FC1">
        <w:rPr>
          <w:rFonts w:ascii="Times New Roman" w:hAnsi="Times New Roman"/>
          <w:color w:val="0000FF"/>
          <w:sz w:val="24"/>
          <w:szCs w:val="24"/>
          <w:lang w:val="vi-VN"/>
          <w:rPrChange w:id="131" w:author="ThaiNN" w:date="2008-12-09T15:09:00Z">
            <w:rPr>
              <w:rFonts w:ascii="Times New Roman" w:hAnsi="Times New Roman"/>
              <w:sz w:val="24"/>
              <w:szCs w:val="24"/>
              <w:lang w:val="vi-VN"/>
            </w:rPr>
          </w:rPrChange>
        </w:rPr>
        <w:t xml:space="preserve">là hệ sinh thái hình thành, phát triển theo quy </w:t>
      </w:r>
      <w:r w:rsidRPr="00315FC1">
        <w:rPr>
          <w:rFonts w:ascii="Times New Roman" w:hAnsi="Times New Roman"/>
          <w:color w:val="0000FF"/>
          <w:spacing w:val="-8"/>
          <w:sz w:val="24"/>
          <w:szCs w:val="24"/>
          <w:lang w:val="vi-VN"/>
          <w:rPrChange w:id="132" w:author="ThaiNN" w:date="2008-12-09T15:09:00Z">
            <w:rPr>
              <w:rFonts w:ascii="Times New Roman" w:hAnsi="Times New Roman"/>
              <w:spacing w:val="-8"/>
              <w:sz w:val="24"/>
              <w:szCs w:val="24"/>
              <w:lang w:val="vi-VN"/>
            </w:rPr>
          </w:rPrChange>
        </w:rPr>
        <w:t>luật tự nhiên, vẫn còn giữ được các nét hoang sơ.</w:t>
      </w:r>
    </w:p>
    <w:p w14:paraId="016452C4"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133"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34" w:author="ThaiNN" w:date="2008-12-09T15:09:00Z">
            <w:rPr>
              <w:rFonts w:ascii="Times New Roman" w:hAnsi="Times New Roman"/>
              <w:i/>
              <w:sz w:val="24"/>
              <w:szCs w:val="24"/>
              <w:lang w:val="vi-VN"/>
            </w:rPr>
          </w:rPrChange>
        </w:rPr>
        <w:t>11. Hệ sinh thái tự nhiên mới</w:t>
      </w:r>
      <w:r w:rsidRPr="00315FC1">
        <w:rPr>
          <w:rFonts w:ascii="Times New Roman" w:hAnsi="Times New Roman"/>
          <w:b/>
          <w:color w:val="0000FF"/>
          <w:sz w:val="24"/>
          <w:szCs w:val="24"/>
          <w:lang w:val="vi-VN"/>
          <w:rPrChange w:id="135" w:author="ThaiNN" w:date="2008-12-09T15:09:00Z">
            <w:rPr>
              <w:rFonts w:ascii="Times New Roman" w:hAnsi="Times New Roman"/>
              <w:b/>
              <w:sz w:val="24"/>
              <w:szCs w:val="24"/>
              <w:lang w:val="vi-VN"/>
            </w:rPr>
          </w:rPrChange>
        </w:rPr>
        <w:t xml:space="preserve"> </w:t>
      </w:r>
      <w:r w:rsidRPr="00315FC1">
        <w:rPr>
          <w:rFonts w:ascii="Times New Roman" w:hAnsi="Times New Roman"/>
          <w:color w:val="0000FF"/>
          <w:sz w:val="24"/>
          <w:szCs w:val="24"/>
          <w:lang w:val="vi-VN"/>
          <w:rPrChange w:id="136" w:author="ThaiNN" w:date="2008-12-09T15:09:00Z">
            <w:rPr>
              <w:rFonts w:ascii="Times New Roman" w:hAnsi="Times New Roman"/>
              <w:sz w:val="24"/>
              <w:szCs w:val="24"/>
              <w:lang w:val="vi-VN"/>
            </w:rPr>
          </w:rPrChange>
        </w:rPr>
        <w:t>là hệ sinh thái mới</w:t>
      </w:r>
      <w:r w:rsidRPr="00315FC1">
        <w:rPr>
          <w:rFonts w:ascii="Times New Roman" w:hAnsi="Times New Roman"/>
          <w:i/>
          <w:iCs/>
          <w:color w:val="0000FF"/>
          <w:sz w:val="24"/>
          <w:szCs w:val="24"/>
          <w:lang w:val="vi-VN"/>
          <w:rPrChange w:id="137" w:author="ThaiNN" w:date="2008-12-09T15:09:00Z">
            <w:rPr>
              <w:rFonts w:ascii="Times New Roman" w:hAnsi="Times New Roman"/>
              <w:i/>
              <w:iCs/>
              <w:sz w:val="24"/>
              <w:szCs w:val="24"/>
              <w:lang w:val="vi-VN"/>
            </w:rPr>
          </w:rPrChange>
        </w:rPr>
        <w:t xml:space="preserve"> </w:t>
      </w:r>
      <w:r w:rsidRPr="00315FC1">
        <w:rPr>
          <w:rFonts w:ascii="Times New Roman" w:hAnsi="Times New Roman"/>
          <w:color w:val="0000FF"/>
          <w:sz w:val="24"/>
          <w:szCs w:val="24"/>
          <w:lang w:val="vi-VN"/>
          <w:rPrChange w:id="138" w:author="ThaiNN" w:date="2008-12-09T15:09:00Z">
            <w:rPr>
              <w:rFonts w:ascii="Times New Roman" w:hAnsi="Times New Roman"/>
              <w:sz w:val="24"/>
              <w:szCs w:val="24"/>
              <w:lang w:val="vi-VN"/>
            </w:rPr>
          </w:rPrChange>
        </w:rPr>
        <w:t>hình thành và phát triển trên vùng bãi bồi tại cửa sông ven biển, vùng có phù sa bồi đắp và các vùng đất khác.</w:t>
      </w:r>
    </w:p>
    <w:p w14:paraId="00C7CF45" w14:textId="77777777" w:rsidR="00277AFA" w:rsidRPr="00315FC1" w:rsidRDefault="00277AFA" w:rsidP="00AC391C">
      <w:pPr>
        <w:spacing w:before="60" w:after="60"/>
        <w:ind w:firstLine="720"/>
        <w:jc w:val="both"/>
        <w:rPr>
          <w:rFonts w:ascii="Times New Roman" w:hAnsi="Times New Roman"/>
          <w:b/>
          <w:i/>
          <w:color w:val="0000FF"/>
          <w:sz w:val="24"/>
          <w:szCs w:val="24"/>
          <w:lang w:val="vi-VN"/>
          <w:rPrChange w:id="139" w:author="ThaiNN" w:date="2008-12-09T15:09:00Z">
            <w:rPr>
              <w:rFonts w:ascii="Times New Roman" w:hAnsi="Times New Roman"/>
              <w:b/>
              <w:i/>
              <w:sz w:val="24"/>
              <w:szCs w:val="24"/>
              <w:lang w:val="vi-VN"/>
            </w:rPr>
          </w:rPrChange>
        </w:rPr>
      </w:pPr>
      <w:r w:rsidRPr="00315FC1">
        <w:rPr>
          <w:rFonts w:ascii="Times New Roman" w:hAnsi="Times New Roman"/>
          <w:i/>
          <w:color w:val="0000FF"/>
          <w:sz w:val="24"/>
          <w:szCs w:val="24"/>
          <w:lang w:val="vi-VN"/>
          <w:rPrChange w:id="140" w:author="ThaiNN" w:date="2008-12-09T15:09:00Z">
            <w:rPr>
              <w:rFonts w:ascii="Times New Roman" w:hAnsi="Times New Roman"/>
              <w:i/>
              <w:sz w:val="24"/>
              <w:szCs w:val="24"/>
              <w:lang w:val="vi-VN"/>
            </w:rPr>
          </w:rPrChange>
        </w:rPr>
        <w:t xml:space="preserve">12. </w:t>
      </w:r>
      <w:r w:rsidRPr="00315FC1">
        <w:rPr>
          <w:rFonts w:ascii="Times New Roman" w:hAnsi="Times New Roman"/>
          <w:bCs/>
          <w:i/>
          <w:iCs/>
          <w:color w:val="0000FF"/>
          <w:sz w:val="24"/>
          <w:szCs w:val="24"/>
          <w:lang w:val="vi-VN"/>
          <w:rPrChange w:id="141" w:author="ThaiNN" w:date="2008-12-09T15:09:00Z">
            <w:rPr>
              <w:rFonts w:ascii="Times New Roman" w:hAnsi="Times New Roman"/>
              <w:bCs/>
              <w:i/>
              <w:iCs/>
              <w:sz w:val="24"/>
              <w:szCs w:val="24"/>
              <w:lang w:val="vi-VN"/>
            </w:rPr>
          </w:rPrChange>
        </w:rPr>
        <w:t>Khu bảo tồn thiên nhiên</w:t>
      </w:r>
      <w:r w:rsidR="00E95C26" w:rsidRPr="00315FC1">
        <w:rPr>
          <w:rFonts w:ascii="Times New Roman" w:hAnsi="Times New Roman"/>
          <w:b/>
          <w:bCs/>
          <w:i/>
          <w:iCs/>
          <w:color w:val="0000FF"/>
          <w:sz w:val="24"/>
          <w:szCs w:val="24"/>
          <w:lang w:val="vi-VN"/>
          <w:rPrChange w:id="142" w:author="ThaiNN" w:date="2008-12-09T15:09:00Z">
            <w:rPr>
              <w:rFonts w:ascii="Times New Roman" w:hAnsi="Times New Roman"/>
              <w:b/>
              <w:bCs/>
              <w:i/>
              <w:iCs/>
              <w:sz w:val="24"/>
              <w:szCs w:val="24"/>
              <w:lang w:val="vi-VN"/>
            </w:rPr>
          </w:rPrChange>
        </w:rPr>
        <w:t xml:space="preserve"> </w:t>
      </w:r>
      <w:r w:rsidR="00E95C26" w:rsidRPr="00315FC1">
        <w:rPr>
          <w:rFonts w:ascii="Times New Roman" w:hAnsi="Times New Roman"/>
          <w:color w:val="0000FF"/>
          <w:sz w:val="24"/>
          <w:szCs w:val="24"/>
          <w:lang w:val="vi-VN"/>
          <w:rPrChange w:id="143" w:author="ThaiNN" w:date="2008-12-09T15:09:00Z">
            <w:rPr>
              <w:rFonts w:ascii="Times New Roman" w:hAnsi="Times New Roman"/>
              <w:sz w:val="24"/>
              <w:szCs w:val="24"/>
              <w:lang w:val="vi-VN"/>
            </w:rPr>
          </w:rPrChange>
        </w:rPr>
        <w:t>(sau đây gọi là khu bảo tồn)</w:t>
      </w:r>
      <w:r w:rsidRPr="00315FC1">
        <w:rPr>
          <w:rFonts w:ascii="Times New Roman" w:hAnsi="Times New Roman"/>
          <w:b/>
          <w:bCs/>
          <w:iCs/>
          <w:color w:val="0000FF"/>
          <w:sz w:val="24"/>
          <w:szCs w:val="24"/>
          <w:lang w:val="vi-VN"/>
          <w:rPrChange w:id="144" w:author="ThaiNN" w:date="2008-12-09T15:09:00Z">
            <w:rPr>
              <w:rFonts w:ascii="Times New Roman" w:hAnsi="Times New Roman"/>
              <w:b/>
              <w:bCs/>
              <w:iCs/>
              <w:sz w:val="24"/>
              <w:szCs w:val="24"/>
              <w:lang w:val="vi-VN"/>
            </w:rPr>
          </w:rPrChange>
        </w:rPr>
        <w:t xml:space="preserve"> </w:t>
      </w:r>
      <w:r w:rsidRPr="00315FC1">
        <w:rPr>
          <w:rFonts w:ascii="Times New Roman" w:hAnsi="Times New Roman"/>
          <w:color w:val="0000FF"/>
          <w:sz w:val="24"/>
          <w:szCs w:val="24"/>
          <w:lang w:val="vi-VN"/>
          <w:rPrChange w:id="145" w:author="ThaiNN" w:date="2008-12-09T15:09:00Z">
            <w:rPr>
              <w:rFonts w:ascii="Times New Roman" w:hAnsi="Times New Roman"/>
              <w:sz w:val="24"/>
              <w:szCs w:val="24"/>
              <w:lang w:val="vi-VN"/>
            </w:rPr>
          </w:rPrChange>
        </w:rPr>
        <w:t>là khu vực địa lý được xác lập ranh giới và phân khu chức năng để bảo tồn đa dạng sinh học</w:t>
      </w:r>
      <w:r w:rsidR="00E95C26" w:rsidRPr="00315FC1">
        <w:rPr>
          <w:rFonts w:ascii="Times New Roman" w:hAnsi="Times New Roman"/>
          <w:color w:val="0000FF"/>
          <w:sz w:val="24"/>
          <w:szCs w:val="24"/>
          <w:lang w:val="vi-VN"/>
          <w:rPrChange w:id="146" w:author="ThaiNN" w:date="2008-12-09T15:09:00Z">
            <w:rPr>
              <w:rFonts w:ascii="Times New Roman" w:hAnsi="Times New Roman"/>
              <w:sz w:val="24"/>
              <w:szCs w:val="24"/>
              <w:lang w:val="vi-VN"/>
            </w:rPr>
          </w:rPrChange>
        </w:rPr>
        <w:t>.</w:t>
      </w:r>
      <w:r w:rsidR="0016390C" w:rsidRPr="00315FC1">
        <w:rPr>
          <w:rFonts w:ascii="Times New Roman" w:hAnsi="Times New Roman"/>
          <w:color w:val="0000FF"/>
          <w:sz w:val="24"/>
          <w:szCs w:val="24"/>
          <w:lang w:val="vi-VN"/>
          <w:rPrChange w:id="147" w:author="ThaiNN" w:date="2008-12-09T15:09:00Z">
            <w:rPr>
              <w:rFonts w:ascii="Times New Roman" w:hAnsi="Times New Roman"/>
              <w:sz w:val="24"/>
              <w:szCs w:val="24"/>
              <w:lang w:val="vi-VN"/>
            </w:rPr>
          </w:rPrChange>
        </w:rPr>
        <w:t xml:space="preserve"> </w:t>
      </w:r>
    </w:p>
    <w:p w14:paraId="0C674809" w14:textId="77777777" w:rsidR="00277AFA" w:rsidRPr="00315FC1" w:rsidRDefault="00277AFA" w:rsidP="003F7B52">
      <w:pPr>
        <w:tabs>
          <w:tab w:val="left" w:pos="7380"/>
        </w:tabs>
        <w:spacing w:before="60" w:after="60"/>
        <w:ind w:firstLine="720"/>
        <w:jc w:val="both"/>
        <w:rPr>
          <w:rFonts w:ascii="Times New Roman" w:hAnsi="Times New Roman"/>
          <w:color w:val="0000FF"/>
          <w:sz w:val="24"/>
          <w:szCs w:val="24"/>
          <w:lang w:val="vi-VN"/>
          <w:rPrChange w:id="148"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49" w:author="ThaiNN" w:date="2008-12-09T15:09:00Z">
            <w:rPr>
              <w:rFonts w:ascii="Times New Roman" w:hAnsi="Times New Roman"/>
              <w:i/>
              <w:sz w:val="24"/>
              <w:szCs w:val="24"/>
              <w:lang w:val="vi-VN"/>
            </w:rPr>
          </w:rPrChange>
        </w:rPr>
        <w:t xml:space="preserve">13. </w:t>
      </w:r>
      <w:r w:rsidRPr="00315FC1">
        <w:rPr>
          <w:rFonts w:ascii="Times New Roman" w:hAnsi="Times New Roman"/>
          <w:bCs/>
          <w:i/>
          <w:iCs/>
          <w:color w:val="0000FF"/>
          <w:sz w:val="24"/>
          <w:szCs w:val="24"/>
          <w:lang w:val="vi-VN"/>
          <w:rPrChange w:id="150" w:author="ThaiNN" w:date="2008-12-09T15:09:00Z">
            <w:rPr>
              <w:rFonts w:ascii="Times New Roman" w:hAnsi="Times New Roman"/>
              <w:bCs/>
              <w:i/>
              <w:iCs/>
              <w:sz w:val="24"/>
              <w:szCs w:val="24"/>
              <w:lang w:val="vi-VN"/>
            </w:rPr>
          </w:rPrChange>
        </w:rPr>
        <w:t>Loài hoang dã</w:t>
      </w:r>
      <w:r w:rsidRPr="00315FC1">
        <w:rPr>
          <w:rFonts w:ascii="Times New Roman" w:hAnsi="Times New Roman"/>
          <w:color w:val="0000FF"/>
          <w:sz w:val="24"/>
          <w:szCs w:val="24"/>
          <w:lang w:val="vi-VN"/>
          <w:rPrChange w:id="151" w:author="ThaiNN" w:date="2008-12-09T15:09:00Z">
            <w:rPr>
              <w:rFonts w:ascii="Times New Roman" w:hAnsi="Times New Roman"/>
              <w:sz w:val="24"/>
              <w:szCs w:val="24"/>
              <w:lang w:val="vi-VN"/>
            </w:rPr>
          </w:rPrChange>
        </w:rPr>
        <w:t xml:space="preserve"> là loài động vật, thực vật, vi sinh vật và nấm sinh</w:t>
      </w:r>
      <w:r w:rsidRPr="00315FC1">
        <w:rPr>
          <w:rFonts w:ascii="Times New Roman" w:hAnsi="Times New Roman"/>
          <w:color w:val="0000FF"/>
          <w:sz w:val="24"/>
          <w:szCs w:val="24"/>
          <w:lang w:val="vi-VN"/>
          <w:rPrChange w:id="152" w:author="ThaiNN" w:date="2008-12-09T15:09:00Z">
            <w:rPr>
              <w:rFonts w:ascii="Times New Roman" w:hAnsi="Times New Roman"/>
              <w:color w:val="FFFF00"/>
              <w:sz w:val="24"/>
              <w:szCs w:val="24"/>
              <w:lang w:val="vi-VN"/>
            </w:rPr>
          </w:rPrChange>
        </w:rPr>
        <w:t xml:space="preserve"> </w:t>
      </w:r>
      <w:r w:rsidRPr="00315FC1">
        <w:rPr>
          <w:rFonts w:ascii="Times New Roman" w:hAnsi="Times New Roman"/>
          <w:color w:val="0000FF"/>
          <w:sz w:val="24"/>
          <w:szCs w:val="24"/>
          <w:lang w:val="vi-VN"/>
          <w:rPrChange w:id="153" w:author="ThaiNN" w:date="2008-12-09T15:09:00Z">
            <w:rPr>
              <w:rFonts w:ascii="Times New Roman" w:hAnsi="Times New Roman"/>
              <w:sz w:val="24"/>
              <w:szCs w:val="24"/>
              <w:lang w:val="vi-VN"/>
            </w:rPr>
          </w:rPrChange>
        </w:rPr>
        <w:t>sống và phát triển theo quy luật</w:t>
      </w:r>
      <w:r w:rsidR="00DE5983" w:rsidRPr="00315FC1">
        <w:rPr>
          <w:rFonts w:ascii="Times New Roman" w:hAnsi="Times New Roman"/>
          <w:color w:val="0000FF"/>
          <w:sz w:val="24"/>
          <w:szCs w:val="24"/>
          <w:lang w:val="vi-VN"/>
          <w:rPrChange w:id="154" w:author="ThaiNN" w:date="2008-12-09T15:09:00Z">
            <w:rPr>
              <w:rFonts w:ascii="Times New Roman" w:hAnsi="Times New Roman"/>
              <w:sz w:val="24"/>
              <w:szCs w:val="24"/>
              <w:lang w:val="vi-VN"/>
            </w:rPr>
          </w:rPrChange>
        </w:rPr>
        <w:t>.</w:t>
      </w:r>
    </w:p>
    <w:p w14:paraId="7143488F"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155"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56" w:author="ThaiNN" w:date="2008-12-09T15:09:00Z">
            <w:rPr>
              <w:rFonts w:ascii="Times New Roman" w:hAnsi="Times New Roman"/>
              <w:i/>
              <w:sz w:val="24"/>
              <w:szCs w:val="24"/>
              <w:lang w:val="vi-VN"/>
            </w:rPr>
          </w:rPrChange>
        </w:rPr>
        <w:t xml:space="preserve">14. </w:t>
      </w:r>
      <w:r w:rsidRPr="00315FC1">
        <w:rPr>
          <w:rFonts w:ascii="Times New Roman" w:hAnsi="Times New Roman"/>
          <w:bCs/>
          <w:i/>
          <w:iCs/>
          <w:color w:val="0000FF"/>
          <w:sz w:val="24"/>
          <w:szCs w:val="24"/>
          <w:lang w:val="vi-VN"/>
          <w:rPrChange w:id="157" w:author="ThaiNN" w:date="2008-12-09T15:09:00Z">
            <w:rPr>
              <w:rFonts w:ascii="Times New Roman" w:hAnsi="Times New Roman"/>
              <w:bCs/>
              <w:i/>
              <w:iCs/>
              <w:sz w:val="24"/>
              <w:szCs w:val="24"/>
              <w:lang w:val="vi-VN"/>
            </w:rPr>
          </w:rPrChange>
        </w:rPr>
        <w:t>Loài bị đe dọa tuyệt chủng</w:t>
      </w:r>
      <w:r w:rsidRPr="00315FC1">
        <w:rPr>
          <w:rFonts w:ascii="Times New Roman" w:hAnsi="Times New Roman"/>
          <w:color w:val="0000FF"/>
          <w:sz w:val="24"/>
          <w:szCs w:val="24"/>
          <w:lang w:val="vi-VN"/>
          <w:rPrChange w:id="158" w:author="ThaiNN" w:date="2008-12-09T15:09:00Z">
            <w:rPr>
              <w:rFonts w:ascii="Times New Roman" w:hAnsi="Times New Roman"/>
              <w:sz w:val="24"/>
              <w:szCs w:val="24"/>
              <w:lang w:val="vi-VN"/>
            </w:rPr>
          </w:rPrChange>
        </w:rPr>
        <w:t xml:space="preserve"> là loài sinh vật đang có nguy cơ bị suy giảm hoàn toàn số lượng cá thể.</w:t>
      </w:r>
    </w:p>
    <w:p w14:paraId="3D438BDC"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159"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60" w:author="ThaiNN" w:date="2008-12-09T15:09:00Z">
            <w:rPr>
              <w:rFonts w:ascii="Times New Roman" w:hAnsi="Times New Roman"/>
              <w:i/>
              <w:sz w:val="24"/>
              <w:szCs w:val="24"/>
              <w:lang w:val="vi-VN"/>
            </w:rPr>
          </w:rPrChange>
        </w:rPr>
        <w:t xml:space="preserve">15. </w:t>
      </w:r>
      <w:r w:rsidRPr="00315FC1">
        <w:rPr>
          <w:rFonts w:ascii="Times New Roman" w:hAnsi="Times New Roman"/>
          <w:bCs/>
          <w:i/>
          <w:iCs/>
          <w:color w:val="0000FF"/>
          <w:sz w:val="24"/>
          <w:szCs w:val="24"/>
          <w:lang w:val="vi-VN"/>
          <w:rPrChange w:id="161" w:author="ThaiNN" w:date="2008-12-09T15:09:00Z">
            <w:rPr>
              <w:rFonts w:ascii="Times New Roman" w:hAnsi="Times New Roman"/>
              <w:bCs/>
              <w:i/>
              <w:iCs/>
              <w:sz w:val="24"/>
              <w:szCs w:val="24"/>
              <w:lang w:val="vi-VN"/>
            </w:rPr>
          </w:rPrChange>
        </w:rPr>
        <w:t>Loài bị tuyệt chủng</w:t>
      </w:r>
      <w:r w:rsidRPr="00315FC1">
        <w:rPr>
          <w:rFonts w:ascii="Times New Roman" w:hAnsi="Times New Roman"/>
          <w:i/>
          <w:color w:val="0000FF"/>
          <w:sz w:val="24"/>
          <w:szCs w:val="24"/>
          <w:lang w:val="vi-VN"/>
          <w:rPrChange w:id="162" w:author="ThaiNN" w:date="2008-12-09T15:09:00Z">
            <w:rPr>
              <w:rFonts w:ascii="Times New Roman" w:hAnsi="Times New Roman"/>
              <w:i/>
              <w:sz w:val="24"/>
              <w:szCs w:val="24"/>
              <w:lang w:val="vi-VN"/>
            </w:rPr>
          </w:rPrChange>
        </w:rPr>
        <w:t xml:space="preserve"> </w:t>
      </w:r>
      <w:r w:rsidR="00DE5983" w:rsidRPr="00315FC1">
        <w:rPr>
          <w:rFonts w:ascii="Times New Roman" w:hAnsi="Times New Roman"/>
          <w:bCs/>
          <w:i/>
          <w:iCs/>
          <w:color w:val="0000FF"/>
          <w:sz w:val="24"/>
          <w:szCs w:val="24"/>
          <w:lang w:val="vi-VN"/>
          <w:rPrChange w:id="163" w:author="ThaiNN" w:date="2008-12-09T15:09:00Z">
            <w:rPr>
              <w:rFonts w:ascii="Times New Roman" w:hAnsi="Times New Roman"/>
              <w:bCs/>
              <w:i/>
              <w:iCs/>
              <w:sz w:val="24"/>
              <w:szCs w:val="24"/>
              <w:lang w:val="vi-VN"/>
            </w:rPr>
          </w:rPrChange>
        </w:rPr>
        <w:t xml:space="preserve">trong </w:t>
      </w:r>
      <w:r w:rsidRPr="00315FC1">
        <w:rPr>
          <w:rFonts w:ascii="Times New Roman" w:hAnsi="Times New Roman"/>
          <w:bCs/>
          <w:i/>
          <w:iCs/>
          <w:color w:val="0000FF"/>
          <w:sz w:val="24"/>
          <w:szCs w:val="24"/>
          <w:lang w:val="vi-VN"/>
          <w:rPrChange w:id="164" w:author="ThaiNN" w:date="2008-12-09T15:09:00Z">
            <w:rPr>
              <w:rFonts w:ascii="Times New Roman" w:hAnsi="Times New Roman"/>
              <w:bCs/>
              <w:i/>
              <w:iCs/>
              <w:sz w:val="24"/>
              <w:szCs w:val="24"/>
              <w:lang w:val="vi-VN"/>
            </w:rPr>
          </w:rPrChange>
        </w:rPr>
        <w:t>tự nhiên</w:t>
      </w:r>
      <w:r w:rsidRPr="00315FC1">
        <w:rPr>
          <w:rFonts w:ascii="Times New Roman" w:hAnsi="Times New Roman"/>
          <w:color w:val="0000FF"/>
          <w:sz w:val="24"/>
          <w:szCs w:val="24"/>
          <w:lang w:val="vi-VN"/>
          <w:rPrChange w:id="165" w:author="ThaiNN" w:date="2008-12-09T15:09:00Z">
            <w:rPr>
              <w:rFonts w:ascii="Times New Roman" w:hAnsi="Times New Roman"/>
              <w:sz w:val="24"/>
              <w:szCs w:val="24"/>
              <w:lang w:val="vi-VN"/>
            </w:rPr>
          </w:rPrChange>
        </w:rPr>
        <w:t xml:space="preserve"> là loài sinh vật chỉ còn tồn tại trong  điều kiện nuôi, trồng nhân tạo nằm ngoài phạm vi phân bố tự nhiên của chúng.</w:t>
      </w:r>
    </w:p>
    <w:p w14:paraId="635945AB" w14:textId="77777777" w:rsidR="00277AFA" w:rsidRPr="00315FC1" w:rsidRDefault="00277AFA" w:rsidP="00AC391C">
      <w:pPr>
        <w:widowControl w:val="0"/>
        <w:spacing w:before="60" w:after="60"/>
        <w:ind w:firstLine="720"/>
        <w:jc w:val="both"/>
        <w:rPr>
          <w:rFonts w:ascii="Times New Roman" w:hAnsi="Times New Roman"/>
          <w:color w:val="0000FF"/>
          <w:sz w:val="24"/>
          <w:szCs w:val="24"/>
          <w:lang w:val="vi-VN"/>
          <w:rPrChange w:id="166"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67" w:author="ThaiNN" w:date="2008-12-09T15:09:00Z">
            <w:rPr>
              <w:rFonts w:ascii="Times New Roman" w:hAnsi="Times New Roman"/>
              <w:i/>
              <w:sz w:val="24"/>
              <w:szCs w:val="24"/>
              <w:lang w:val="vi-VN"/>
            </w:rPr>
          </w:rPrChange>
        </w:rPr>
        <w:t xml:space="preserve">16. </w:t>
      </w:r>
      <w:r w:rsidRPr="00315FC1">
        <w:rPr>
          <w:rFonts w:ascii="Times New Roman" w:hAnsi="Times New Roman"/>
          <w:bCs/>
          <w:i/>
          <w:iCs/>
          <w:color w:val="0000FF"/>
          <w:sz w:val="24"/>
          <w:szCs w:val="24"/>
          <w:lang w:val="vi-VN"/>
          <w:rPrChange w:id="168" w:author="ThaiNN" w:date="2008-12-09T15:09:00Z">
            <w:rPr>
              <w:rFonts w:ascii="Times New Roman" w:hAnsi="Times New Roman"/>
              <w:bCs/>
              <w:i/>
              <w:iCs/>
              <w:sz w:val="24"/>
              <w:szCs w:val="24"/>
              <w:lang w:val="vi-VN"/>
            </w:rPr>
          </w:rPrChange>
        </w:rPr>
        <w:t xml:space="preserve">Loài </w:t>
      </w:r>
      <w:r w:rsidRPr="00315FC1">
        <w:rPr>
          <w:rFonts w:ascii="Times New Roman" w:hAnsi="Times New Roman"/>
          <w:i/>
          <w:color w:val="0000FF"/>
          <w:sz w:val="24"/>
          <w:szCs w:val="24"/>
          <w:lang w:val="vi-VN"/>
          <w:rPrChange w:id="169" w:author="ThaiNN" w:date="2008-12-09T15:09:00Z">
            <w:rPr>
              <w:rFonts w:ascii="Times New Roman" w:hAnsi="Times New Roman"/>
              <w:i/>
              <w:sz w:val="24"/>
              <w:szCs w:val="24"/>
              <w:lang w:val="vi-VN"/>
            </w:rPr>
          </w:rPrChange>
        </w:rPr>
        <w:t>đặc hữu</w:t>
      </w:r>
      <w:r w:rsidRPr="00315FC1">
        <w:rPr>
          <w:rFonts w:ascii="Times New Roman" w:hAnsi="Times New Roman"/>
          <w:color w:val="0000FF"/>
          <w:sz w:val="24"/>
          <w:szCs w:val="24"/>
          <w:lang w:val="vi-VN"/>
          <w:rPrChange w:id="170" w:author="ThaiNN" w:date="2008-12-09T15:09:00Z">
            <w:rPr>
              <w:rFonts w:ascii="Times New Roman" w:hAnsi="Times New Roman"/>
              <w:sz w:val="24"/>
              <w:szCs w:val="24"/>
              <w:lang w:val="vi-VN"/>
            </w:rPr>
          </w:rPrChange>
        </w:rPr>
        <w:t xml:space="preserve"> là loài sinh vật chỉ tồn tại, phát triển trong phạm vi phân bố hẹp và giới hạn trong một vùng lãnh thổ nhất định của Việt Nam mà không được ghi nhận là có ở nơi khác trên thế giới.</w:t>
      </w:r>
    </w:p>
    <w:p w14:paraId="72D2ADA6"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171"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172" w:author="ThaiNN" w:date="2008-12-09T15:09:00Z">
            <w:rPr>
              <w:rFonts w:ascii="Times New Roman" w:hAnsi="Times New Roman"/>
              <w:i/>
              <w:sz w:val="24"/>
              <w:szCs w:val="24"/>
              <w:lang w:val="vi-VN"/>
            </w:rPr>
          </w:rPrChange>
        </w:rPr>
        <w:t xml:space="preserve">17. </w:t>
      </w:r>
      <w:r w:rsidRPr="00315FC1">
        <w:rPr>
          <w:rFonts w:ascii="Times New Roman" w:hAnsi="Times New Roman"/>
          <w:bCs/>
          <w:i/>
          <w:iCs/>
          <w:color w:val="0000FF"/>
          <w:sz w:val="24"/>
          <w:szCs w:val="24"/>
          <w:lang w:val="vi-VN"/>
          <w:rPrChange w:id="173" w:author="ThaiNN" w:date="2008-12-09T15:09:00Z">
            <w:rPr>
              <w:rFonts w:ascii="Times New Roman" w:hAnsi="Times New Roman"/>
              <w:bCs/>
              <w:i/>
              <w:iCs/>
              <w:sz w:val="24"/>
              <w:szCs w:val="24"/>
              <w:lang w:val="vi-VN"/>
            </w:rPr>
          </w:rPrChange>
        </w:rPr>
        <w:t>Loài di cư</w:t>
      </w:r>
      <w:r w:rsidRPr="00315FC1">
        <w:rPr>
          <w:rFonts w:ascii="Times New Roman" w:hAnsi="Times New Roman"/>
          <w:color w:val="0000FF"/>
          <w:sz w:val="24"/>
          <w:szCs w:val="24"/>
          <w:lang w:val="vi-VN"/>
          <w:rPrChange w:id="174" w:author="ThaiNN" w:date="2008-12-09T15:09:00Z">
            <w:rPr>
              <w:rFonts w:ascii="Times New Roman" w:hAnsi="Times New Roman"/>
              <w:sz w:val="24"/>
              <w:szCs w:val="24"/>
              <w:lang w:val="vi-VN"/>
            </w:rPr>
          </w:rPrChange>
        </w:rPr>
        <w:t xml:space="preserve"> là loài động vật có toàn bộ hoặc một phần quần thể di chuyển thường xuyên, định kỳ hoặc theo mùa từ khu vực địa lý này đến khu vực địa lý khác.</w:t>
      </w:r>
    </w:p>
    <w:p w14:paraId="175CB52A" w14:textId="77777777" w:rsidR="00747953" w:rsidRPr="00315FC1" w:rsidRDefault="00277AFA" w:rsidP="00AC391C">
      <w:pPr>
        <w:spacing w:before="60" w:after="60"/>
        <w:jc w:val="both"/>
        <w:rPr>
          <w:rFonts w:ascii="Times New Roman" w:hAnsi="Times New Roman"/>
          <w:color w:val="0000FF"/>
          <w:sz w:val="24"/>
          <w:szCs w:val="24"/>
          <w:lang w:val="vi-VN"/>
          <w:rPrChange w:id="175"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176" w:author="ThaiNN" w:date="2008-12-09T15:09:00Z">
            <w:rPr>
              <w:rFonts w:ascii="Times New Roman" w:hAnsi="Times New Roman"/>
              <w:sz w:val="24"/>
              <w:szCs w:val="24"/>
              <w:lang w:val="vi-VN"/>
            </w:rPr>
          </w:rPrChange>
        </w:rPr>
        <w:t xml:space="preserve">        </w:t>
      </w:r>
      <w:r w:rsidR="00A67D99" w:rsidRPr="00315FC1">
        <w:rPr>
          <w:rFonts w:ascii="Times New Roman" w:hAnsi="Times New Roman"/>
          <w:color w:val="0000FF"/>
          <w:sz w:val="24"/>
          <w:szCs w:val="24"/>
          <w:lang w:val="vi-VN"/>
          <w:rPrChange w:id="177"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178" w:author="ThaiNN" w:date="2008-12-09T15:09:00Z">
            <w:rPr>
              <w:rFonts w:ascii="Times New Roman" w:hAnsi="Times New Roman"/>
              <w:sz w:val="24"/>
              <w:szCs w:val="24"/>
              <w:lang w:val="vi-VN"/>
            </w:rPr>
          </w:rPrChange>
        </w:rPr>
        <w:t xml:space="preserve"> </w:t>
      </w:r>
      <w:r w:rsidRPr="00315FC1">
        <w:rPr>
          <w:rFonts w:ascii="Times New Roman" w:hAnsi="Times New Roman"/>
          <w:i/>
          <w:color w:val="0000FF"/>
          <w:sz w:val="24"/>
          <w:szCs w:val="24"/>
          <w:lang w:val="vi-VN"/>
          <w:rPrChange w:id="179" w:author="ThaiNN" w:date="2008-12-09T15:09:00Z">
            <w:rPr>
              <w:rFonts w:ascii="Times New Roman" w:hAnsi="Times New Roman"/>
              <w:i/>
              <w:sz w:val="24"/>
              <w:szCs w:val="24"/>
              <w:lang w:val="vi-VN"/>
            </w:rPr>
          </w:rPrChange>
        </w:rPr>
        <w:t xml:space="preserve">18. </w:t>
      </w:r>
      <w:r w:rsidRPr="00315FC1">
        <w:rPr>
          <w:rFonts w:ascii="Times New Roman" w:hAnsi="Times New Roman"/>
          <w:bCs/>
          <w:i/>
          <w:iCs/>
          <w:color w:val="0000FF"/>
          <w:sz w:val="24"/>
          <w:szCs w:val="24"/>
          <w:lang w:val="vi-VN"/>
          <w:rPrChange w:id="180" w:author="ThaiNN" w:date="2008-12-09T15:09:00Z">
            <w:rPr>
              <w:rFonts w:ascii="Times New Roman" w:hAnsi="Times New Roman"/>
              <w:bCs/>
              <w:i/>
              <w:iCs/>
              <w:sz w:val="24"/>
              <w:szCs w:val="24"/>
              <w:lang w:val="vi-VN"/>
            </w:rPr>
          </w:rPrChange>
        </w:rPr>
        <w:t>Loài ngoại lai</w:t>
      </w:r>
      <w:r w:rsidRPr="00315FC1">
        <w:rPr>
          <w:rFonts w:ascii="Times New Roman" w:hAnsi="Times New Roman"/>
          <w:color w:val="0000FF"/>
          <w:sz w:val="24"/>
          <w:szCs w:val="24"/>
          <w:lang w:val="vi-VN"/>
          <w:rPrChange w:id="181" w:author="ThaiNN" w:date="2008-12-09T15:09:00Z">
            <w:rPr>
              <w:rFonts w:ascii="Times New Roman" w:hAnsi="Times New Roman"/>
              <w:sz w:val="24"/>
              <w:szCs w:val="24"/>
              <w:lang w:val="vi-VN"/>
            </w:rPr>
          </w:rPrChange>
        </w:rPr>
        <w:t xml:space="preserve"> là loài sinh vật xuất hiện và phát triển ở khu vực vốn không phải là </w:t>
      </w:r>
      <w:r w:rsidR="00A752D3" w:rsidRPr="00315FC1">
        <w:rPr>
          <w:rFonts w:ascii="Times New Roman" w:hAnsi="Times New Roman"/>
          <w:color w:val="0000FF"/>
          <w:sz w:val="24"/>
          <w:szCs w:val="24"/>
          <w:lang w:val="vi-VN"/>
          <w:rPrChange w:id="182" w:author="ThaiNN" w:date="2008-12-09T15:09:00Z">
            <w:rPr>
              <w:rFonts w:ascii="Times New Roman" w:hAnsi="Times New Roman"/>
              <w:sz w:val="24"/>
              <w:szCs w:val="24"/>
              <w:lang w:val="vi-VN"/>
            </w:rPr>
          </w:rPrChange>
        </w:rPr>
        <w:t>môi trường</w:t>
      </w:r>
      <w:r w:rsidR="00A752D3" w:rsidRPr="00315FC1">
        <w:rPr>
          <w:rFonts w:ascii="Times New Roman" w:hAnsi="Times New Roman"/>
          <w:b/>
          <w:i/>
          <w:color w:val="0000FF"/>
          <w:sz w:val="24"/>
          <w:szCs w:val="24"/>
          <w:lang w:val="vi-VN"/>
          <w:rPrChange w:id="183" w:author="ThaiNN" w:date="2008-12-09T15:09:00Z">
            <w:rPr>
              <w:rFonts w:ascii="Times New Roman" w:hAnsi="Times New Roman"/>
              <w:b/>
              <w:i/>
              <w:sz w:val="24"/>
              <w:szCs w:val="24"/>
              <w:lang w:val="vi-VN"/>
            </w:rPr>
          </w:rPrChange>
        </w:rPr>
        <w:t xml:space="preserve"> </w:t>
      </w:r>
      <w:r w:rsidRPr="00315FC1">
        <w:rPr>
          <w:rFonts w:ascii="Times New Roman" w:hAnsi="Times New Roman"/>
          <w:color w:val="0000FF"/>
          <w:sz w:val="24"/>
          <w:szCs w:val="24"/>
          <w:lang w:val="vi-VN"/>
          <w:rPrChange w:id="184" w:author="ThaiNN" w:date="2008-12-09T15:09:00Z">
            <w:rPr>
              <w:rFonts w:ascii="Times New Roman" w:hAnsi="Times New Roman"/>
              <w:sz w:val="24"/>
              <w:szCs w:val="24"/>
              <w:lang w:val="vi-VN"/>
            </w:rPr>
          </w:rPrChange>
        </w:rPr>
        <w:t>sống tự nhiên của chúng.</w:t>
      </w:r>
    </w:p>
    <w:p w14:paraId="5A9EC979" w14:textId="77777777" w:rsidR="00277AFA" w:rsidRPr="00315FC1" w:rsidRDefault="00277AFA" w:rsidP="00AC391C">
      <w:pPr>
        <w:spacing w:before="60" w:after="60"/>
        <w:jc w:val="both"/>
        <w:rPr>
          <w:rFonts w:ascii="Times New Roman" w:hAnsi="Times New Roman"/>
          <w:color w:val="0000FF"/>
          <w:sz w:val="24"/>
          <w:szCs w:val="24"/>
          <w:lang w:val="vi-VN"/>
          <w:rPrChange w:id="185" w:author="ThaiNN" w:date="2008-12-09T15:09:00Z">
            <w:rPr>
              <w:rFonts w:ascii="Times New Roman" w:hAnsi="Times New Roman"/>
              <w:sz w:val="24"/>
              <w:szCs w:val="24"/>
              <w:lang w:val="vi-VN"/>
            </w:rPr>
          </w:rPrChange>
        </w:rPr>
      </w:pPr>
      <w:r w:rsidRPr="00315FC1">
        <w:rPr>
          <w:rFonts w:ascii="Times New Roman" w:hAnsi="Times New Roman"/>
          <w:b/>
          <w:color w:val="0000FF"/>
          <w:sz w:val="24"/>
          <w:szCs w:val="24"/>
          <w:lang w:val="vi-VN"/>
          <w:rPrChange w:id="186" w:author="ThaiNN" w:date="2008-12-09T15:09:00Z">
            <w:rPr>
              <w:rFonts w:ascii="Times New Roman" w:hAnsi="Times New Roman"/>
              <w:b/>
              <w:sz w:val="24"/>
              <w:szCs w:val="24"/>
              <w:lang w:val="vi-VN"/>
            </w:rPr>
          </w:rPrChange>
        </w:rPr>
        <w:t xml:space="preserve">          </w:t>
      </w:r>
      <w:r w:rsidRPr="00315FC1">
        <w:rPr>
          <w:rFonts w:ascii="Times New Roman" w:hAnsi="Times New Roman"/>
          <w:i/>
          <w:color w:val="0000FF"/>
          <w:sz w:val="24"/>
          <w:szCs w:val="24"/>
          <w:lang w:val="vi-VN"/>
          <w:rPrChange w:id="187" w:author="ThaiNN" w:date="2008-12-09T15:09:00Z">
            <w:rPr>
              <w:rFonts w:ascii="Times New Roman" w:hAnsi="Times New Roman"/>
              <w:i/>
              <w:sz w:val="24"/>
              <w:szCs w:val="24"/>
              <w:lang w:val="vi-VN"/>
            </w:rPr>
          </w:rPrChange>
        </w:rPr>
        <w:t>19. Loài</w:t>
      </w:r>
      <w:r w:rsidRPr="00315FC1">
        <w:rPr>
          <w:rFonts w:ascii="Times New Roman" w:hAnsi="Times New Roman"/>
          <w:bCs/>
          <w:i/>
          <w:iCs/>
          <w:color w:val="0000FF"/>
          <w:sz w:val="24"/>
          <w:szCs w:val="24"/>
          <w:lang w:val="vi-VN"/>
          <w:rPrChange w:id="188" w:author="ThaiNN" w:date="2008-12-09T15:09:00Z">
            <w:rPr>
              <w:rFonts w:ascii="Times New Roman" w:hAnsi="Times New Roman"/>
              <w:bCs/>
              <w:i/>
              <w:iCs/>
              <w:sz w:val="24"/>
              <w:szCs w:val="24"/>
              <w:lang w:val="vi-VN"/>
            </w:rPr>
          </w:rPrChange>
        </w:rPr>
        <w:t xml:space="preserve"> ngoại lai xâm hại</w:t>
      </w:r>
      <w:r w:rsidRPr="00315FC1">
        <w:rPr>
          <w:rFonts w:ascii="Times New Roman" w:hAnsi="Times New Roman"/>
          <w:color w:val="0000FF"/>
          <w:sz w:val="24"/>
          <w:szCs w:val="24"/>
          <w:lang w:val="vi-VN"/>
          <w:rPrChange w:id="189" w:author="ThaiNN" w:date="2008-12-09T15:09:00Z">
            <w:rPr>
              <w:rFonts w:ascii="Times New Roman" w:hAnsi="Times New Roman"/>
              <w:sz w:val="24"/>
              <w:szCs w:val="24"/>
              <w:lang w:val="vi-VN"/>
            </w:rPr>
          </w:rPrChange>
        </w:rPr>
        <w:t xml:space="preserve"> là loài ngoại lai lấn chiếm nơi</w:t>
      </w:r>
      <w:r w:rsidR="00A67D99" w:rsidRPr="00315FC1">
        <w:rPr>
          <w:rFonts w:ascii="Times New Roman" w:hAnsi="Times New Roman"/>
          <w:color w:val="0000FF"/>
          <w:sz w:val="24"/>
          <w:szCs w:val="24"/>
          <w:lang w:val="vi-VN"/>
          <w:rPrChange w:id="190" w:author="ThaiNN" w:date="2008-12-09T15:09:00Z">
            <w:rPr>
              <w:rFonts w:ascii="Times New Roman" w:hAnsi="Times New Roman"/>
              <w:sz w:val="24"/>
              <w:szCs w:val="24"/>
              <w:lang w:val="vi-VN"/>
            </w:rPr>
          </w:rPrChange>
        </w:rPr>
        <w:t xml:space="preserve"> sinh sống</w:t>
      </w:r>
      <w:r w:rsidRPr="00315FC1">
        <w:rPr>
          <w:rFonts w:ascii="Times New Roman" w:hAnsi="Times New Roman"/>
          <w:color w:val="0000FF"/>
          <w:sz w:val="24"/>
          <w:szCs w:val="24"/>
          <w:lang w:val="vi-VN"/>
          <w:rPrChange w:id="191" w:author="ThaiNN" w:date="2008-12-09T15:09:00Z">
            <w:rPr>
              <w:rFonts w:ascii="Times New Roman" w:hAnsi="Times New Roman"/>
              <w:sz w:val="24"/>
              <w:szCs w:val="24"/>
              <w:lang w:val="vi-VN"/>
            </w:rPr>
          </w:rPrChange>
        </w:rPr>
        <w:t xml:space="preserve"> hoặc gây hại đối với các loài sinh vật bản địa, làm mất cân bằng sinh thái tại nơi chúng xuất hiện và phát triển. </w:t>
      </w:r>
    </w:p>
    <w:p w14:paraId="18A41029" w14:textId="77777777" w:rsidR="00277AFA" w:rsidRPr="00315FC1" w:rsidRDefault="00A67D99" w:rsidP="00AC391C">
      <w:pPr>
        <w:tabs>
          <w:tab w:val="num" w:pos="0"/>
        </w:tabs>
        <w:spacing w:before="60" w:after="60"/>
        <w:ind w:firstLine="720"/>
        <w:jc w:val="both"/>
        <w:outlineLvl w:val="1"/>
        <w:rPr>
          <w:rFonts w:ascii="Times New Roman" w:hAnsi="Times New Roman"/>
          <w:color w:val="0000FF"/>
          <w:sz w:val="24"/>
          <w:szCs w:val="24"/>
          <w:lang w:val="pl-PL"/>
          <w:rPrChange w:id="192" w:author="ThaiNN" w:date="2008-12-09T15:09:00Z">
            <w:rPr>
              <w:rFonts w:ascii="Times New Roman" w:hAnsi="Times New Roman"/>
              <w:sz w:val="24"/>
              <w:szCs w:val="24"/>
              <w:lang w:val="pl-PL"/>
            </w:rPr>
          </w:rPrChange>
        </w:rPr>
      </w:pPr>
      <w:r w:rsidRPr="00315FC1">
        <w:rPr>
          <w:rFonts w:ascii="Times New Roman" w:hAnsi="Times New Roman"/>
          <w:i/>
          <w:color w:val="0000FF"/>
          <w:sz w:val="24"/>
          <w:szCs w:val="24"/>
          <w:lang w:val="pl-PL"/>
          <w:rPrChange w:id="193" w:author="ThaiNN" w:date="2008-12-09T15:09:00Z">
            <w:rPr>
              <w:rFonts w:ascii="Times New Roman" w:hAnsi="Times New Roman"/>
              <w:i/>
              <w:sz w:val="24"/>
              <w:szCs w:val="24"/>
              <w:lang w:val="pl-PL"/>
            </w:rPr>
          </w:rPrChange>
        </w:rPr>
        <w:t>2</w:t>
      </w:r>
      <w:r w:rsidR="00277AFA" w:rsidRPr="00315FC1">
        <w:rPr>
          <w:rFonts w:ascii="Times New Roman" w:hAnsi="Times New Roman"/>
          <w:i/>
          <w:color w:val="0000FF"/>
          <w:sz w:val="24"/>
          <w:szCs w:val="24"/>
          <w:lang w:val="pl-PL"/>
          <w:rPrChange w:id="194" w:author="ThaiNN" w:date="2008-12-09T15:09:00Z">
            <w:rPr>
              <w:rFonts w:ascii="Times New Roman" w:hAnsi="Times New Roman"/>
              <w:i/>
              <w:sz w:val="24"/>
              <w:szCs w:val="24"/>
              <w:lang w:val="pl-PL"/>
            </w:rPr>
          </w:rPrChange>
        </w:rPr>
        <w:t>0</w:t>
      </w:r>
      <w:r w:rsidR="00277AFA" w:rsidRPr="00315FC1">
        <w:rPr>
          <w:rFonts w:ascii="Times New Roman" w:hAnsi="Times New Roman"/>
          <w:color w:val="0000FF"/>
          <w:sz w:val="24"/>
          <w:szCs w:val="24"/>
          <w:lang w:val="pl-PL"/>
          <w:rPrChange w:id="195" w:author="ThaiNN" w:date="2008-12-09T15:09:00Z">
            <w:rPr>
              <w:rFonts w:ascii="Times New Roman" w:hAnsi="Times New Roman"/>
              <w:sz w:val="24"/>
              <w:szCs w:val="24"/>
              <w:lang w:val="pl-PL"/>
            </w:rPr>
          </w:rPrChange>
        </w:rPr>
        <w:t xml:space="preserve">. </w:t>
      </w:r>
      <w:r w:rsidR="00277AFA" w:rsidRPr="00315FC1">
        <w:rPr>
          <w:rFonts w:ascii="Times New Roman" w:hAnsi="Times New Roman"/>
          <w:i/>
          <w:color w:val="0000FF"/>
          <w:sz w:val="24"/>
          <w:szCs w:val="24"/>
          <w:lang w:val="pl-PL"/>
          <w:rPrChange w:id="196" w:author="ThaiNN" w:date="2008-12-09T15:09:00Z">
            <w:rPr>
              <w:rFonts w:ascii="Times New Roman" w:hAnsi="Times New Roman"/>
              <w:i/>
              <w:sz w:val="24"/>
              <w:szCs w:val="24"/>
              <w:lang w:val="pl-PL"/>
            </w:rPr>
          </w:rPrChange>
        </w:rPr>
        <w:t>Loài nguy cấp, quý, hiếm được ưu tiên bảo vệ</w:t>
      </w:r>
      <w:r w:rsidR="00277AFA" w:rsidRPr="00315FC1">
        <w:rPr>
          <w:rFonts w:ascii="Times New Roman" w:hAnsi="Times New Roman"/>
          <w:color w:val="0000FF"/>
          <w:sz w:val="24"/>
          <w:szCs w:val="24"/>
          <w:lang w:val="pl-PL"/>
          <w:rPrChange w:id="197" w:author="ThaiNN" w:date="2008-12-09T15:09:00Z">
            <w:rPr>
              <w:rFonts w:ascii="Times New Roman" w:hAnsi="Times New Roman"/>
              <w:sz w:val="24"/>
              <w:szCs w:val="24"/>
              <w:lang w:val="pl-PL"/>
            </w:rPr>
          </w:rPrChange>
        </w:rPr>
        <w:t xml:space="preserve"> là loài hoang dã, giống cây trồng, giống vật nuôi, vi sinh vật và nấm đặc hữu, có giá trị đặc biệt về khoa học, y tế, kinh tế, sinh thái, cảnh quan, môi trường hoặc văn hóa - lịch sử mà số lượng còn ít hoặc bị </w:t>
      </w:r>
      <w:r w:rsidR="00D1696E" w:rsidRPr="00315FC1">
        <w:rPr>
          <w:rFonts w:ascii="Times New Roman" w:hAnsi="Times New Roman"/>
          <w:color w:val="0000FF"/>
          <w:sz w:val="24"/>
          <w:szCs w:val="24"/>
          <w:lang w:val="pl-PL"/>
          <w:rPrChange w:id="198" w:author="ThaiNN" w:date="2008-12-09T15:09:00Z">
            <w:rPr>
              <w:rFonts w:ascii="Times New Roman" w:hAnsi="Times New Roman"/>
              <w:sz w:val="24"/>
              <w:szCs w:val="24"/>
              <w:lang w:val="pl-PL"/>
            </w:rPr>
          </w:rPrChange>
        </w:rPr>
        <w:t xml:space="preserve">đe dọa </w:t>
      </w:r>
      <w:r w:rsidR="00277AFA" w:rsidRPr="00315FC1">
        <w:rPr>
          <w:rFonts w:ascii="Times New Roman" w:hAnsi="Times New Roman"/>
          <w:color w:val="0000FF"/>
          <w:sz w:val="24"/>
          <w:szCs w:val="24"/>
          <w:lang w:val="pl-PL"/>
          <w:rPrChange w:id="199" w:author="ThaiNN" w:date="2008-12-09T15:09:00Z">
            <w:rPr>
              <w:rFonts w:ascii="Times New Roman" w:hAnsi="Times New Roman"/>
              <w:sz w:val="24"/>
              <w:szCs w:val="24"/>
              <w:lang w:val="pl-PL"/>
            </w:rPr>
          </w:rPrChange>
        </w:rPr>
        <w:t>tuyệt chủng.</w:t>
      </w:r>
    </w:p>
    <w:p w14:paraId="690CA944"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200"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201" w:author="ThaiNN" w:date="2008-12-09T15:09:00Z">
            <w:rPr>
              <w:rFonts w:ascii="Times New Roman" w:hAnsi="Times New Roman"/>
              <w:i/>
              <w:sz w:val="24"/>
              <w:szCs w:val="24"/>
              <w:lang w:val="vi-VN"/>
            </w:rPr>
          </w:rPrChange>
        </w:rPr>
        <w:t>2</w:t>
      </w:r>
      <w:r w:rsidRPr="00315FC1">
        <w:rPr>
          <w:rFonts w:ascii="Times New Roman" w:hAnsi="Times New Roman"/>
          <w:i/>
          <w:color w:val="0000FF"/>
          <w:sz w:val="24"/>
          <w:szCs w:val="24"/>
          <w:lang w:val="pl-PL"/>
          <w:rPrChange w:id="202" w:author="ThaiNN" w:date="2008-12-09T15:09:00Z">
            <w:rPr>
              <w:rFonts w:ascii="Times New Roman" w:hAnsi="Times New Roman"/>
              <w:i/>
              <w:sz w:val="24"/>
              <w:szCs w:val="24"/>
              <w:lang w:val="pl-PL"/>
            </w:rPr>
          </w:rPrChange>
        </w:rPr>
        <w:t>1</w:t>
      </w:r>
      <w:r w:rsidRPr="00315FC1">
        <w:rPr>
          <w:rFonts w:ascii="Times New Roman" w:hAnsi="Times New Roman"/>
          <w:i/>
          <w:color w:val="0000FF"/>
          <w:sz w:val="24"/>
          <w:szCs w:val="24"/>
          <w:lang w:val="vi-VN"/>
          <w:rPrChange w:id="203" w:author="ThaiNN" w:date="2008-12-09T15:09:00Z">
            <w:rPr>
              <w:rFonts w:ascii="Times New Roman" w:hAnsi="Times New Roman"/>
              <w:i/>
              <w:sz w:val="24"/>
              <w:szCs w:val="24"/>
              <w:lang w:val="vi-VN"/>
            </w:rPr>
          </w:rPrChange>
        </w:rPr>
        <w:t>. Mẫu vật di truyền</w:t>
      </w:r>
      <w:r w:rsidRPr="00315FC1">
        <w:rPr>
          <w:rFonts w:ascii="Times New Roman" w:hAnsi="Times New Roman"/>
          <w:color w:val="0000FF"/>
          <w:sz w:val="24"/>
          <w:szCs w:val="24"/>
          <w:lang w:val="vi-VN"/>
          <w:rPrChange w:id="204" w:author="ThaiNN" w:date="2008-12-09T15:09:00Z">
            <w:rPr>
              <w:rFonts w:ascii="Times New Roman" w:hAnsi="Times New Roman"/>
              <w:sz w:val="24"/>
              <w:szCs w:val="24"/>
              <w:lang w:val="vi-VN"/>
            </w:rPr>
          </w:rPrChange>
        </w:rPr>
        <w:t xml:space="preserve"> là mẫu vật thực vật, động vật, vi sinh vật và nấm mang các đơn vị chức năng di truyền còn khả năng tái sinh.</w:t>
      </w:r>
    </w:p>
    <w:p w14:paraId="25C694A2"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205"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206" w:author="ThaiNN" w:date="2008-12-09T15:09:00Z">
            <w:rPr>
              <w:rFonts w:ascii="Times New Roman" w:hAnsi="Times New Roman"/>
              <w:i/>
              <w:sz w:val="24"/>
              <w:szCs w:val="24"/>
              <w:lang w:val="vi-VN"/>
            </w:rPr>
          </w:rPrChange>
        </w:rPr>
        <w:t>22. Nguồn gen</w:t>
      </w:r>
      <w:r w:rsidRPr="00315FC1">
        <w:rPr>
          <w:rFonts w:ascii="Times New Roman" w:hAnsi="Times New Roman"/>
          <w:color w:val="0000FF"/>
          <w:sz w:val="24"/>
          <w:szCs w:val="24"/>
          <w:lang w:val="vi-VN"/>
          <w:rPrChange w:id="207" w:author="ThaiNN" w:date="2008-12-09T15:09:00Z">
            <w:rPr>
              <w:rFonts w:ascii="Times New Roman" w:hAnsi="Times New Roman"/>
              <w:sz w:val="24"/>
              <w:szCs w:val="24"/>
              <w:lang w:val="vi-VN"/>
            </w:rPr>
          </w:rPrChange>
        </w:rPr>
        <w:t xml:space="preserve"> bao gồm các loài sinh vật, các mẫu vật di truyền trong khu bảo tồn, cơ sở bảo tồn đa dạng sinh học, cơ sở nghiên cứu khoa học và phát triển công nghệ và trong tự nhiên.</w:t>
      </w:r>
    </w:p>
    <w:p w14:paraId="4E40D927" w14:textId="77777777" w:rsidR="00277AFA" w:rsidRPr="00315FC1" w:rsidRDefault="00277AFA" w:rsidP="00AC391C">
      <w:pPr>
        <w:tabs>
          <w:tab w:val="left" w:pos="8460"/>
        </w:tabs>
        <w:spacing w:before="60" w:after="60"/>
        <w:ind w:firstLine="720"/>
        <w:jc w:val="both"/>
        <w:rPr>
          <w:rFonts w:ascii="Times New Roman" w:hAnsi="Times New Roman"/>
          <w:color w:val="0000FF"/>
          <w:sz w:val="24"/>
          <w:szCs w:val="24"/>
          <w:lang w:val="vi-VN"/>
          <w:rPrChange w:id="208"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209" w:author="ThaiNN" w:date="2008-12-09T15:09:00Z">
            <w:rPr>
              <w:rFonts w:ascii="Times New Roman" w:hAnsi="Times New Roman"/>
              <w:i/>
              <w:sz w:val="24"/>
              <w:szCs w:val="24"/>
              <w:lang w:val="vi-VN"/>
            </w:rPr>
          </w:rPrChange>
        </w:rPr>
        <w:t>23. Phát triển bền vững đa dạng sinh học</w:t>
      </w:r>
      <w:r w:rsidRPr="00315FC1">
        <w:rPr>
          <w:rFonts w:ascii="Times New Roman" w:hAnsi="Times New Roman"/>
          <w:b/>
          <w:color w:val="0000FF"/>
          <w:sz w:val="24"/>
          <w:szCs w:val="24"/>
          <w:lang w:val="vi-VN"/>
          <w:rPrChange w:id="210" w:author="ThaiNN" w:date="2008-12-09T15:09:00Z">
            <w:rPr>
              <w:rFonts w:ascii="Times New Roman" w:hAnsi="Times New Roman"/>
              <w:b/>
              <w:sz w:val="24"/>
              <w:szCs w:val="24"/>
              <w:lang w:val="vi-VN"/>
            </w:rPr>
          </w:rPrChange>
        </w:rPr>
        <w:t xml:space="preserve"> </w:t>
      </w:r>
      <w:r w:rsidRPr="00315FC1">
        <w:rPr>
          <w:rFonts w:ascii="Times New Roman" w:hAnsi="Times New Roman"/>
          <w:color w:val="0000FF"/>
          <w:sz w:val="24"/>
          <w:szCs w:val="24"/>
          <w:lang w:val="vi-VN"/>
          <w:rPrChange w:id="211" w:author="ThaiNN" w:date="2008-12-09T15:09:00Z">
            <w:rPr>
              <w:rFonts w:ascii="Times New Roman" w:hAnsi="Times New Roman"/>
              <w:sz w:val="24"/>
              <w:szCs w:val="24"/>
              <w:lang w:val="vi-VN"/>
            </w:rPr>
          </w:rPrChange>
        </w:rPr>
        <w:t xml:space="preserve">là việc khai thác, sử dụng hợp lý các hệ sinh thái tự nhiên, phát triển nguồn gen, loài sinh vật và bảo đảm cân bằng sinh thái phục vụ phát triển kinh tế - xã hội. </w:t>
      </w:r>
    </w:p>
    <w:p w14:paraId="28D77FE4"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212"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213" w:author="ThaiNN" w:date="2008-12-09T15:09:00Z">
            <w:rPr>
              <w:rFonts w:ascii="Times New Roman" w:hAnsi="Times New Roman"/>
              <w:i/>
              <w:sz w:val="24"/>
              <w:szCs w:val="24"/>
              <w:lang w:val="vi-VN"/>
            </w:rPr>
          </w:rPrChange>
        </w:rPr>
        <w:t>24. Phóng thích sinh vật biến đổi gen</w:t>
      </w:r>
      <w:r w:rsidRPr="00315FC1">
        <w:rPr>
          <w:rFonts w:ascii="Times New Roman" w:hAnsi="Times New Roman"/>
          <w:color w:val="0000FF"/>
          <w:sz w:val="24"/>
          <w:szCs w:val="24"/>
          <w:lang w:val="vi-VN"/>
          <w:rPrChange w:id="214" w:author="ThaiNN" w:date="2008-12-09T15:09:00Z">
            <w:rPr>
              <w:rFonts w:ascii="Times New Roman" w:hAnsi="Times New Roman"/>
              <w:sz w:val="24"/>
              <w:szCs w:val="24"/>
              <w:lang w:val="vi-VN"/>
            </w:rPr>
          </w:rPrChange>
        </w:rPr>
        <w:t xml:space="preserve"> là việc chủ động đưa sinh vật biến đổi gen vào môi trường</w:t>
      </w:r>
      <w:r w:rsidR="00D1696E" w:rsidRPr="00315FC1">
        <w:rPr>
          <w:rFonts w:ascii="Times New Roman" w:hAnsi="Times New Roman"/>
          <w:color w:val="0000FF"/>
          <w:sz w:val="24"/>
          <w:szCs w:val="24"/>
          <w:lang w:val="vi-VN"/>
          <w:rPrChange w:id="215" w:author="ThaiNN" w:date="2008-12-09T15:09:00Z">
            <w:rPr>
              <w:rFonts w:ascii="Times New Roman" w:hAnsi="Times New Roman"/>
              <w:sz w:val="24"/>
              <w:szCs w:val="24"/>
              <w:lang w:val="vi-VN"/>
            </w:rPr>
          </w:rPrChange>
        </w:rPr>
        <w:t xml:space="preserve"> tự nhiên</w:t>
      </w:r>
      <w:r w:rsidRPr="00315FC1">
        <w:rPr>
          <w:rFonts w:ascii="Times New Roman" w:hAnsi="Times New Roman"/>
          <w:color w:val="0000FF"/>
          <w:sz w:val="24"/>
          <w:szCs w:val="24"/>
          <w:lang w:val="vi-VN"/>
          <w:rPrChange w:id="216" w:author="ThaiNN" w:date="2008-12-09T15:09:00Z">
            <w:rPr>
              <w:rFonts w:ascii="Times New Roman" w:hAnsi="Times New Roman"/>
              <w:sz w:val="24"/>
              <w:szCs w:val="24"/>
              <w:lang w:val="vi-VN"/>
            </w:rPr>
          </w:rPrChange>
        </w:rPr>
        <w:t>.</w:t>
      </w:r>
    </w:p>
    <w:p w14:paraId="6E5215AF"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217"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218" w:author="ThaiNN" w:date="2008-12-09T15:09:00Z">
            <w:rPr>
              <w:rFonts w:ascii="Times New Roman" w:hAnsi="Times New Roman"/>
              <w:i/>
              <w:sz w:val="24"/>
              <w:szCs w:val="24"/>
              <w:lang w:val="vi-VN"/>
            </w:rPr>
          </w:rPrChange>
        </w:rPr>
        <w:t>25. Quản lý rủi ro</w:t>
      </w:r>
      <w:r w:rsidRPr="00315FC1">
        <w:rPr>
          <w:rFonts w:ascii="Times New Roman" w:hAnsi="Times New Roman"/>
          <w:color w:val="0000FF"/>
          <w:sz w:val="24"/>
          <w:szCs w:val="24"/>
          <w:lang w:val="vi-VN"/>
          <w:rPrChange w:id="219" w:author="ThaiNN" w:date="2008-12-09T15:09:00Z">
            <w:rPr>
              <w:rFonts w:ascii="Times New Roman" w:hAnsi="Times New Roman"/>
              <w:sz w:val="24"/>
              <w:szCs w:val="24"/>
              <w:lang w:val="vi-VN"/>
            </w:rPr>
          </w:rPrChange>
        </w:rPr>
        <w:t xml:space="preserve"> là việc thực hiện các biện pháp an toàn để ngăn ngừa, xử lý và khắc phục rủi ro đối với đa dạng sinh học trong các hoạt động có liên quan đến sinh vật biến đổi gen và mẫu vật di truyền của sinh vật biến đổi gen. </w:t>
      </w:r>
    </w:p>
    <w:p w14:paraId="5E16BBD4"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220" w:author="ThaiNN" w:date="2008-12-09T15:09:00Z">
            <w:rPr>
              <w:rFonts w:ascii="Times New Roman" w:hAnsi="Times New Roman"/>
              <w:sz w:val="24"/>
              <w:szCs w:val="24"/>
              <w:lang w:val="vi-VN"/>
            </w:rPr>
          </w:rPrChange>
        </w:rPr>
      </w:pPr>
      <w:r w:rsidRPr="00315FC1">
        <w:rPr>
          <w:rFonts w:ascii="Times New Roman" w:hAnsi="Times New Roman"/>
          <w:bCs/>
          <w:i/>
          <w:iCs/>
          <w:color w:val="0000FF"/>
          <w:sz w:val="24"/>
          <w:szCs w:val="24"/>
          <w:lang w:val="vi-VN"/>
          <w:rPrChange w:id="221" w:author="ThaiNN" w:date="2008-12-09T15:09:00Z">
            <w:rPr>
              <w:rFonts w:ascii="Times New Roman" w:hAnsi="Times New Roman"/>
              <w:bCs/>
              <w:i/>
              <w:iCs/>
              <w:sz w:val="24"/>
              <w:szCs w:val="24"/>
              <w:lang w:val="vi-VN"/>
            </w:rPr>
          </w:rPrChange>
        </w:rPr>
        <w:t>26. Quần thể sinh vật</w:t>
      </w:r>
      <w:r w:rsidRPr="00315FC1">
        <w:rPr>
          <w:rFonts w:ascii="Times New Roman" w:hAnsi="Times New Roman"/>
          <w:color w:val="0000FF"/>
          <w:sz w:val="24"/>
          <w:szCs w:val="24"/>
          <w:lang w:val="vi-VN"/>
          <w:rPrChange w:id="222" w:author="ThaiNN" w:date="2008-12-09T15:09:00Z">
            <w:rPr>
              <w:rFonts w:ascii="Times New Roman" w:hAnsi="Times New Roman"/>
              <w:sz w:val="24"/>
              <w:szCs w:val="24"/>
              <w:lang w:val="vi-VN"/>
            </w:rPr>
          </w:rPrChange>
        </w:rPr>
        <w:t xml:space="preserve"> là một nhóm cá thể của cùng một loài sinh vật sinh sống và phát triển trong một khu vực nhất định.</w:t>
      </w:r>
    </w:p>
    <w:p w14:paraId="2930AB87" w14:textId="77777777" w:rsidR="00277AFA" w:rsidRPr="00315FC1" w:rsidRDefault="00277AFA" w:rsidP="00AC391C">
      <w:pPr>
        <w:spacing w:before="60" w:after="60"/>
        <w:jc w:val="both"/>
        <w:rPr>
          <w:rFonts w:ascii="Times New Roman" w:hAnsi="Times New Roman"/>
          <w:b/>
          <w:i/>
          <w:color w:val="0000FF"/>
          <w:sz w:val="24"/>
          <w:szCs w:val="24"/>
          <w:lang w:val="vi-VN"/>
          <w:rPrChange w:id="223" w:author="ThaiNN" w:date="2008-12-09T15:09:00Z">
            <w:rPr>
              <w:rFonts w:ascii="Times New Roman" w:hAnsi="Times New Roman"/>
              <w:b/>
              <w:i/>
              <w:sz w:val="24"/>
              <w:szCs w:val="24"/>
              <w:lang w:val="vi-VN"/>
            </w:rPr>
          </w:rPrChange>
        </w:rPr>
      </w:pPr>
      <w:r w:rsidRPr="00315FC1">
        <w:rPr>
          <w:rFonts w:ascii="Times New Roman" w:hAnsi="Times New Roman"/>
          <w:b/>
          <w:i/>
          <w:color w:val="0000FF"/>
          <w:sz w:val="24"/>
          <w:szCs w:val="24"/>
          <w:lang w:val="vi-VN"/>
          <w:rPrChange w:id="224" w:author="ThaiNN" w:date="2008-12-09T15:09:00Z">
            <w:rPr>
              <w:rFonts w:ascii="Times New Roman" w:hAnsi="Times New Roman"/>
              <w:b/>
              <w:i/>
              <w:sz w:val="24"/>
              <w:szCs w:val="24"/>
              <w:lang w:val="vi-VN"/>
            </w:rPr>
          </w:rPrChange>
        </w:rPr>
        <w:t xml:space="preserve">           </w:t>
      </w:r>
      <w:r w:rsidRPr="00315FC1">
        <w:rPr>
          <w:rFonts w:ascii="Times New Roman" w:hAnsi="Times New Roman"/>
          <w:i/>
          <w:color w:val="0000FF"/>
          <w:sz w:val="24"/>
          <w:szCs w:val="24"/>
          <w:lang w:val="vi-VN"/>
          <w:rPrChange w:id="225" w:author="ThaiNN" w:date="2008-12-09T15:09:00Z">
            <w:rPr>
              <w:rFonts w:ascii="Times New Roman" w:hAnsi="Times New Roman"/>
              <w:i/>
              <w:sz w:val="24"/>
              <w:szCs w:val="24"/>
              <w:lang w:val="vi-VN"/>
            </w:rPr>
          </w:rPrChange>
        </w:rPr>
        <w:t xml:space="preserve">27. </w:t>
      </w:r>
      <w:r w:rsidRPr="00315FC1">
        <w:rPr>
          <w:rFonts w:ascii="Times New Roman" w:hAnsi="Times New Roman"/>
          <w:bCs/>
          <w:i/>
          <w:iCs/>
          <w:color w:val="0000FF"/>
          <w:sz w:val="24"/>
          <w:szCs w:val="24"/>
          <w:lang w:val="vi-VN"/>
          <w:rPrChange w:id="226" w:author="ThaiNN" w:date="2008-12-09T15:09:00Z">
            <w:rPr>
              <w:rFonts w:ascii="Times New Roman" w:hAnsi="Times New Roman"/>
              <w:bCs/>
              <w:i/>
              <w:iCs/>
              <w:sz w:val="24"/>
              <w:szCs w:val="24"/>
              <w:lang w:val="vi-VN"/>
            </w:rPr>
          </w:rPrChange>
        </w:rPr>
        <w:t>Sinh vật biến đổi gen</w:t>
      </w:r>
      <w:r w:rsidRPr="00315FC1">
        <w:rPr>
          <w:rFonts w:ascii="Times New Roman" w:hAnsi="Times New Roman"/>
          <w:b/>
          <w:color w:val="0000FF"/>
          <w:sz w:val="24"/>
          <w:szCs w:val="24"/>
          <w:lang w:val="vi-VN"/>
          <w:rPrChange w:id="227" w:author="ThaiNN" w:date="2008-12-09T15:09:00Z">
            <w:rPr>
              <w:rFonts w:ascii="Times New Roman" w:hAnsi="Times New Roman"/>
              <w:b/>
              <w:sz w:val="24"/>
              <w:szCs w:val="24"/>
              <w:lang w:val="vi-VN"/>
            </w:rPr>
          </w:rPrChange>
        </w:rPr>
        <w:t xml:space="preserve"> </w:t>
      </w:r>
      <w:r w:rsidRPr="00315FC1">
        <w:rPr>
          <w:rFonts w:ascii="Times New Roman" w:hAnsi="Times New Roman"/>
          <w:color w:val="0000FF"/>
          <w:sz w:val="24"/>
          <w:szCs w:val="24"/>
          <w:lang w:val="vi-VN"/>
          <w:rPrChange w:id="228" w:author="ThaiNN" w:date="2008-12-09T15:09:00Z">
            <w:rPr>
              <w:rFonts w:ascii="Times New Roman" w:hAnsi="Times New Roman"/>
              <w:sz w:val="24"/>
              <w:szCs w:val="24"/>
              <w:lang w:val="vi-VN"/>
            </w:rPr>
          </w:rPrChange>
        </w:rPr>
        <w:t>là sinh vật có cấu trúc di truyền bị thay đổi bằng công nghệ chuyển gen</w:t>
      </w:r>
      <w:r w:rsidRPr="00315FC1">
        <w:rPr>
          <w:rFonts w:ascii="Times New Roman" w:hAnsi="Times New Roman"/>
          <w:b/>
          <w:i/>
          <w:color w:val="0000FF"/>
          <w:sz w:val="24"/>
          <w:szCs w:val="24"/>
          <w:lang w:val="vi-VN"/>
          <w:rPrChange w:id="229" w:author="ThaiNN" w:date="2008-12-09T15:09:00Z">
            <w:rPr>
              <w:rFonts w:ascii="Times New Roman" w:hAnsi="Times New Roman"/>
              <w:b/>
              <w:i/>
              <w:sz w:val="24"/>
              <w:szCs w:val="24"/>
              <w:lang w:val="vi-VN"/>
            </w:rPr>
          </w:rPrChange>
        </w:rPr>
        <w:t xml:space="preserve">.    </w:t>
      </w:r>
    </w:p>
    <w:p w14:paraId="4B312904" w14:textId="77777777" w:rsidR="00277AFA" w:rsidRPr="00315FC1" w:rsidRDefault="00277AFA" w:rsidP="00AC391C">
      <w:pPr>
        <w:spacing w:before="60" w:after="60"/>
        <w:jc w:val="both"/>
        <w:rPr>
          <w:rFonts w:ascii="Times New Roman" w:hAnsi="Times New Roman"/>
          <w:color w:val="0000FF"/>
          <w:sz w:val="24"/>
          <w:szCs w:val="24"/>
          <w:lang w:val="vi-VN"/>
          <w:rPrChange w:id="230" w:author="ThaiNN" w:date="2008-12-09T15:09:00Z">
            <w:rPr>
              <w:rFonts w:ascii="Times New Roman" w:hAnsi="Times New Roman"/>
              <w:sz w:val="24"/>
              <w:szCs w:val="24"/>
              <w:lang w:val="vi-VN"/>
            </w:rPr>
          </w:rPrChange>
        </w:rPr>
      </w:pPr>
      <w:r w:rsidRPr="00315FC1">
        <w:rPr>
          <w:rFonts w:ascii="Times New Roman" w:hAnsi="Times New Roman"/>
          <w:b/>
          <w:i/>
          <w:color w:val="0000FF"/>
          <w:sz w:val="24"/>
          <w:szCs w:val="24"/>
          <w:lang w:val="vi-VN"/>
          <w:rPrChange w:id="231" w:author="ThaiNN" w:date="2008-12-09T15:09:00Z">
            <w:rPr>
              <w:rFonts w:ascii="Times New Roman" w:hAnsi="Times New Roman"/>
              <w:b/>
              <w:i/>
              <w:sz w:val="24"/>
              <w:szCs w:val="24"/>
              <w:lang w:val="vi-VN"/>
            </w:rPr>
          </w:rPrChange>
        </w:rPr>
        <w:t xml:space="preserve">           </w:t>
      </w:r>
      <w:r w:rsidRPr="00315FC1">
        <w:rPr>
          <w:rFonts w:ascii="Times New Roman" w:hAnsi="Times New Roman"/>
          <w:i/>
          <w:color w:val="0000FF"/>
          <w:sz w:val="24"/>
          <w:szCs w:val="24"/>
          <w:lang w:val="vi-VN"/>
          <w:rPrChange w:id="232" w:author="ThaiNN" w:date="2008-12-09T15:09:00Z">
            <w:rPr>
              <w:rFonts w:ascii="Times New Roman" w:hAnsi="Times New Roman"/>
              <w:i/>
              <w:sz w:val="24"/>
              <w:szCs w:val="24"/>
              <w:lang w:val="vi-VN"/>
            </w:rPr>
          </w:rPrChange>
        </w:rPr>
        <w:t xml:space="preserve">28. </w:t>
      </w:r>
      <w:r w:rsidRPr="00315FC1">
        <w:rPr>
          <w:rFonts w:ascii="Times New Roman" w:hAnsi="Times New Roman"/>
          <w:bCs/>
          <w:i/>
          <w:iCs/>
          <w:color w:val="0000FF"/>
          <w:sz w:val="24"/>
          <w:szCs w:val="24"/>
          <w:lang w:val="vi-VN"/>
          <w:rPrChange w:id="233" w:author="ThaiNN" w:date="2008-12-09T15:09:00Z">
            <w:rPr>
              <w:rFonts w:ascii="Times New Roman" w:hAnsi="Times New Roman"/>
              <w:bCs/>
              <w:i/>
              <w:iCs/>
              <w:sz w:val="24"/>
              <w:szCs w:val="24"/>
              <w:lang w:val="vi-VN"/>
            </w:rPr>
          </w:rPrChange>
        </w:rPr>
        <w:t>Tri thức truyền thống về nguồn gen</w:t>
      </w:r>
      <w:r w:rsidRPr="00315FC1">
        <w:rPr>
          <w:rFonts w:ascii="Times New Roman" w:hAnsi="Times New Roman"/>
          <w:color w:val="0000FF"/>
          <w:sz w:val="24"/>
          <w:szCs w:val="24"/>
          <w:lang w:val="vi-VN"/>
          <w:rPrChange w:id="234" w:author="ThaiNN" w:date="2008-12-09T15:09:00Z">
            <w:rPr>
              <w:rFonts w:ascii="Times New Roman" w:hAnsi="Times New Roman"/>
              <w:sz w:val="24"/>
              <w:szCs w:val="24"/>
              <w:lang w:val="vi-VN"/>
            </w:rPr>
          </w:rPrChange>
        </w:rPr>
        <w:t xml:space="preserve"> là sự hiểu biết, kinh nghiệm, sáng kiến của </w:t>
      </w:r>
      <w:r w:rsidR="004157F8" w:rsidRPr="00315FC1">
        <w:rPr>
          <w:rFonts w:ascii="Times New Roman" w:hAnsi="Times New Roman"/>
          <w:color w:val="0000FF"/>
          <w:sz w:val="24"/>
          <w:szCs w:val="24"/>
          <w:lang w:val="vi-VN"/>
          <w:rPrChange w:id="235" w:author="ThaiNN" w:date="2008-12-09T15:09:00Z">
            <w:rPr>
              <w:rFonts w:ascii="Times New Roman" w:hAnsi="Times New Roman"/>
              <w:sz w:val="24"/>
              <w:szCs w:val="24"/>
              <w:lang w:val="vi-VN"/>
            </w:rPr>
          </w:rPrChange>
        </w:rPr>
        <w:t xml:space="preserve">người </w:t>
      </w:r>
      <w:r w:rsidRPr="00315FC1">
        <w:rPr>
          <w:rFonts w:ascii="Times New Roman" w:hAnsi="Times New Roman"/>
          <w:color w:val="0000FF"/>
          <w:sz w:val="24"/>
          <w:szCs w:val="24"/>
          <w:lang w:val="vi-VN"/>
          <w:rPrChange w:id="236" w:author="ThaiNN" w:date="2008-12-09T15:09:00Z">
            <w:rPr>
              <w:rFonts w:ascii="Times New Roman" w:hAnsi="Times New Roman"/>
              <w:sz w:val="24"/>
              <w:szCs w:val="24"/>
              <w:lang w:val="vi-VN"/>
            </w:rPr>
          </w:rPrChange>
        </w:rPr>
        <w:t>dân địa phương về bảo tồn và sử dụng nguồn gen.</w:t>
      </w:r>
    </w:p>
    <w:p w14:paraId="37FF6987"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237"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238" w:author="ThaiNN" w:date="2008-12-09T15:09:00Z">
            <w:rPr>
              <w:rFonts w:ascii="Times New Roman" w:hAnsi="Times New Roman"/>
              <w:i/>
              <w:sz w:val="24"/>
              <w:szCs w:val="24"/>
              <w:lang w:val="vi-VN"/>
            </w:rPr>
          </w:rPrChange>
        </w:rPr>
        <w:lastRenderedPageBreak/>
        <w:t>29. Tiếp cận nguồn gen</w:t>
      </w:r>
      <w:r w:rsidRPr="00315FC1">
        <w:rPr>
          <w:rFonts w:ascii="Times New Roman" w:hAnsi="Times New Roman"/>
          <w:color w:val="0000FF"/>
          <w:sz w:val="24"/>
          <w:szCs w:val="24"/>
          <w:lang w:val="vi-VN"/>
          <w:rPrChange w:id="239" w:author="ThaiNN" w:date="2008-12-09T15:09:00Z">
            <w:rPr>
              <w:rFonts w:ascii="Times New Roman" w:hAnsi="Times New Roman"/>
              <w:sz w:val="24"/>
              <w:szCs w:val="24"/>
              <w:lang w:val="vi-VN"/>
            </w:rPr>
          </w:rPrChange>
        </w:rPr>
        <w:t xml:space="preserve"> là hoạt động điều tra, thu thập nguồn gen để nghiên cứu phát triển, sản xuất sản phẩm thương mại.</w:t>
      </w:r>
    </w:p>
    <w:p w14:paraId="5C80292C"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240" w:author="ThaiNN" w:date="2008-12-09T15:09:00Z">
            <w:rPr>
              <w:rFonts w:ascii="Times New Roman" w:hAnsi="Times New Roman"/>
              <w:sz w:val="24"/>
              <w:szCs w:val="24"/>
              <w:lang w:val="vi-VN"/>
            </w:rPr>
          </w:rPrChange>
        </w:rPr>
      </w:pPr>
      <w:r w:rsidRPr="00315FC1">
        <w:rPr>
          <w:rFonts w:ascii="Times New Roman" w:hAnsi="Times New Roman"/>
          <w:i/>
          <w:color w:val="0000FF"/>
          <w:sz w:val="24"/>
          <w:szCs w:val="24"/>
          <w:lang w:val="vi-VN"/>
          <w:rPrChange w:id="241" w:author="ThaiNN" w:date="2008-12-09T15:09:00Z">
            <w:rPr>
              <w:rFonts w:ascii="Times New Roman" w:hAnsi="Times New Roman"/>
              <w:i/>
              <w:sz w:val="24"/>
              <w:szCs w:val="24"/>
              <w:lang w:val="vi-VN"/>
            </w:rPr>
          </w:rPrChange>
        </w:rPr>
        <w:t>30. Vùng đệm</w:t>
      </w:r>
      <w:r w:rsidRPr="00315FC1">
        <w:rPr>
          <w:rFonts w:ascii="Times New Roman" w:hAnsi="Times New Roman"/>
          <w:color w:val="0000FF"/>
          <w:sz w:val="24"/>
          <w:szCs w:val="24"/>
          <w:lang w:val="vi-VN"/>
          <w:rPrChange w:id="242" w:author="ThaiNN" w:date="2008-12-09T15:09:00Z">
            <w:rPr>
              <w:rFonts w:ascii="Times New Roman" w:hAnsi="Times New Roman"/>
              <w:sz w:val="24"/>
              <w:szCs w:val="24"/>
              <w:lang w:val="vi-VN"/>
            </w:rPr>
          </w:rPrChange>
        </w:rPr>
        <w:t xml:space="preserve"> là vùng bao quanh, tiếp giáp khu bảo tồn, có tác dụng ngăn chặn, giảm nhẹ tác động tiêu cực từ bên ngoài đối với khu bảo tồn.</w:t>
      </w:r>
    </w:p>
    <w:p w14:paraId="3BB8619D" w14:textId="77777777" w:rsidR="00277AFA" w:rsidRPr="00315FC1" w:rsidRDefault="00277AFA" w:rsidP="00AC391C">
      <w:pPr>
        <w:spacing w:before="240" w:after="120"/>
        <w:ind w:firstLine="720"/>
        <w:jc w:val="both"/>
        <w:rPr>
          <w:rFonts w:ascii="Times New Roman" w:hAnsi="Times New Roman"/>
          <w:b/>
          <w:bCs/>
          <w:color w:val="0000FF"/>
          <w:sz w:val="24"/>
          <w:szCs w:val="24"/>
          <w:lang w:val="vi-VN"/>
          <w:rPrChange w:id="243"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244" w:author="ThaiNN" w:date="2008-12-09T15:09:00Z">
            <w:rPr>
              <w:rFonts w:ascii="Times New Roman" w:hAnsi="Times New Roman"/>
              <w:b/>
              <w:bCs/>
              <w:sz w:val="24"/>
              <w:szCs w:val="24"/>
              <w:lang w:val="vi-VN"/>
            </w:rPr>
          </w:rPrChange>
        </w:rPr>
        <w:t>Điều 4. Nguyên tắc bảo tồn và phát triển bền vững đa dạng sinh học</w:t>
      </w:r>
    </w:p>
    <w:p w14:paraId="2B859BB4"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245"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246" w:author="ThaiNN" w:date="2008-12-09T15:09:00Z">
            <w:rPr>
              <w:rFonts w:ascii="Times New Roman" w:hAnsi="Times New Roman"/>
              <w:sz w:val="24"/>
              <w:szCs w:val="24"/>
              <w:lang w:val="vi-VN"/>
            </w:rPr>
          </w:rPrChange>
        </w:rPr>
        <w:t>1. Bảo tồn đa dạng sinh học là trách nhiệm của Nhà nước và mọi</w:t>
      </w:r>
      <w:r w:rsidRPr="00315FC1">
        <w:rPr>
          <w:rFonts w:ascii="Times New Roman" w:hAnsi="Times New Roman"/>
          <w:b/>
          <w:i/>
          <w:color w:val="0000FF"/>
          <w:sz w:val="24"/>
          <w:szCs w:val="24"/>
          <w:lang w:val="vi-VN"/>
          <w:rPrChange w:id="247" w:author="ThaiNN" w:date="2008-12-09T15:09:00Z">
            <w:rPr>
              <w:rFonts w:ascii="Times New Roman" w:hAnsi="Times New Roman"/>
              <w:b/>
              <w:i/>
              <w:sz w:val="24"/>
              <w:szCs w:val="24"/>
              <w:lang w:val="vi-VN"/>
            </w:rPr>
          </w:rPrChange>
        </w:rPr>
        <w:t xml:space="preserve"> </w:t>
      </w:r>
      <w:r w:rsidRPr="00315FC1">
        <w:rPr>
          <w:rFonts w:ascii="Times New Roman" w:hAnsi="Times New Roman"/>
          <w:color w:val="0000FF"/>
          <w:sz w:val="24"/>
          <w:szCs w:val="24"/>
          <w:lang w:val="vi-VN"/>
          <w:rPrChange w:id="248" w:author="ThaiNN" w:date="2008-12-09T15:09:00Z">
            <w:rPr>
              <w:rFonts w:ascii="Times New Roman" w:hAnsi="Times New Roman"/>
              <w:sz w:val="24"/>
              <w:szCs w:val="24"/>
              <w:lang w:val="vi-VN"/>
            </w:rPr>
          </w:rPrChange>
        </w:rPr>
        <w:t xml:space="preserve">tổ chức, cá nhân. </w:t>
      </w:r>
    </w:p>
    <w:p w14:paraId="3FB30FCC"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249"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250" w:author="ThaiNN" w:date="2008-12-09T15:09:00Z">
            <w:rPr>
              <w:rFonts w:ascii="Times New Roman" w:hAnsi="Times New Roman"/>
              <w:sz w:val="24"/>
              <w:szCs w:val="24"/>
              <w:lang w:val="vi-VN"/>
            </w:rPr>
          </w:rPrChange>
        </w:rPr>
        <w:t>2. Kết hợp hài hòa giữa bảo tồn với khai thác, sử dụng hợp lý đa dạng sinh học; giữa bảo tồn, khai thác, sử dụng hợp lý đa dạng sinh học với</w:t>
      </w:r>
      <w:r w:rsidR="0047395D" w:rsidRPr="00315FC1">
        <w:rPr>
          <w:rFonts w:ascii="Times New Roman" w:hAnsi="Times New Roman"/>
          <w:color w:val="0000FF"/>
          <w:sz w:val="24"/>
          <w:szCs w:val="24"/>
          <w:lang w:val="vi-VN"/>
          <w:rPrChange w:id="251" w:author="ThaiNN" w:date="2008-12-09T15:09:00Z">
            <w:rPr>
              <w:rFonts w:ascii="Times New Roman" w:hAnsi="Times New Roman"/>
              <w:sz w:val="24"/>
              <w:szCs w:val="24"/>
              <w:lang w:val="vi-VN"/>
            </w:rPr>
          </w:rPrChange>
        </w:rPr>
        <w:t xml:space="preserve"> việc</w:t>
      </w:r>
      <w:r w:rsidRPr="00315FC1">
        <w:rPr>
          <w:rFonts w:ascii="Times New Roman" w:hAnsi="Times New Roman"/>
          <w:color w:val="0000FF"/>
          <w:sz w:val="24"/>
          <w:szCs w:val="24"/>
          <w:lang w:val="vi-VN"/>
          <w:rPrChange w:id="252" w:author="ThaiNN" w:date="2008-12-09T15:09:00Z">
            <w:rPr>
              <w:rFonts w:ascii="Times New Roman" w:hAnsi="Times New Roman"/>
              <w:sz w:val="24"/>
              <w:szCs w:val="24"/>
              <w:lang w:val="vi-VN"/>
            </w:rPr>
          </w:rPrChange>
        </w:rPr>
        <w:t xml:space="preserve"> xóa đói, giảm nghèo. </w:t>
      </w:r>
    </w:p>
    <w:p w14:paraId="5371E2EB"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253"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254" w:author="ThaiNN" w:date="2008-12-09T15:09:00Z">
            <w:rPr>
              <w:rFonts w:ascii="Times New Roman" w:hAnsi="Times New Roman"/>
              <w:sz w:val="24"/>
              <w:szCs w:val="24"/>
              <w:lang w:val="vi-VN"/>
            </w:rPr>
          </w:rPrChange>
        </w:rPr>
        <w:t>3. Bảo tồn tại chỗ là chính</w:t>
      </w:r>
      <w:r w:rsidR="0017413C" w:rsidRPr="00315FC1">
        <w:rPr>
          <w:rFonts w:ascii="Times New Roman" w:hAnsi="Times New Roman"/>
          <w:color w:val="0000FF"/>
          <w:sz w:val="24"/>
          <w:szCs w:val="24"/>
          <w:lang w:val="vi-VN"/>
          <w:rPrChange w:id="255" w:author="ThaiNN" w:date="2008-12-09T15:09:00Z">
            <w:rPr>
              <w:rFonts w:ascii="Times New Roman" w:hAnsi="Times New Roman"/>
              <w:sz w:val="24"/>
              <w:szCs w:val="24"/>
              <w:lang w:val="vi-VN"/>
            </w:rPr>
          </w:rPrChange>
        </w:rPr>
        <w:t>,</w:t>
      </w:r>
      <w:r w:rsidRPr="00315FC1">
        <w:rPr>
          <w:rFonts w:ascii="Times New Roman" w:hAnsi="Times New Roman"/>
          <w:color w:val="0000FF"/>
          <w:sz w:val="24"/>
          <w:szCs w:val="24"/>
          <w:lang w:val="vi-VN"/>
          <w:rPrChange w:id="256" w:author="ThaiNN" w:date="2008-12-09T15:09:00Z">
            <w:rPr>
              <w:rFonts w:ascii="Times New Roman" w:hAnsi="Times New Roman"/>
              <w:sz w:val="24"/>
              <w:szCs w:val="24"/>
              <w:lang w:val="vi-VN"/>
            </w:rPr>
          </w:rPrChange>
        </w:rPr>
        <w:t xml:space="preserve"> kết hợp bảo tồn tại chỗ với bảo tồn chuyển chỗ.</w:t>
      </w:r>
    </w:p>
    <w:p w14:paraId="531B3B18" w14:textId="77777777" w:rsidR="00277AFA" w:rsidRPr="00315FC1" w:rsidRDefault="0080328C" w:rsidP="00AC391C">
      <w:pPr>
        <w:tabs>
          <w:tab w:val="num" w:pos="0"/>
        </w:tabs>
        <w:spacing w:before="60" w:after="60"/>
        <w:jc w:val="both"/>
        <w:outlineLvl w:val="1"/>
        <w:rPr>
          <w:rFonts w:ascii="Times New Roman" w:hAnsi="Times New Roman"/>
          <w:color w:val="0000FF"/>
          <w:sz w:val="24"/>
          <w:szCs w:val="24"/>
          <w:lang w:val="vi-VN"/>
          <w:rPrChange w:id="257"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258" w:author="ThaiNN" w:date="2008-12-09T15:09:00Z">
            <w:rPr>
              <w:rFonts w:ascii="Times New Roman" w:hAnsi="Times New Roman"/>
              <w:sz w:val="24"/>
              <w:szCs w:val="24"/>
              <w:lang w:val="vi-VN"/>
            </w:rPr>
          </w:rPrChange>
        </w:rPr>
        <w:tab/>
      </w:r>
      <w:r w:rsidR="00277AFA" w:rsidRPr="00315FC1">
        <w:rPr>
          <w:rFonts w:ascii="Times New Roman" w:hAnsi="Times New Roman"/>
          <w:color w:val="0000FF"/>
          <w:sz w:val="24"/>
          <w:szCs w:val="24"/>
          <w:lang w:val="vi-VN"/>
          <w:rPrChange w:id="259" w:author="ThaiNN" w:date="2008-12-09T15:09:00Z">
            <w:rPr>
              <w:rFonts w:ascii="Times New Roman" w:hAnsi="Times New Roman"/>
              <w:sz w:val="24"/>
              <w:szCs w:val="24"/>
              <w:lang w:val="vi-VN"/>
            </w:rPr>
          </w:rPrChange>
        </w:rPr>
        <w:t xml:space="preserve">4. Tổ chức, cá nhân hưởng lợi từ việc khai thác, sử dụng đa dạng sinh học phải chia sẻ lợi ích với các bên có liên quan; bảo đảm hài hoà giữa lợi ích của Nhà nước với lợi ích của tổ chức, cá nhân. </w:t>
      </w:r>
    </w:p>
    <w:p w14:paraId="56B6ECDF" w14:textId="77777777" w:rsidR="005C6A97" w:rsidRPr="00315FC1" w:rsidRDefault="00277AFA" w:rsidP="005C6A97">
      <w:pPr>
        <w:spacing w:before="60" w:after="60"/>
        <w:ind w:firstLine="720"/>
        <w:jc w:val="both"/>
        <w:rPr>
          <w:rFonts w:ascii="Times New Roman" w:hAnsi="Times New Roman"/>
          <w:color w:val="0000FF"/>
          <w:sz w:val="24"/>
          <w:szCs w:val="24"/>
          <w:lang w:val="vi-VN"/>
          <w:rPrChange w:id="260"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261" w:author="ThaiNN" w:date="2008-12-09T15:09:00Z">
            <w:rPr>
              <w:rFonts w:ascii="Times New Roman" w:hAnsi="Times New Roman"/>
              <w:sz w:val="24"/>
              <w:szCs w:val="24"/>
              <w:lang w:val="vi-VN"/>
            </w:rPr>
          </w:rPrChange>
        </w:rPr>
        <w:t>5. Bảo đảm quản lý rủi ro do sinh vật biến đổi gen</w:t>
      </w:r>
      <w:r w:rsidR="0017413C" w:rsidRPr="00315FC1">
        <w:rPr>
          <w:rFonts w:ascii="Times New Roman" w:hAnsi="Times New Roman"/>
          <w:color w:val="0000FF"/>
          <w:sz w:val="24"/>
          <w:szCs w:val="24"/>
          <w:lang w:val="vi-VN"/>
          <w:rPrChange w:id="262" w:author="ThaiNN" w:date="2008-12-09T15:09:00Z">
            <w:rPr>
              <w:rFonts w:ascii="Times New Roman" w:hAnsi="Times New Roman"/>
              <w:sz w:val="24"/>
              <w:szCs w:val="24"/>
              <w:lang w:val="vi-VN"/>
            </w:rPr>
          </w:rPrChange>
        </w:rPr>
        <w:t>,</w:t>
      </w:r>
      <w:r w:rsidRPr="00315FC1">
        <w:rPr>
          <w:rFonts w:ascii="Times New Roman" w:hAnsi="Times New Roman"/>
          <w:color w:val="0000FF"/>
          <w:sz w:val="24"/>
          <w:szCs w:val="24"/>
          <w:lang w:val="vi-VN"/>
          <w:rPrChange w:id="263" w:author="ThaiNN" w:date="2008-12-09T15:09:00Z">
            <w:rPr>
              <w:rFonts w:ascii="Times New Roman" w:hAnsi="Times New Roman"/>
              <w:sz w:val="24"/>
              <w:szCs w:val="24"/>
              <w:lang w:val="vi-VN"/>
            </w:rPr>
          </w:rPrChange>
        </w:rPr>
        <w:t xml:space="preserve"> mẫu vật di truyền của sinh vật biến đổi gen gây ra đối với </w:t>
      </w:r>
      <w:r w:rsidR="00662198" w:rsidRPr="00315FC1">
        <w:rPr>
          <w:rFonts w:ascii="Times New Roman" w:hAnsi="Times New Roman"/>
          <w:color w:val="0000FF"/>
          <w:sz w:val="24"/>
          <w:szCs w:val="24"/>
          <w:lang w:val="vi-VN"/>
          <w:rPrChange w:id="264" w:author="ThaiNN" w:date="2008-12-09T15:09:00Z">
            <w:rPr>
              <w:rFonts w:ascii="Times New Roman" w:hAnsi="Times New Roman"/>
              <w:sz w:val="24"/>
              <w:szCs w:val="24"/>
              <w:lang w:val="vi-VN"/>
            </w:rPr>
          </w:rPrChange>
        </w:rPr>
        <w:t>đ</w:t>
      </w:r>
      <w:r w:rsidRPr="00315FC1">
        <w:rPr>
          <w:rFonts w:ascii="Times New Roman" w:hAnsi="Times New Roman"/>
          <w:color w:val="0000FF"/>
          <w:sz w:val="24"/>
          <w:szCs w:val="24"/>
          <w:lang w:val="vi-VN"/>
          <w:rPrChange w:id="265" w:author="ThaiNN" w:date="2008-12-09T15:09:00Z">
            <w:rPr>
              <w:rFonts w:ascii="Times New Roman" w:hAnsi="Times New Roman"/>
              <w:sz w:val="24"/>
              <w:szCs w:val="24"/>
              <w:lang w:val="vi-VN"/>
            </w:rPr>
          </w:rPrChange>
        </w:rPr>
        <w:t>a dạng sinh học.</w:t>
      </w:r>
    </w:p>
    <w:p w14:paraId="42AA0918" w14:textId="77777777" w:rsidR="00277AFA" w:rsidRPr="00315FC1" w:rsidRDefault="00277AFA" w:rsidP="00AC391C">
      <w:pPr>
        <w:tabs>
          <w:tab w:val="num" w:pos="0"/>
        </w:tabs>
        <w:spacing w:before="240" w:after="120"/>
        <w:ind w:firstLine="720"/>
        <w:jc w:val="both"/>
        <w:outlineLvl w:val="1"/>
        <w:rPr>
          <w:rFonts w:ascii="Times New Roman" w:hAnsi="Times New Roman"/>
          <w:b/>
          <w:bCs/>
          <w:color w:val="0000FF"/>
          <w:sz w:val="24"/>
          <w:szCs w:val="24"/>
          <w:lang w:val="vi-VN"/>
          <w:rPrChange w:id="266"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267" w:author="ThaiNN" w:date="2008-12-09T15:09:00Z">
            <w:rPr>
              <w:rFonts w:ascii="Times New Roman" w:hAnsi="Times New Roman"/>
              <w:b/>
              <w:bCs/>
              <w:sz w:val="24"/>
              <w:szCs w:val="24"/>
              <w:lang w:val="vi-VN"/>
            </w:rPr>
          </w:rPrChange>
        </w:rPr>
        <w:t xml:space="preserve">Điều 5. Chính sách của Nhà nước về bảo tồn và phát triển bền vững đa dạng sinh học </w:t>
      </w:r>
    </w:p>
    <w:p w14:paraId="102BAEA5"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26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269" w:author="ThaiNN" w:date="2008-12-09T15:09:00Z">
            <w:rPr>
              <w:rFonts w:ascii="Times New Roman" w:hAnsi="Times New Roman"/>
              <w:sz w:val="24"/>
              <w:szCs w:val="24"/>
              <w:lang w:val="vi-VN"/>
            </w:rPr>
          </w:rPrChange>
        </w:rPr>
        <w:t>1. Ưu tiên bảo tồn hệ sinh thái tự nhiên quan trọng, đặc thù hoặc đại diện cho một vùng sinh thái, bảo tồn loài thuộc Danh mục loài nguy cấp, quý, hiếm được ưu tiên bảo vệ; bảo đảm kiểm soát việc tiếp cận nguồn gen.</w:t>
      </w:r>
    </w:p>
    <w:p w14:paraId="76D7AA02" w14:textId="77777777" w:rsidR="00277AFA" w:rsidRPr="00315FC1" w:rsidRDefault="00277AFA" w:rsidP="00AC391C">
      <w:pPr>
        <w:tabs>
          <w:tab w:val="num" w:pos="0"/>
        </w:tabs>
        <w:spacing w:before="60" w:after="60"/>
        <w:jc w:val="both"/>
        <w:outlineLvl w:val="1"/>
        <w:rPr>
          <w:rFonts w:ascii="Times New Roman" w:hAnsi="Times New Roman"/>
          <w:b/>
          <w:i/>
          <w:color w:val="0000FF"/>
          <w:sz w:val="24"/>
          <w:szCs w:val="24"/>
          <w:lang w:val="vi-VN"/>
          <w:rPrChange w:id="270" w:author="ThaiNN" w:date="2008-12-09T15:09:00Z">
            <w:rPr>
              <w:rFonts w:ascii="Times New Roman" w:hAnsi="Times New Roman"/>
              <w:b/>
              <w:i/>
              <w:sz w:val="24"/>
              <w:szCs w:val="24"/>
              <w:lang w:val="vi-VN"/>
            </w:rPr>
          </w:rPrChange>
        </w:rPr>
      </w:pPr>
      <w:r w:rsidRPr="00315FC1">
        <w:rPr>
          <w:rFonts w:ascii="Times New Roman" w:hAnsi="Times New Roman"/>
          <w:color w:val="0000FF"/>
          <w:sz w:val="24"/>
          <w:szCs w:val="24"/>
          <w:lang w:val="vi-VN"/>
          <w:rPrChange w:id="271" w:author="ThaiNN" w:date="2008-12-09T15:09:00Z">
            <w:rPr>
              <w:rFonts w:ascii="Times New Roman" w:hAnsi="Times New Roman"/>
              <w:sz w:val="24"/>
              <w:szCs w:val="24"/>
              <w:lang w:val="vi-VN"/>
            </w:rPr>
          </w:rPrChange>
        </w:rPr>
        <w:t xml:space="preserve">          2. Bảo đảm kinh phí cho hoạt động điều tra cơ bản, quan trắc, thống kê, xây dựng cơ sở dữ liệu </w:t>
      </w:r>
      <w:r w:rsidR="00B8238F" w:rsidRPr="00315FC1">
        <w:rPr>
          <w:rFonts w:ascii="Times New Roman" w:hAnsi="Times New Roman"/>
          <w:color w:val="0000FF"/>
          <w:sz w:val="24"/>
          <w:szCs w:val="24"/>
          <w:lang w:val="vi-VN"/>
          <w:rPrChange w:id="272" w:author="ThaiNN" w:date="2008-12-09T15:09:00Z">
            <w:rPr>
              <w:rFonts w:ascii="Times New Roman" w:hAnsi="Times New Roman"/>
              <w:sz w:val="24"/>
              <w:szCs w:val="24"/>
              <w:lang w:val="vi-VN"/>
            </w:rPr>
          </w:rPrChange>
        </w:rPr>
        <w:t xml:space="preserve">về </w:t>
      </w:r>
      <w:r w:rsidRPr="00315FC1">
        <w:rPr>
          <w:rFonts w:ascii="Times New Roman" w:hAnsi="Times New Roman"/>
          <w:color w:val="0000FF"/>
          <w:sz w:val="24"/>
          <w:szCs w:val="24"/>
          <w:lang w:val="vi-VN"/>
          <w:rPrChange w:id="273" w:author="ThaiNN" w:date="2008-12-09T15:09:00Z">
            <w:rPr>
              <w:rFonts w:ascii="Times New Roman" w:hAnsi="Times New Roman"/>
              <w:sz w:val="24"/>
              <w:szCs w:val="24"/>
              <w:lang w:val="vi-VN"/>
            </w:rPr>
          </w:rPrChange>
        </w:rPr>
        <w:t xml:space="preserve">đa dạng sinh học và quy hoạch bảo tồn đa dạng sinh học; đầu tư cơ sở vật chất - kỹ thuật cho khu bảo tồn, cơ sở bảo tồn đa dạng sinh học của Nhà nước; bảo đảm sự tham gia của nhân dân địa phương trong quá trình xây dựng và thực hiện quy hoạch bảo tồn đa dạng sinh học. </w:t>
      </w:r>
    </w:p>
    <w:p w14:paraId="4AA20629" w14:textId="77777777" w:rsidR="00024DD4" w:rsidRPr="00315FC1" w:rsidRDefault="00277AFA" w:rsidP="00AC391C">
      <w:pPr>
        <w:tabs>
          <w:tab w:val="num" w:pos="0"/>
        </w:tabs>
        <w:spacing w:before="60" w:after="60"/>
        <w:jc w:val="both"/>
        <w:outlineLvl w:val="1"/>
        <w:rPr>
          <w:rFonts w:ascii="Times New Roman" w:hAnsi="Times New Roman"/>
          <w:color w:val="0000FF"/>
          <w:sz w:val="24"/>
          <w:szCs w:val="24"/>
          <w:lang w:val="vi-VN"/>
          <w:rPrChange w:id="27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275" w:author="ThaiNN" w:date="2008-12-09T15:09:00Z">
            <w:rPr>
              <w:rFonts w:ascii="Times New Roman" w:hAnsi="Times New Roman"/>
              <w:sz w:val="24"/>
              <w:szCs w:val="24"/>
              <w:lang w:val="vi-VN"/>
            </w:rPr>
          </w:rPrChange>
        </w:rPr>
        <w:t xml:space="preserve">         </w:t>
      </w:r>
      <w:r w:rsidR="0008453D" w:rsidRPr="00315FC1">
        <w:rPr>
          <w:rFonts w:ascii="Times New Roman" w:hAnsi="Times New Roman"/>
          <w:color w:val="0000FF"/>
          <w:sz w:val="24"/>
          <w:szCs w:val="24"/>
          <w:lang w:val="vi-VN"/>
          <w:rPrChange w:id="276" w:author="ThaiNN" w:date="2008-12-09T15:09:00Z">
            <w:rPr>
              <w:rFonts w:ascii="Times New Roman" w:hAnsi="Times New Roman"/>
              <w:sz w:val="24"/>
              <w:szCs w:val="24"/>
              <w:lang w:val="vi-VN"/>
            </w:rPr>
          </w:rPrChange>
        </w:rPr>
        <w:tab/>
      </w:r>
      <w:r w:rsidRPr="00315FC1">
        <w:rPr>
          <w:rFonts w:ascii="Times New Roman" w:hAnsi="Times New Roman"/>
          <w:color w:val="0000FF"/>
          <w:sz w:val="24"/>
          <w:szCs w:val="24"/>
          <w:lang w:val="vi-VN"/>
          <w:rPrChange w:id="277" w:author="ThaiNN" w:date="2008-12-09T15:09:00Z">
            <w:rPr>
              <w:rFonts w:ascii="Times New Roman" w:hAnsi="Times New Roman"/>
              <w:sz w:val="24"/>
              <w:szCs w:val="24"/>
              <w:lang w:val="vi-VN"/>
            </w:rPr>
          </w:rPrChange>
        </w:rPr>
        <w:t>3. Khuyến khích và bảo đảm quyền, lợi ích hợp pháp của tổ chức, cá nhân đầu tư, áp dụng tiến bộ khoa học, công nghệ, tri thức truyền thống vào việc bảo tồn, phát triển bền vững đa dạng sinh học.</w:t>
      </w:r>
    </w:p>
    <w:p w14:paraId="44D3416A" w14:textId="77777777" w:rsidR="00277AFA" w:rsidRPr="00315FC1" w:rsidRDefault="00024DD4" w:rsidP="00AC391C">
      <w:pPr>
        <w:tabs>
          <w:tab w:val="num" w:pos="0"/>
        </w:tabs>
        <w:spacing w:before="60" w:after="60"/>
        <w:jc w:val="both"/>
        <w:outlineLvl w:val="1"/>
        <w:rPr>
          <w:rFonts w:ascii="Times New Roman" w:hAnsi="Times New Roman"/>
          <w:color w:val="0000FF"/>
          <w:sz w:val="24"/>
          <w:szCs w:val="24"/>
          <w:lang w:val="vi-VN"/>
          <w:rPrChange w:id="27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279" w:author="ThaiNN" w:date="2008-12-09T15:09:00Z">
            <w:rPr>
              <w:rFonts w:ascii="Times New Roman" w:hAnsi="Times New Roman"/>
              <w:sz w:val="24"/>
              <w:szCs w:val="24"/>
              <w:lang w:val="vi-VN"/>
            </w:rPr>
          </w:rPrChange>
        </w:rPr>
        <w:tab/>
      </w:r>
      <w:r w:rsidR="00277AFA" w:rsidRPr="00315FC1">
        <w:rPr>
          <w:rFonts w:ascii="Times New Roman" w:hAnsi="Times New Roman"/>
          <w:color w:val="0000FF"/>
          <w:sz w:val="24"/>
          <w:szCs w:val="24"/>
          <w:lang w:val="vi-VN"/>
          <w:rPrChange w:id="280" w:author="ThaiNN" w:date="2008-12-09T15:09:00Z">
            <w:rPr>
              <w:rFonts w:ascii="Times New Roman" w:hAnsi="Times New Roman"/>
              <w:sz w:val="24"/>
              <w:szCs w:val="24"/>
              <w:lang w:val="vi-VN"/>
            </w:rPr>
          </w:rPrChange>
        </w:rPr>
        <w:t xml:space="preserve">4. Phát triển du lịch sinh thái gắn với </w:t>
      </w:r>
      <w:r w:rsidR="00662198" w:rsidRPr="00315FC1">
        <w:rPr>
          <w:rFonts w:ascii="Times New Roman" w:hAnsi="Times New Roman"/>
          <w:color w:val="0000FF"/>
          <w:sz w:val="24"/>
          <w:szCs w:val="24"/>
          <w:lang w:val="vi-VN"/>
          <w:rPrChange w:id="281" w:author="ThaiNN" w:date="2008-12-09T15:09:00Z">
            <w:rPr>
              <w:rFonts w:ascii="Times New Roman" w:hAnsi="Times New Roman"/>
              <w:sz w:val="24"/>
              <w:szCs w:val="24"/>
              <w:lang w:val="vi-VN"/>
            </w:rPr>
          </w:rPrChange>
        </w:rPr>
        <w:t>việc</w:t>
      </w:r>
      <w:r w:rsidR="00277AFA" w:rsidRPr="00315FC1">
        <w:rPr>
          <w:rFonts w:ascii="Times New Roman" w:hAnsi="Times New Roman"/>
          <w:color w:val="0000FF"/>
          <w:sz w:val="24"/>
          <w:szCs w:val="24"/>
          <w:lang w:val="vi-VN"/>
          <w:rPrChange w:id="282" w:author="ThaiNN" w:date="2008-12-09T15:09:00Z">
            <w:rPr>
              <w:rFonts w:ascii="Times New Roman" w:hAnsi="Times New Roman"/>
              <w:sz w:val="24"/>
              <w:szCs w:val="24"/>
              <w:lang w:val="vi-VN"/>
            </w:rPr>
          </w:rPrChange>
        </w:rPr>
        <w:t xml:space="preserve"> xóa đói</w:t>
      </w:r>
      <w:r w:rsidR="0017413C" w:rsidRPr="00315FC1">
        <w:rPr>
          <w:rFonts w:ascii="Times New Roman" w:hAnsi="Times New Roman"/>
          <w:color w:val="0000FF"/>
          <w:sz w:val="24"/>
          <w:szCs w:val="24"/>
          <w:lang w:val="vi-VN"/>
          <w:rPrChange w:id="283" w:author="ThaiNN" w:date="2008-12-09T15:09:00Z">
            <w:rPr>
              <w:rFonts w:ascii="Times New Roman" w:hAnsi="Times New Roman"/>
              <w:sz w:val="24"/>
              <w:szCs w:val="24"/>
              <w:lang w:val="vi-VN"/>
            </w:rPr>
          </w:rPrChange>
        </w:rPr>
        <w:t>,</w:t>
      </w:r>
      <w:r w:rsidR="00277AFA" w:rsidRPr="00315FC1">
        <w:rPr>
          <w:rFonts w:ascii="Times New Roman" w:hAnsi="Times New Roman"/>
          <w:color w:val="0000FF"/>
          <w:sz w:val="24"/>
          <w:szCs w:val="24"/>
          <w:lang w:val="vi-VN"/>
          <w:rPrChange w:id="284" w:author="ThaiNN" w:date="2008-12-09T15:09:00Z">
            <w:rPr>
              <w:rFonts w:ascii="Times New Roman" w:hAnsi="Times New Roman"/>
              <w:sz w:val="24"/>
              <w:szCs w:val="24"/>
              <w:lang w:val="vi-VN"/>
            </w:rPr>
          </w:rPrChange>
        </w:rPr>
        <w:t xml:space="preserve"> giảm nghèo, bảo đảm ổn định cuộc sống của hộ gia đình, cá nhân sinh sống hợp pháp trong khu bảo tồn; phát triển bền vững vùng đệm của khu bảo tồn.</w:t>
      </w:r>
    </w:p>
    <w:p w14:paraId="77815646"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285"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286" w:author="ThaiNN" w:date="2008-12-09T15:09:00Z">
            <w:rPr>
              <w:rFonts w:ascii="Times New Roman" w:hAnsi="Times New Roman"/>
              <w:sz w:val="24"/>
              <w:szCs w:val="24"/>
              <w:lang w:val="vi-VN"/>
            </w:rPr>
          </w:rPrChange>
        </w:rPr>
        <w:t>5. Phát huy nguồn lực trong nước</w:t>
      </w:r>
      <w:r w:rsidR="00D1696E" w:rsidRPr="00315FC1">
        <w:rPr>
          <w:rFonts w:ascii="Times New Roman" w:hAnsi="Times New Roman"/>
          <w:color w:val="0000FF"/>
          <w:sz w:val="24"/>
          <w:szCs w:val="24"/>
          <w:lang w:val="vi-VN"/>
          <w:rPrChange w:id="287" w:author="ThaiNN" w:date="2008-12-09T15:09:00Z">
            <w:rPr>
              <w:rFonts w:ascii="Times New Roman" w:hAnsi="Times New Roman"/>
              <w:sz w:val="24"/>
              <w:szCs w:val="24"/>
              <w:lang w:val="vi-VN"/>
            </w:rPr>
          </w:rPrChange>
        </w:rPr>
        <w:t>,</w:t>
      </w:r>
      <w:r w:rsidRPr="00315FC1">
        <w:rPr>
          <w:rFonts w:ascii="Times New Roman" w:hAnsi="Times New Roman"/>
          <w:color w:val="0000FF"/>
          <w:sz w:val="24"/>
          <w:szCs w:val="24"/>
          <w:lang w:val="vi-VN"/>
          <w:rPrChange w:id="288" w:author="ThaiNN" w:date="2008-12-09T15:09:00Z">
            <w:rPr>
              <w:rFonts w:ascii="Times New Roman" w:hAnsi="Times New Roman"/>
              <w:sz w:val="24"/>
              <w:szCs w:val="24"/>
              <w:lang w:val="vi-VN"/>
            </w:rPr>
          </w:rPrChange>
        </w:rPr>
        <w:t xml:space="preserve"> ngoài nước để bảo tồn và phát triển bền vững đa dạng sinh học.</w:t>
      </w:r>
    </w:p>
    <w:p w14:paraId="37D7A24F" w14:textId="77777777" w:rsidR="00277AFA" w:rsidRPr="00315FC1" w:rsidRDefault="00923859" w:rsidP="00923859">
      <w:pPr>
        <w:tabs>
          <w:tab w:val="num" w:pos="0"/>
        </w:tabs>
        <w:spacing w:before="240" w:after="120"/>
        <w:jc w:val="both"/>
        <w:outlineLvl w:val="1"/>
        <w:rPr>
          <w:rFonts w:ascii="Times New Roman" w:hAnsi="Times New Roman"/>
          <w:b/>
          <w:bCs/>
          <w:color w:val="0000FF"/>
          <w:sz w:val="24"/>
          <w:szCs w:val="24"/>
          <w:lang w:val="vi-VN"/>
          <w:rPrChange w:id="289"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290" w:author="ThaiNN" w:date="2008-12-09T15:09:00Z">
            <w:rPr>
              <w:rFonts w:ascii="Times New Roman" w:hAnsi="Times New Roman"/>
              <w:b/>
              <w:bCs/>
              <w:sz w:val="24"/>
              <w:szCs w:val="24"/>
              <w:lang w:val="vi-VN"/>
            </w:rPr>
          </w:rPrChange>
        </w:rPr>
        <w:tab/>
      </w:r>
      <w:r w:rsidR="00277AFA" w:rsidRPr="00315FC1">
        <w:rPr>
          <w:rFonts w:ascii="Times New Roman" w:hAnsi="Times New Roman"/>
          <w:b/>
          <w:bCs/>
          <w:color w:val="0000FF"/>
          <w:sz w:val="24"/>
          <w:szCs w:val="24"/>
          <w:lang w:val="vi-VN"/>
          <w:rPrChange w:id="291" w:author="ThaiNN" w:date="2008-12-09T15:09:00Z">
            <w:rPr>
              <w:rFonts w:ascii="Times New Roman" w:hAnsi="Times New Roman"/>
              <w:b/>
              <w:bCs/>
              <w:sz w:val="24"/>
              <w:szCs w:val="24"/>
              <w:lang w:val="vi-VN"/>
            </w:rPr>
          </w:rPrChange>
        </w:rPr>
        <w:t>Điều 6. Trách nhiệm quản lý nhà nước về đa dạng sinh học</w:t>
      </w:r>
    </w:p>
    <w:p w14:paraId="667A734F" w14:textId="77777777" w:rsidR="00277AFA" w:rsidRPr="00315FC1" w:rsidRDefault="00923859" w:rsidP="00923859">
      <w:pPr>
        <w:tabs>
          <w:tab w:val="num" w:pos="0"/>
        </w:tabs>
        <w:spacing w:before="60" w:after="60"/>
        <w:jc w:val="both"/>
        <w:outlineLvl w:val="1"/>
        <w:rPr>
          <w:rFonts w:ascii="Times New Roman" w:hAnsi="Times New Roman"/>
          <w:iCs/>
          <w:color w:val="0000FF"/>
          <w:sz w:val="24"/>
          <w:szCs w:val="24"/>
          <w:lang w:val="vi-VN"/>
          <w:rPrChange w:id="292" w:author="ThaiNN" w:date="2008-12-09T15:09:00Z">
            <w:rPr>
              <w:rFonts w:ascii="Times New Roman" w:hAnsi="Times New Roman"/>
              <w:iCs/>
              <w:sz w:val="24"/>
              <w:szCs w:val="24"/>
              <w:lang w:val="vi-VN"/>
            </w:rPr>
          </w:rPrChange>
        </w:rPr>
      </w:pPr>
      <w:r w:rsidRPr="00315FC1">
        <w:rPr>
          <w:rFonts w:ascii="Times New Roman" w:hAnsi="Times New Roman"/>
          <w:iCs/>
          <w:color w:val="0000FF"/>
          <w:sz w:val="24"/>
          <w:szCs w:val="24"/>
          <w:lang w:val="vi-VN"/>
          <w:rPrChange w:id="293" w:author="ThaiNN" w:date="2008-12-09T15:09:00Z">
            <w:rPr>
              <w:rFonts w:ascii="Times New Roman" w:hAnsi="Times New Roman"/>
              <w:iCs/>
              <w:sz w:val="24"/>
              <w:szCs w:val="24"/>
              <w:lang w:val="vi-VN"/>
            </w:rPr>
          </w:rPrChange>
        </w:rPr>
        <w:tab/>
      </w:r>
      <w:r w:rsidR="00277AFA" w:rsidRPr="00315FC1">
        <w:rPr>
          <w:rFonts w:ascii="Times New Roman" w:hAnsi="Times New Roman"/>
          <w:iCs/>
          <w:color w:val="0000FF"/>
          <w:sz w:val="24"/>
          <w:szCs w:val="24"/>
          <w:lang w:val="vi-VN"/>
          <w:rPrChange w:id="294" w:author="ThaiNN" w:date="2008-12-09T15:09:00Z">
            <w:rPr>
              <w:rFonts w:ascii="Times New Roman" w:hAnsi="Times New Roman"/>
              <w:iCs/>
              <w:sz w:val="24"/>
              <w:szCs w:val="24"/>
              <w:lang w:val="vi-VN"/>
            </w:rPr>
          </w:rPrChange>
        </w:rPr>
        <w:t>1. Chính phủ thống nhất quản lý nhà nước về đa dạng sinh học.</w:t>
      </w:r>
    </w:p>
    <w:p w14:paraId="02A689E6" w14:textId="77777777" w:rsidR="00277AFA" w:rsidRPr="00315FC1" w:rsidRDefault="0008453D" w:rsidP="00AC391C">
      <w:pPr>
        <w:tabs>
          <w:tab w:val="num" w:pos="0"/>
        </w:tabs>
        <w:spacing w:before="60" w:after="60"/>
        <w:ind w:firstLine="612"/>
        <w:jc w:val="both"/>
        <w:outlineLvl w:val="1"/>
        <w:rPr>
          <w:rFonts w:ascii="Times New Roman" w:hAnsi="Times New Roman"/>
          <w:iCs/>
          <w:color w:val="0000FF"/>
          <w:sz w:val="24"/>
          <w:szCs w:val="24"/>
          <w:lang w:val="vi-VN"/>
          <w:rPrChange w:id="295" w:author="ThaiNN" w:date="2008-12-09T15:09:00Z">
            <w:rPr>
              <w:rFonts w:ascii="Times New Roman" w:hAnsi="Times New Roman"/>
              <w:iCs/>
              <w:sz w:val="24"/>
              <w:szCs w:val="24"/>
              <w:lang w:val="vi-VN"/>
            </w:rPr>
          </w:rPrChange>
        </w:rPr>
      </w:pPr>
      <w:r w:rsidRPr="00315FC1">
        <w:rPr>
          <w:rFonts w:ascii="Times New Roman" w:hAnsi="Times New Roman"/>
          <w:iCs/>
          <w:color w:val="0000FF"/>
          <w:sz w:val="24"/>
          <w:szCs w:val="24"/>
          <w:lang w:val="vi-VN"/>
          <w:rPrChange w:id="296" w:author="ThaiNN" w:date="2008-12-09T15:09:00Z">
            <w:rPr>
              <w:rFonts w:ascii="Times New Roman" w:hAnsi="Times New Roman"/>
              <w:iCs/>
              <w:sz w:val="24"/>
              <w:szCs w:val="24"/>
              <w:lang w:val="vi-VN"/>
            </w:rPr>
          </w:rPrChange>
        </w:rPr>
        <w:tab/>
      </w:r>
      <w:r w:rsidR="00277AFA" w:rsidRPr="00315FC1">
        <w:rPr>
          <w:rFonts w:ascii="Times New Roman" w:hAnsi="Times New Roman"/>
          <w:iCs/>
          <w:color w:val="0000FF"/>
          <w:sz w:val="24"/>
          <w:szCs w:val="24"/>
          <w:lang w:val="vi-VN"/>
          <w:rPrChange w:id="297" w:author="ThaiNN" w:date="2008-12-09T15:09:00Z">
            <w:rPr>
              <w:rFonts w:ascii="Times New Roman" w:hAnsi="Times New Roman"/>
              <w:iCs/>
              <w:sz w:val="24"/>
              <w:szCs w:val="24"/>
              <w:lang w:val="vi-VN"/>
            </w:rPr>
          </w:rPrChange>
        </w:rPr>
        <w:t xml:space="preserve">2. Bộ Tài nguyên và Môi trường chịu trách nhiệm trước Chính phủ </w:t>
      </w:r>
      <w:r w:rsidR="00842EC0" w:rsidRPr="00315FC1">
        <w:rPr>
          <w:rFonts w:ascii="Times New Roman" w:hAnsi="Times New Roman"/>
          <w:iCs/>
          <w:color w:val="0000FF"/>
          <w:sz w:val="24"/>
          <w:szCs w:val="24"/>
          <w:lang w:val="vi-VN"/>
          <w:rPrChange w:id="298" w:author="ThaiNN" w:date="2008-12-09T15:09:00Z">
            <w:rPr>
              <w:rFonts w:ascii="Times New Roman" w:hAnsi="Times New Roman"/>
              <w:iCs/>
              <w:sz w:val="24"/>
              <w:szCs w:val="24"/>
              <w:lang w:val="vi-VN"/>
            </w:rPr>
          </w:rPrChange>
        </w:rPr>
        <w:t>thực hiện</w:t>
      </w:r>
      <w:r w:rsidR="001E6736" w:rsidRPr="00315FC1">
        <w:rPr>
          <w:rFonts w:ascii="Times New Roman" w:hAnsi="Times New Roman"/>
          <w:iCs/>
          <w:color w:val="0000FF"/>
          <w:sz w:val="24"/>
          <w:szCs w:val="24"/>
          <w:lang w:val="vi-VN"/>
          <w:rPrChange w:id="299" w:author="ThaiNN" w:date="2008-12-09T15:09:00Z">
            <w:rPr>
              <w:rFonts w:ascii="Times New Roman" w:hAnsi="Times New Roman"/>
              <w:iCs/>
              <w:sz w:val="24"/>
              <w:szCs w:val="24"/>
              <w:lang w:val="vi-VN"/>
            </w:rPr>
          </w:rPrChange>
        </w:rPr>
        <w:t xml:space="preserve"> </w:t>
      </w:r>
      <w:r w:rsidR="00277AFA" w:rsidRPr="00315FC1">
        <w:rPr>
          <w:rFonts w:ascii="Times New Roman" w:hAnsi="Times New Roman"/>
          <w:iCs/>
          <w:color w:val="0000FF"/>
          <w:sz w:val="24"/>
          <w:szCs w:val="24"/>
          <w:lang w:val="vi-VN"/>
          <w:rPrChange w:id="300" w:author="ThaiNN" w:date="2008-12-09T15:09:00Z">
            <w:rPr>
              <w:rFonts w:ascii="Times New Roman" w:hAnsi="Times New Roman"/>
              <w:iCs/>
              <w:sz w:val="24"/>
              <w:szCs w:val="24"/>
              <w:lang w:val="vi-VN"/>
            </w:rPr>
          </w:rPrChange>
        </w:rPr>
        <w:t>quản lý nhà nước về đa dạng sinh học.</w:t>
      </w:r>
    </w:p>
    <w:p w14:paraId="4A04FB1F" w14:textId="77777777" w:rsidR="00277AFA" w:rsidRPr="00315FC1" w:rsidRDefault="00277AFA" w:rsidP="00AC391C">
      <w:pPr>
        <w:tabs>
          <w:tab w:val="left" w:pos="0"/>
        </w:tabs>
        <w:spacing w:before="60" w:after="60"/>
        <w:jc w:val="both"/>
        <w:rPr>
          <w:rFonts w:ascii="Times New Roman" w:hAnsi="Times New Roman"/>
          <w:iCs/>
          <w:color w:val="0000FF"/>
          <w:sz w:val="24"/>
          <w:szCs w:val="24"/>
          <w:lang w:val="pl-PL"/>
          <w:rPrChange w:id="301" w:author="ThaiNN" w:date="2008-12-09T15:09:00Z">
            <w:rPr>
              <w:rFonts w:ascii="Times New Roman" w:hAnsi="Times New Roman"/>
              <w:iCs/>
              <w:sz w:val="24"/>
              <w:szCs w:val="24"/>
              <w:lang w:val="pl-PL"/>
            </w:rPr>
          </w:rPrChange>
        </w:rPr>
      </w:pPr>
      <w:r w:rsidRPr="00315FC1">
        <w:rPr>
          <w:rFonts w:ascii="Times New Roman" w:hAnsi="Times New Roman"/>
          <w:iCs/>
          <w:color w:val="0000FF"/>
          <w:sz w:val="24"/>
          <w:szCs w:val="24"/>
          <w:lang w:val="vi-VN"/>
          <w:rPrChange w:id="302" w:author="ThaiNN" w:date="2008-12-09T15:09:00Z">
            <w:rPr>
              <w:rFonts w:ascii="Times New Roman" w:hAnsi="Times New Roman"/>
              <w:iCs/>
              <w:sz w:val="24"/>
              <w:szCs w:val="24"/>
              <w:lang w:val="vi-VN"/>
            </w:rPr>
          </w:rPrChange>
        </w:rPr>
        <w:t xml:space="preserve">    </w:t>
      </w:r>
      <w:r w:rsidR="00EF58C7" w:rsidRPr="00315FC1">
        <w:rPr>
          <w:rFonts w:ascii="Times New Roman" w:hAnsi="Times New Roman"/>
          <w:iCs/>
          <w:color w:val="0000FF"/>
          <w:sz w:val="24"/>
          <w:szCs w:val="24"/>
          <w:lang w:val="vi-VN"/>
          <w:rPrChange w:id="303" w:author="ThaiNN" w:date="2008-12-09T15:09:00Z">
            <w:rPr>
              <w:rFonts w:ascii="Times New Roman" w:hAnsi="Times New Roman"/>
              <w:iCs/>
              <w:sz w:val="24"/>
              <w:szCs w:val="24"/>
              <w:lang w:val="vi-VN"/>
            </w:rPr>
          </w:rPrChange>
        </w:rPr>
        <w:tab/>
      </w:r>
      <w:r w:rsidRPr="00315FC1">
        <w:rPr>
          <w:rFonts w:ascii="Times New Roman" w:hAnsi="Times New Roman"/>
          <w:iCs/>
          <w:color w:val="0000FF"/>
          <w:sz w:val="24"/>
          <w:szCs w:val="24"/>
          <w:lang w:val="vi-VN"/>
          <w:rPrChange w:id="304" w:author="ThaiNN" w:date="2008-12-09T15:09:00Z">
            <w:rPr>
              <w:rFonts w:ascii="Times New Roman" w:hAnsi="Times New Roman"/>
              <w:iCs/>
              <w:sz w:val="24"/>
              <w:szCs w:val="24"/>
              <w:lang w:val="vi-VN"/>
            </w:rPr>
          </w:rPrChange>
        </w:rPr>
        <w:t xml:space="preserve">3. </w:t>
      </w:r>
      <w:r w:rsidRPr="00315FC1">
        <w:rPr>
          <w:rFonts w:ascii="Times New Roman" w:hAnsi="Times New Roman"/>
          <w:iCs/>
          <w:color w:val="0000FF"/>
          <w:sz w:val="24"/>
          <w:szCs w:val="24"/>
          <w:lang w:val="pl-PL"/>
          <w:rPrChange w:id="305" w:author="ThaiNN" w:date="2008-12-09T15:09:00Z">
            <w:rPr>
              <w:rFonts w:ascii="Times New Roman" w:hAnsi="Times New Roman"/>
              <w:iCs/>
              <w:sz w:val="24"/>
              <w:szCs w:val="24"/>
              <w:lang w:val="pl-PL"/>
            </w:rPr>
          </w:rPrChange>
        </w:rPr>
        <w:t xml:space="preserve">Bộ, cơ quan ngang bộ trong phạm vi nhiệm vụ, quyền hạn của mình thực hiện quản lý nhà nước về đa dạng sinh học theo phân công của Chính phủ. </w:t>
      </w:r>
    </w:p>
    <w:p w14:paraId="3C22A171" w14:textId="77777777" w:rsidR="00277AFA" w:rsidRPr="00315FC1" w:rsidRDefault="00277AFA" w:rsidP="00AC391C">
      <w:pPr>
        <w:spacing w:before="60" w:after="60"/>
        <w:jc w:val="both"/>
        <w:rPr>
          <w:rFonts w:ascii="Times New Roman" w:hAnsi="Times New Roman"/>
          <w:iCs/>
          <w:color w:val="0000FF"/>
          <w:sz w:val="24"/>
          <w:szCs w:val="24"/>
          <w:lang w:val="pl-PL"/>
          <w:rPrChange w:id="306" w:author="ThaiNN" w:date="2008-12-09T15:09:00Z">
            <w:rPr>
              <w:rFonts w:ascii="Times New Roman" w:hAnsi="Times New Roman"/>
              <w:iCs/>
              <w:sz w:val="24"/>
              <w:szCs w:val="24"/>
              <w:lang w:val="pl-PL"/>
            </w:rPr>
          </w:rPrChange>
        </w:rPr>
      </w:pPr>
      <w:r w:rsidRPr="00315FC1">
        <w:rPr>
          <w:rFonts w:ascii="Times New Roman" w:hAnsi="Times New Roman"/>
          <w:iCs/>
          <w:color w:val="0000FF"/>
          <w:sz w:val="24"/>
          <w:szCs w:val="24"/>
          <w:lang w:val="vi-VN"/>
          <w:rPrChange w:id="307" w:author="ThaiNN" w:date="2008-12-09T15:09:00Z">
            <w:rPr>
              <w:rFonts w:ascii="Times New Roman" w:hAnsi="Times New Roman"/>
              <w:iCs/>
              <w:sz w:val="24"/>
              <w:szCs w:val="24"/>
              <w:lang w:val="vi-VN"/>
            </w:rPr>
          </w:rPrChange>
        </w:rPr>
        <w:t xml:space="preserve">          </w:t>
      </w:r>
      <w:r w:rsidR="0008453D" w:rsidRPr="00315FC1">
        <w:rPr>
          <w:rFonts w:ascii="Times New Roman" w:hAnsi="Times New Roman"/>
          <w:iCs/>
          <w:color w:val="0000FF"/>
          <w:sz w:val="24"/>
          <w:szCs w:val="24"/>
          <w:lang w:val="vi-VN"/>
          <w:rPrChange w:id="308" w:author="ThaiNN" w:date="2008-12-09T15:09:00Z">
            <w:rPr>
              <w:rFonts w:ascii="Times New Roman" w:hAnsi="Times New Roman"/>
              <w:iCs/>
              <w:sz w:val="24"/>
              <w:szCs w:val="24"/>
              <w:lang w:val="vi-VN"/>
            </w:rPr>
          </w:rPrChange>
        </w:rPr>
        <w:tab/>
      </w:r>
      <w:r w:rsidRPr="00315FC1">
        <w:rPr>
          <w:rFonts w:ascii="Times New Roman" w:hAnsi="Times New Roman"/>
          <w:iCs/>
          <w:color w:val="0000FF"/>
          <w:sz w:val="24"/>
          <w:szCs w:val="24"/>
          <w:lang w:val="vi-VN"/>
          <w:rPrChange w:id="309" w:author="ThaiNN" w:date="2008-12-09T15:09:00Z">
            <w:rPr>
              <w:rFonts w:ascii="Times New Roman" w:hAnsi="Times New Roman"/>
              <w:iCs/>
              <w:sz w:val="24"/>
              <w:szCs w:val="24"/>
              <w:lang w:val="vi-VN"/>
            </w:rPr>
          </w:rPrChange>
        </w:rPr>
        <w:t xml:space="preserve">4. </w:t>
      </w:r>
      <w:r w:rsidRPr="00315FC1">
        <w:rPr>
          <w:rFonts w:ascii="Times New Roman" w:hAnsi="Times New Roman"/>
          <w:iCs/>
          <w:color w:val="0000FF"/>
          <w:sz w:val="24"/>
          <w:szCs w:val="24"/>
          <w:lang w:val="pl-PL"/>
          <w:rPrChange w:id="310" w:author="ThaiNN" w:date="2008-12-09T15:09:00Z">
            <w:rPr>
              <w:rFonts w:ascii="Times New Roman" w:hAnsi="Times New Roman"/>
              <w:iCs/>
              <w:sz w:val="24"/>
              <w:szCs w:val="24"/>
              <w:lang w:val="pl-PL"/>
            </w:rPr>
          </w:rPrChange>
        </w:rPr>
        <w:t>Ủy ban nhân dân các cấp trong phạm vi nhiệm vụ, quyền hạn của mình thực hiện quản lý nhà nước về đa dạng sinh học theo phân cấp của Chính phủ.</w:t>
      </w:r>
    </w:p>
    <w:p w14:paraId="179839FB" w14:textId="77777777" w:rsidR="00277AFA" w:rsidRPr="00315FC1" w:rsidRDefault="00277AFA" w:rsidP="00024DD4">
      <w:pPr>
        <w:tabs>
          <w:tab w:val="left" w:pos="0"/>
        </w:tabs>
        <w:spacing w:before="240" w:after="120"/>
        <w:ind w:firstLine="720"/>
        <w:jc w:val="both"/>
        <w:rPr>
          <w:rFonts w:ascii="Times New Roman" w:hAnsi="Times New Roman"/>
          <w:b/>
          <w:color w:val="0000FF"/>
          <w:sz w:val="24"/>
          <w:szCs w:val="24"/>
          <w:lang w:val="vi-VN"/>
          <w:rPrChange w:id="311"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312" w:author="ThaiNN" w:date="2008-12-09T15:09:00Z">
            <w:rPr>
              <w:rFonts w:ascii="Times New Roman" w:hAnsi="Times New Roman"/>
              <w:b/>
              <w:sz w:val="24"/>
              <w:szCs w:val="24"/>
              <w:lang w:val="vi-VN"/>
            </w:rPr>
          </w:rPrChange>
        </w:rPr>
        <w:t xml:space="preserve">Điều 7. </w:t>
      </w:r>
      <w:r w:rsidRPr="00315FC1">
        <w:rPr>
          <w:rFonts w:ascii="Times New Roman" w:hAnsi="Times New Roman"/>
          <w:b/>
          <w:iCs/>
          <w:color w:val="0000FF"/>
          <w:sz w:val="24"/>
          <w:szCs w:val="24"/>
          <w:lang w:val="vi-VN"/>
          <w:rPrChange w:id="313" w:author="ThaiNN" w:date="2008-12-09T15:09:00Z">
            <w:rPr>
              <w:rFonts w:ascii="Times New Roman" w:hAnsi="Times New Roman"/>
              <w:b/>
              <w:iCs/>
              <w:sz w:val="24"/>
              <w:szCs w:val="24"/>
              <w:lang w:val="vi-VN"/>
            </w:rPr>
          </w:rPrChange>
        </w:rPr>
        <w:t xml:space="preserve">Những hành vi bị nghiêm cấm </w:t>
      </w:r>
      <w:r w:rsidR="009B54A6" w:rsidRPr="00315FC1">
        <w:rPr>
          <w:rFonts w:ascii="Times New Roman" w:hAnsi="Times New Roman"/>
          <w:b/>
          <w:bCs/>
          <w:color w:val="0000FF"/>
          <w:sz w:val="24"/>
          <w:szCs w:val="24"/>
          <w:lang w:val="vi-VN"/>
          <w:rPrChange w:id="314" w:author="ThaiNN" w:date="2008-12-09T15:09:00Z">
            <w:rPr>
              <w:rFonts w:ascii="Times New Roman" w:hAnsi="Times New Roman"/>
              <w:b/>
              <w:bCs/>
              <w:sz w:val="24"/>
              <w:szCs w:val="24"/>
              <w:lang w:val="vi-VN"/>
            </w:rPr>
          </w:rPrChange>
        </w:rPr>
        <w:t>về đa dạng sinh học</w:t>
      </w:r>
    </w:p>
    <w:p w14:paraId="45F50210" w14:textId="77777777" w:rsidR="00277AFA" w:rsidRPr="00315FC1" w:rsidRDefault="00277AFA" w:rsidP="00AC391C">
      <w:pPr>
        <w:tabs>
          <w:tab w:val="left" w:pos="0"/>
        </w:tabs>
        <w:spacing w:before="60" w:after="60"/>
        <w:ind w:firstLine="720"/>
        <w:jc w:val="both"/>
        <w:rPr>
          <w:rFonts w:ascii="Times New Roman" w:hAnsi="Times New Roman"/>
          <w:color w:val="0000FF"/>
          <w:sz w:val="24"/>
          <w:szCs w:val="24"/>
          <w:lang w:val="vi-VN"/>
          <w:rPrChange w:id="315"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316" w:author="ThaiNN" w:date="2008-12-09T15:09:00Z">
            <w:rPr>
              <w:rFonts w:ascii="Times New Roman" w:hAnsi="Times New Roman"/>
              <w:sz w:val="24"/>
              <w:szCs w:val="24"/>
              <w:lang w:val="vi-VN"/>
            </w:rPr>
          </w:rPrChange>
        </w:rPr>
        <w:t>1</w:t>
      </w:r>
      <w:r w:rsidRPr="00315FC1">
        <w:rPr>
          <w:rFonts w:ascii="Times New Roman" w:hAnsi="Times New Roman"/>
          <w:bCs/>
          <w:color w:val="0000FF"/>
          <w:sz w:val="24"/>
          <w:szCs w:val="24"/>
          <w:lang w:val="vi-VN"/>
          <w:rPrChange w:id="317" w:author="ThaiNN" w:date="2008-12-09T15:09:00Z">
            <w:rPr>
              <w:rFonts w:ascii="Times New Roman" w:hAnsi="Times New Roman"/>
              <w:bCs/>
              <w:sz w:val="24"/>
              <w:szCs w:val="24"/>
              <w:lang w:val="vi-VN"/>
            </w:rPr>
          </w:rPrChange>
        </w:rPr>
        <w:t>. S</w:t>
      </w:r>
      <w:r w:rsidRPr="00315FC1">
        <w:rPr>
          <w:rFonts w:ascii="Times New Roman" w:hAnsi="Times New Roman"/>
          <w:color w:val="0000FF"/>
          <w:sz w:val="24"/>
          <w:szCs w:val="24"/>
          <w:lang w:val="vi-VN"/>
          <w:rPrChange w:id="318" w:author="ThaiNN" w:date="2008-12-09T15:09:00Z">
            <w:rPr>
              <w:rFonts w:ascii="Times New Roman" w:hAnsi="Times New Roman"/>
              <w:sz w:val="24"/>
              <w:szCs w:val="24"/>
              <w:lang w:val="vi-VN"/>
            </w:rPr>
          </w:rPrChange>
        </w:rPr>
        <w:t>ăn bắt, đánh bắt, khai thác loài hoang dã</w:t>
      </w:r>
      <w:r w:rsidR="00481F3C" w:rsidRPr="00315FC1">
        <w:rPr>
          <w:rFonts w:ascii="Times New Roman" w:hAnsi="Times New Roman"/>
          <w:color w:val="0000FF"/>
          <w:sz w:val="24"/>
          <w:szCs w:val="24"/>
          <w:lang w:val="vi-VN"/>
          <w:rPrChange w:id="319" w:author="ThaiNN" w:date="2008-12-09T15:09:00Z">
            <w:rPr>
              <w:rFonts w:ascii="Times New Roman" w:hAnsi="Times New Roman"/>
              <w:sz w:val="24"/>
              <w:szCs w:val="24"/>
              <w:lang w:val="vi-VN"/>
            </w:rPr>
          </w:rPrChange>
        </w:rPr>
        <w:t xml:space="preserve"> </w:t>
      </w:r>
      <w:r w:rsidR="006B4E07" w:rsidRPr="00315FC1">
        <w:rPr>
          <w:rFonts w:ascii="Times New Roman" w:hAnsi="Times New Roman"/>
          <w:color w:val="0000FF"/>
          <w:sz w:val="24"/>
          <w:szCs w:val="24"/>
          <w:lang w:val="vi-VN"/>
          <w:rPrChange w:id="320" w:author="ThaiNN" w:date="2008-12-09T15:09:00Z">
            <w:rPr>
              <w:rFonts w:ascii="Times New Roman" w:hAnsi="Times New Roman"/>
              <w:sz w:val="24"/>
              <w:szCs w:val="24"/>
              <w:lang w:val="vi-VN"/>
            </w:rPr>
          </w:rPrChange>
        </w:rPr>
        <w:t>trong phân khu bảo vệ nghiêm ngặt của khu bảo tồn</w:t>
      </w:r>
      <w:r w:rsidR="006B4E07" w:rsidRPr="00315FC1">
        <w:rPr>
          <w:rFonts w:ascii="Times New Roman" w:hAnsi="Times New Roman"/>
          <w:b/>
          <w:i/>
          <w:color w:val="0000FF"/>
          <w:sz w:val="24"/>
          <w:szCs w:val="24"/>
          <w:lang w:val="vi-VN"/>
          <w:rPrChange w:id="321" w:author="ThaiNN" w:date="2008-12-09T15:09:00Z">
            <w:rPr>
              <w:rFonts w:ascii="Times New Roman" w:hAnsi="Times New Roman"/>
              <w:b/>
              <w:i/>
              <w:sz w:val="24"/>
              <w:szCs w:val="24"/>
              <w:lang w:val="vi-VN"/>
            </w:rPr>
          </w:rPrChange>
        </w:rPr>
        <w:t>,</w:t>
      </w:r>
      <w:r w:rsidR="006B4E07" w:rsidRPr="00315FC1">
        <w:rPr>
          <w:rFonts w:ascii="Times New Roman" w:hAnsi="Times New Roman"/>
          <w:color w:val="0000FF"/>
          <w:sz w:val="24"/>
          <w:szCs w:val="24"/>
          <w:lang w:val="vi-VN"/>
          <w:rPrChange w:id="322" w:author="ThaiNN" w:date="2008-12-09T15:09:00Z">
            <w:rPr>
              <w:rFonts w:ascii="Times New Roman" w:hAnsi="Times New Roman"/>
              <w:sz w:val="24"/>
              <w:szCs w:val="24"/>
              <w:lang w:val="vi-VN"/>
            </w:rPr>
          </w:rPrChange>
        </w:rPr>
        <w:t xml:space="preserve"> trừ</w:t>
      </w:r>
      <w:r w:rsidR="00121A40" w:rsidRPr="00315FC1">
        <w:rPr>
          <w:rFonts w:ascii="Times New Roman" w:hAnsi="Times New Roman"/>
          <w:color w:val="0000FF"/>
          <w:sz w:val="24"/>
          <w:szCs w:val="24"/>
          <w:lang w:val="vi-VN"/>
          <w:rPrChange w:id="323" w:author="ThaiNN" w:date="2008-12-09T15:09:00Z">
            <w:rPr>
              <w:rFonts w:ascii="Times New Roman" w:hAnsi="Times New Roman"/>
              <w:sz w:val="24"/>
              <w:szCs w:val="24"/>
              <w:lang w:val="vi-VN"/>
            </w:rPr>
          </w:rPrChange>
        </w:rPr>
        <w:t xml:space="preserve"> việc vì</w:t>
      </w:r>
      <w:r w:rsidR="006B4E07" w:rsidRPr="00315FC1">
        <w:rPr>
          <w:rFonts w:ascii="Times New Roman" w:hAnsi="Times New Roman"/>
          <w:color w:val="0000FF"/>
          <w:sz w:val="24"/>
          <w:szCs w:val="24"/>
          <w:lang w:val="vi-VN"/>
          <w:rPrChange w:id="324" w:author="ThaiNN" w:date="2008-12-09T15:09:00Z">
            <w:rPr>
              <w:rFonts w:ascii="Times New Roman" w:hAnsi="Times New Roman"/>
              <w:sz w:val="24"/>
              <w:szCs w:val="24"/>
              <w:lang w:val="vi-VN"/>
            </w:rPr>
          </w:rPrChange>
        </w:rPr>
        <w:t xml:space="preserve"> mục đích nghiên cứu khoa học;</w:t>
      </w:r>
      <w:r w:rsidRPr="00315FC1">
        <w:rPr>
          <w:rFonts w:ascii="Times New Roman" w:hAnsi="Times New Roman"/>
          <w:color w:val="0000FF"/>
          <w:sz w:val="24"/>
          <w:szCs w:val="24"/>
          <w:lang w:val="vi-VN"/>
          <w:rPrChange w:id="325" w:author="ThaiNN" w:date="2008-12-09T15:09:00Z">
            <w:rPr>
              <w:rFonts w:ascii="Times New Roman" w:hAnsi="Times New Roman"/>
              <w:sz w:val="24"/>
              <w:szCs w:val="24"/>
              <w:lang w:val="vi-VN"/>
            </w:rPr>
          </w:rPrChange>
        </w:rPr>
        <w:t xml:space="preserve"> </w:t>
      </w:r>
      <w:r w:rsidRPr="00315FC1">
        <w:rPr>
          <w:rFonts w:ascii="Times New Roman" w:hAnsi="Times New Roman"/>
          <w:bCs/>
          <w:color w:val="0000FF"/>
          <w:sz w:val="24"/>
          <w:szCs w:val="24"/>
          <w:lang w:val="vi-VN"/>
          <w:rPrChange w:id="326" w:author="ThaiNN" w:date="2008-12-09T15:09:00Z">
            <w:rPr>
              <w:rFonts w:ascii="Times New Roman" w:hAnsi="Times New Roman"/>
              <w:bCs/>
              <w:sz w:val="24"/>
              <w:szCs w:val="24"/>
              <w:lang w:val="vi-VN"/>
            </w:rPr>
          </w:rPrChange>
        </w:rPr>
        <w:t>lấn chiếm đất đai, phá hoại cảnh quan, hủy hoại hệ sinh thái</w:t>
      </w:r>
      <w:r w:rsidR="003F6297" w:rsidRPr="00315FC1">
        <w:rPr>
          <w:rFonts w:ascii="Times New Roman" w:hAnsi="Times New Roman"/>
          <w:bCs/>
          <w:color w:val="0000FF"/>
          <w:sz w:val="24"/>
          <w:szCs w:val="24"/>
          <w:lang w:val="vi-VN"/>
          <w:rPrChange w:id="327" w:author="ThaiNN" w:date="2008-12-09T15:09:00Z">
            <w:rPr>
              <w:rFonts w:ascii="Times New Roman" w:hAnsi="Times New Roman"/>
              <w:bCs/>
              <w:sz w:val="24"/>
              <w:szCs w:val="24"/>
              <w:lang w:val="vi-VN"/>
            </w:rPr>
          </w:rPrChange>
        </w:rPr>
        <w:t xml:space="preserve"> tự nhiên</w:t>
      </w:r>
      <w:r w:rsidR="00481F3C" w:rsidRPr="00315FC1">
        <w:rPr>
          <w:rFonts w:ascii="Times New Roman" w:hAnsi="Times New Roman"/>
          <w:bCs/>
          <w:color w:val="0000FF"/>
          <w:sz w:val="24"/>
          <w:szCs w:val="24"/>
          <w:lang w:val="vi-VN"/>
          <w:rPrChange w:id="328" w:author="ThaiNN" w:date="2008-12-09T15:09:00Z">
            <w:rPr>
              <w:rFonts w:ascii="Times New Roman" w:hAnsi="Times New Roman"/>
              <w:bCs/>
              <w:sz w:val="24"/>
              <w:szCs w:val="24"/>
              <w:lang w:val="vi-VN"/>
            </w:rPr>
          </w:rPrChange>
        </w:rPr>
        <w:t>,</w:t>
      </w:r>
      <w:r w:rsidRPr="00315FC1">
        <w:rPr>
          <w:rFonts w:ascii="Times New Roman" w:hAnsi="Times New Roman"/>
          <w:bCs/>
          <w:color w:val="0000FF"/>
          <w:sz w:val="24"/>
          <w:szCs w:val="24"/>
          <w:lang w:val="vi-VN"/>
          <w:rPrChange w:id="329" w:author="ThaiNN" w:date="2008-12-09T15:09:00Z">
            <w:rPr>
              <w:rFonts w:ascii="Times New Roman" w:hAnsi="Times New Roman"/>
              <w:bCs/>
              <w:sz w:val="24"/>
              <w:szCs w:val="24"/>
              <w:lang w:val="vi-VN"/>
            </w:rPr>
          </w:rPrChange>
        </w:rPr>
        <w:t xml:space="preserve"> nuôi trồng các loài ngoại lai xâm hại trong khu bảo tồn.  </w:t>
      </w:r>
      <w:r w:rsidRPr="00315FC1">
        <w:rPr>
          <w:rFonts w:ascii="Times New Roman" w:hAnsi="Times New Roman"/>
          <w:color w:val="0000FF"/>
          <w:sz w:val="24"/>
          <w:szCs w:val="24"/>
          <w:lang w:val="vi-VN"/>
          <w:rPrChange w:id="330" w:author="ThaiNN" w:date="2008-12-09T15:09:00Z">
            <w:rPr>
              <w:rFonts w:ascii="Times New Roman" w:hAnsi="Times New Roman"/>
              <w:sz w:val="24"/>
              <w:szCs w:val="24"/>
              <w:lang w:val="vi-VN"/>
            </w:rPr>
          </w:rPrChange>
        </w:rPr>
        <w:t xml:space="preserve">  </w:t>
      </w:r>
    </w:p>
    <w:p w14:paraId="635CFC46" w14:textId="77777777" w:rsidR="00277AFA" w:rsidRPr="00315FC1" w:rsidRDefault="00277AFA" w:rsidP="00AC391C">
      <w:pPr>
        <w:tabs>
          <w:tab w:val="left" w:pos="0"/>
        </w:tabs>
        <w:spacing w:before="60" w:after="60"/>
        <w:ind w:firstLine="720"/>
        <w:jc w:val="both"/>
        <w:rPr>
          <w:rFonts w:ascii="Times New Roman" w:hAnsi="Times New Roman"/>
          <w:bCs/>
          <w:color w:val="0000FF"/>
          <w:sz w:val="24"/>
          <w:szCs w:val="24"/>
          <w:lang w:val="vi-VN"/>
          <w:rPrChange w:id="331" w:author="ThaiNN" w:date="2008-12-09T15:09:00Z">
            <w:rPr>
              <w:rFonts w:ascii="Times New Roman" w:hAnsi="Times New Roman"/>
              <w:bCs/>
              <w:sz w:val="24"/>
              <w:szCs w:val="24"/>
              <w:lang w:val="vi-VN"/>
            </w:rPr>
          </w:rPrChange>
        </w:rPr>
      </w:pPr>
      <w:r w:rsidRPr="00315FC1">
        <w:rPr>
          <w:rFonts w:ascii="Times New Roman" w:hAnsi="Times New Roman"/>
          <w:color w:val="0000FF"/>
          <w:sz w:val="24"/>
          <w:szCs w:val="24"/>
          <w:lang w:val="vi-VN"/>
          <w:rPrChange w:id="332" w:author="ThaiNN" w:date="2008-12-09T15:09:00Z">
            <w:rPr>
              <w:rFonts w:ascii="Times New Roman" w:hAnsi="Times New Roman"/>
              <w:sz w:val="24"/>
              <w:szCs w:val="24"/>
              <w:lang w:val="vi-VN"/>
            </w:rPr>
          </w:rPrChange>
        </w:rPr>
        <w:lastRenderedPageBreak/>
        <w:t>2. Xây dựng công trình, nhà ở trong phân khu bảo vệ nghiêm ngặt của khu bảo tồn, trừ công trình phục vụ</w:t>
      </w:r>
      <w:r w:rsidR="004E0E26" w:rsidRPr="00315FC1">
        <w:rPr>
          <w:rFonts w:ascii="Times New Roman" w:hAnsi="Times New Roman"/>
          <w:color w:val="0000FF"/>
          <w:sz w:val="24"/>
          <w:szCs w:val="24"/>
          <w:lang w:val="vi-VN"/>
          <w:rPrChange w:id="333"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334" w:author="ThaiNN" w:date="2008-12-09T15:09:00Z">
            <w:rPr>
              <w:rFonts w:ascii="Times New Roman" w:hAnsi="Times New Roman"/>
              <w:sz w:val="24"/>
              <w:szCs w:val="24"/>
              <w:lang w:val="vi-VN"/>
            </w:rPr>
          </w:rPrChange>
        </w:rPr>
        <w:t xml:space="preserve">mục đích quốc phòng, an ninh; xây dựng công trình, nhà ở trái phép trong </w:t>
      </w:r>
      <w:r w:rsidR="00851A73" w:rsidRPr="00315FC1">
        <w:rPr>
          <w:rFonts w:ascii="Times New Roman" w:hAnsi="Times New Roman"/>
          <w:bCs/>
          <w:color w:val="0000FF"/>
          <w:sz w:val="24"/>
          <w:szCs w:val="24"/>
          <w:lang w:val="vi-VN"/>
          <w:rPrChange w:id="335" w:author="ThaiNN" w:date="2008-12-09T15:09:00Z">
            <w:rPr>
              <w:rFonts w:ascii="Times New Roman" w:hAnsi="Times New Roman"/>
              <w:bCs/>
              <w:sz w:val="24"/>
              <w:szCs w:val="24"/>
              <w:lang w:val="vi-VN"/>
            </w:rPr>
          </w:rPrChange>
        </w:rPr>
        <w:t xml:space="preserve">phân </w:t>
      </w:r>
      <w:r w:rsidRPr="00315FC1">
        <w:rPr>
          <w:rFonts w:ascii="Times New Roman" w:hAnsi="Times New Roman"/>
          <w:bCs/>
          <w:color w:val="0000FF"/>
          <w:sz w:val="24"/>
          <w:szCs w:val="24"/>
          <w:lang w:val="vi-VN"/>
          <w:rPrChange w:id="336" w:author="ThaiNN" w:date="2008-12-09T15:09:00Z">
            <w:rPr>
              <w:rFonts w:ascii="Times New Roman" w:hAnsi="Times New Roman"/>
              <w:bCs/>
              <w:sz w:val="24"/>
              <w:szCs w:val="24"/>
              <w:lang w:val="vi-VN"/>
            </w:rPr>
          </w:rPrChange>
        </w:rPr>
        <w:t>khu</w:t>
      </w:r>
      <w:r w:rsidR="00851A73" w:rsidRPr="00315FC1">
        <w:rPr>
          <w:rFonts w:ascii="Times New Roman" w:hAnsi="Times New Roman"/>
          <w:bCs/>
          <w:color w:val="0000FF"/>
          <w:sz w:val="24"/>
          <w:szCs w:val="24"/>
          <w:lang w:val="vi-VN"/>
          <w:rPrChange w:id="337" w:author="ThaiNN" w:date="2008-12-09T15:09:00Z">
            <w:rPr>
              <w:rFonts w:ascii="Times New Roman" w:hAnsi="Times New Roman"/>
              <w:bCs/>
              <w:sz w:val="24"/>
              <w:szCs w:val="24"/>
              <w:lang w:val="vi-VN"/>
            </w:rPr>
          </w:rPrChange>
        </w:rPr>
        <w:t xml:space="preserve"> </w:t>
      </w:r>
      <w:r w:rsidRPr="00315FC1">
        <w:rPr>
          <w:rFonts w:ascii="Times New Roman" w:hAnsi="Times New Roman"/>
          <w:bCs/>
          <w:color w:val="0000FF"/>
          <w:sz w:val="24"/>
          <w:szCs w:val="24"/>
          <w:lang w:val="vi-VN"/>
          <w:rPrChange w:id="338" w:author="ThaiNN" w:date="2008-12-09T15:09:00Z">
            <w:rPr>
              <w:rFonts w:ascii="Times New Roman" w:hAnsi="Times New Roman"/>
              <w:bCs/>
              <w:sz w:val="24"/>
              <w:szCs w:val="24"/>
              <w:lang w:val="vi-VN"/>
            </w:rPr>
          </w:rPrChange>
        </w:rPr>
        <w:t>phục hồi sinh thái của khu bảo tồn.</w:t>
      </w:r>
      <w:r w:rsidR="00851A73" w:rsidRPr="00315FC1">
        <w:rPr>
          <w:rFonts w:ascii="Times New Roman" w:hAnsi="Times New Roman"/>
          <w:bCs/>
          <w:color w:val="0000FF"/>
          <w:sz w:val="24"/>
          <w:szCs w:val="24"/>
          <w:lang w:val="vi-VN"/>
          <w:rPrChange w:id="339" w:author="ThaiNN" w:date="2008-12-09T15:09:00Z">
            <w:rPr>
              <w:rFonts w:ascii="Times New Roman" w:hAnsi="Times New Roman"/>
              <w:bCs/>
              <w:sz w:val="24"/>
              <w:szCs w:val="24"/>
              <w:lang w:val="vi-VN"/>
            </w:rPr>
          </w:rPrChange>
        </w:rPr>
        <w:t xml:space="preserve"> </w:t>
      </w:r>
    </w:p>
    <w:p w14:paraId="0146E8D1" w14:textId="77777777" w:rsidR="00277AFA" w:rsidRPr="00315FC1" w:rsidRDefault="00277AFA" w:rsidP="00AC391C">
      <w:pPr>
        <w:tabs>
          <w:tab w:val="left" w:pos="0"/>
        </w:tabs>
        <w:spacing w:before="60" w:after="60"/>
        <w:ind w:firstLine="720"/>
        <w:jc w:val="both"/>
        <w:rPr>
          <w:rFonts w:ascii="Times New Roman" w:hAnsi="Times New Roman"/>
          <w:bCs/>
          <w:color w:val="0000FF"/>
          <w:sz w:val="24"/>
          <w:szCs w:val="24"/>
          <w:lang w:val="vi-VN"/>
          <w:rPrChange w:id="340" w:author="ThaiNN" w:date="2008-12-09T15:09:00Z">
            <w:rPr>
              <w:rFonts w:ascii="Times New Roman" w:hAnsi="Times New Roman"/>
              <w:bCs/>
              <w:sz w:val="24"/>
              <w:szCs w:val="24"/>
              <w:lang w:val="vi-VN"/>
            </w:rPr>
          </w:rPrChange>
        </w:rPr>
      </w:pPr>
      <w:r w:rsidRPr="00315FC1">
        <w:rPr>
          <w:rFonts w:ascii="Times New Roman" w:hAnsi="Times New Roman"/>
          <w:bCs/>
          <w:color w:val="0000FF"/>
          <w:sz w:val="24"/>
          <w:szCs w:val="24"/>
          <w:lang w:val="vi-VN"/>
          <w:rPrChange w:id="341" w:author="ThaiNN" w:date="2008-12-09T15:09:00Z">
            <w:rPr>
              <w:rFonts w:ascii="Times New Roman" w:hAnsi="Times New Roman"/>
              <w:bCs/>
              <w:sz w:val="24"/>
              <w:szCs w:val="24"/>
              <w:lang w:val="vi-VN"/>
            </w:rPr>
          </w:rPrChange>
        </w:rPr>
        <w:t xml:space="preserve">3. </w:t>
      </w:r>
      <w:r w:rsidRPr="00315FC1">
        <w:rPr>
          <w:rFonts w:ascii="Times New Roman" w:hAnsi="Times New Roman"/>
          <w:color w:val="0000FF"/>
          <w:sz w:val="24"/>
          <w:szCs w:val="24"/>
          <w:lang w:val="vi-VN"/>
          <w:rPrChange w:id="342" w:author="ThaiNN" w:date="2008-12-09T15:09:00Z">
            <w:rPr>
              <w:rFonts w:ascii="Times New Roman" w:hAnsi="Times New Roman"/>
              <w:sz w:val="24"/>
              <w:szCs w:val="24"/>
              <w:lang w:val="vi-VN"/>
            </w:rPr>
          </w:rPrChange>
        </w:rPr>
        <w:t>Điều tra, khảo sát, thăm dò, khai thác khoáng sản</w:t>
      </w:r>
      <w:r w:rsidR="00121A40" w:rsidRPr="00315FC1">
        <w:rPr>
          <w:rFonts w:ascii="Times New Roman" w:hAnsi="Times New Roman"/>
          <w:color w:val="0000FF"/>
          <w:sz w:val="24"/>
          <w:szCs w:val="24"/>
          <w:lang w:val="vi-VN"/>
          <w:rPrChange w:id="343" w:author="ThaiNN" w:date="2008-12-09T15:09:00Z">
            <w:rPr>
              <w:rFonts w:ascii="Times New Roman" w:hAnsi="Times New Roman"/>
              <w:sz w:val="24"/>
              <w:szCs w:val="24"/>
              <w:lang w:val="vi-VN"/>
            </w:rPr>
          </w:rPrChange>
        </w:rPr>
        <w:t>;</w:t>
      </w:r>
      <w:r w:rsidRPr="00315FC1">
        <w:rPr>
          <w:rFonts w:ascii="Times New Roman" w:hAnsi="Times New Roman"/>
          <w:color w:val="0000FF"/>
          <w:sz w:val="24"/>
          <w:szCs w:val="24"/>
          <w:lang w:val="vi-VN"/>
          <w:rPrChange w:id="344" w:author="ThaiNN" w:date="2008-12-09T15:09:00Z">
            <w:rPr>
              <w:rFonts w:ascii="Times New Roman" w:hAnsi="Times New Roman"/>
              <w:sz w:val="24"/>
              <w:szCs w:val="24"/>
              <w:lang w:val="vi-VN"/>
            </w:rPr>
          </w:rPrChange>
        </w:rPr>
        <w:t xml:space="preserve"> chăn nuôi gia súc, gia cầm </w:t>
      </w:r>
      <w:r w:rsidR="00851A73" w:rsidRPr="00315FC1">
        <w:rPr>
          <w:rFonts w:ascii="Times New Roman" w:hAnsi="Times New Roman"/>
          <w:color w:val="0000FF"/>
          <w:sz w:val="24"/>
          <w:szCs w:val="24"/>
          <w:lang w:val="vi-VN"/>
          <w:rPrChange w:id="345" w:author="ThaiNN" w:date="2008-12-09T15:09:00Z">
            <w:rPr>
              <w:rFonts w:ascii="Times New Roman" w:hAnsi="Times New Roman"/>
              <w:sz w:val="24"/>
              <w:szCs w:val="24"/>
              <w:lang w:val="vi-VN"/>
            </w:rPr>
          </w:rPrChange>
        </w:rPr>
        <w:t xml:space="preserve">quy mô </w:t>
      </w:r>
      <w:r w:rsidRPr="00315FC1">
        <w:rPr>
          <w:rFonts w:ascii="Times New Roman" w:hAnsi="Times New Roman"/>
          <w:color w:val="0000FF"/>
          <w:sz w:val="24"/>
          <w:szCs w:val="24"/>
          <w:lang w:val="vi-VN"/>
          <w:rPrChange w:id="346" w:author="ThaiNN" w:date="2008-12-09T15:09:00Z">
            <w:rPr>
              <w:rFonts w:ascii="Times New Roman" w:hAnsi="Times New Roman"/>
              <w:sz w:val="24"/>
              <w:szCs w:val="24"/>
              <w:lang w:val="vi-VN"/>
            </w:rPr>
          </w:rPrChange>
        </w:rPr>
        <w:t>trang trại, nuôi trồng thuỷ sản quy mô công nghiệp</w:t>
      </w:r>
      <w:r w:rsidR="00121A40" w:rsidRPr="00315FC1">
        <w:rPr>
          <w:rFonts w:ascii="Times New Roman" w:hAnsi="Times New Roman"/>
          <w:color w:val="0000FF"/>
          <w:sz w:val="24"/>
          <w:szCs w:val="24"/>
          <w:lang w:val="vi-VN"/>
          <w:rPrChange w:id="347" w:author="ThaiNN" w:date="2008-12-09T15:09:00Z">
            <w:rPr>
              <w:rFonts w:ascii="Times New Roman" w:hAnsi="Times New Roman"/>
              <w:sz w:val="24"/>
              <w:szCs w:val="24"/>
              <w:lang w:val="vi-VN"/>
            </w:rPr>
          </w:rPrChange>
        </w:rPr>
        <w:t>; cư trú</w:t>
      </w:r>
      <w:r w:rsidR="003F6297" w:rsidRPr="00315FC1">
        <w:rPr>
          <w:rFonts w:ascii="Times New Roman" w:hAnsi="Times New Roman"/>
          <w:color w:val="0000FF"/>
          <w:sz w:val="24"/>
          <w:szCs w:val="24"/>
          <w:lang w:val="vi-VN"/>
          <w:rPrChange w:id="348" w:author="ThaiNN" w:date="2008-12-09T15:09:00Z">
            <w:rPr>
              <w:rFonts w:ascii="Times New Roman" w:hAnsi="Times New Roman"/>
              <w:sz w:val="24"/>
              <w:szCs w:val="24"/>
              <w:lang w:val="vi-VN"/>
            </w:rPr>
          </w:rPrChange>
        </w:rPr>
        <w:t xml:space="preserve"> trái phép</w:t>
      </w:r>
      <w:r w:rsidRPr="00315FC1">
        <w:rPr>
          <w:rFonts w:ascii="Times New Roman" w:hAnsi="Times New Roman"/>
          <w:color w:val="0000FF"/>
          <w:sz w:val="24"/>
          <w:szCs w:val="24"/>
          <w:lang w:val="vi-VN"/>
          <w:rPrChange w:id="349" w:author="ThaiNN" w:date="2008-12-09T15:09:00Z">
            <w:rPr>
              <w:rFonts w:ascii="Times New Roman" w:hAnsi="Times New Roman"/>
              <w:sz w:val="24"/>
              <w:szCs w:val="24"/>
              <w:lang w:val="vi-VN"/>
            </w:rPr>
          </w:rPrChange>
        </w:rPr>
        <w:t xml:space="preserve">, gây ô nhiễm môi trường trong </w:t>
      </w:r>
      <w:r w:rsidRPr="00315FC1">
        <w:rPr>
          <w:rFonts w:ascii="Times New Roman" w:hAnsi="Times New Roman"/>
          <w:bCs/>
          <w:color w:val="0000FF"/>
          <w:sz w:val="24"/>
          <w:szCs w:val="24"/>
          <w:lang w:val="vi-VN"/>
          <w:rPrChange w:id="350" w:author="ThaiNN" w:date="2008-12-09T15:09:00Z">
            <w:rPr>
              <w:rFonts w:ascii="Times New Roman" w:hAnsi="Times New Roman"/>
              <w:bCs/>
              <w:sz w:val="24"/>
              <w:szCs w:val="24"/>
              <w:lang w:val="vi-VN"/>
            </w:rPr>
          </w:rPrChange>
        </w:rPr>
        <w:t>phân khu bảo vệ nghiêm ngặt và phân khu phục hồi sinh thái của khu bảo tồn.</w:t>
      </w:r>
    </w:p>
    <w:p w14:paraId="185E562C" w14:textId="77777777" w:rsidR="00277AFA" w:rsidRPr="00315FC1" w:rsidRDefault="00277AFA" w:rsidP="00AC391C">
      <w:pPr>
        <w:tabs>
          <w:tab w:val="left" w:pos="0"/>
        </w:tabs>
        <w:spacing w:before="60" w:after="60"/>
        <w:ind w:firstLine="720"/>
        <w:jc w:val="both"/>
        <w:rPr>
          <w:rFonts w:ascii="Times New Roman" w:hAnsi="Times New Roman"/>
          <w:color w:val="0000FF"/>
          <w:sz w:val="24"/>
          <w:szCs w:val="24"/>
          <w:lang w:val="vi-VN"/>
          <w:rPrChange w:id="351"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352" w:author="ThaiNN" w:date="2008-12-09T15:09:00Z">
            <w:rPr>
              <w:rFonts w:ascii="Times New Roman" w:hAnsi="Times New Roman"/>
              <w:sz w:val="24"/>
              <w:szCs w:val="24"/>
              <w:lang w:val="vi-VN"/>
            </w:rPr>
          </w:rPrChange>
        </w:rPr>
        <w:t xml:space="preserve">4. Săn bắt, đánh bắt, khai thác bộ phận cơ thể, giết, tiêu thụ, </w:t>
      </w:r>
      <w:r w:rsidRPr="00315FC1">
        <w:rPr>
          <w:rFonts w:ascii="Times New Roman" w:hAnsi="Times New Roman"/>
          <w:bCs/>
          <w:iCs/>
          <w:color w:val="0000FF"/>
          <w:sz w:val="24"/>
          <w:szCs w:val="24"/>
          <w:lang w:val="vi-VN"/>
          <w:rPrChange w:id="353" w:author="ThaiNN" w:date="2008-12-09T15:09:00Z">
            <w:rPr>
              <w:rFonts w:ascii="Times New Roman" w:hAnsi="Times New Roman"/>
              <w:bCs/>
              <w:iCs/>
              <w:sz w:val="24"/>
              <w:szCs w:val="24"/>
              <w:lang w:val="vi-VN"/>
            </w:rPr>
          </w:rPrChange>
        </w:rPr>
        <w:t xml:space="preserve">vận chuyển, mua, bán trái phép </w:t>
      </w:r>
      <w:r w:rsidR="008338B8" w:rsidRPr="00315FC1">
        <w:rPr>
          <w:rFonts w:ascii="Times New Roman" w:hAnsi="Times New Roman"/>
          <w:bCs/>
          <w:iCs/>
          <w:color w:val="0000FF"/>
          <w:sz w:val="24"/>
          <w:szCs w:val="24"/>
          <w:lang w:val="vi-VN"/>
          <w:rPrChange w:id="354" w:author="ThaiNN" w:date="2008-12-09T15:09:00Z">
            <w:rPr>
              <w:rFonts w:ascii="Times New Roman" w:hAnsi="Times New Roman"/>
              <w:bCs/>
              <w:iCs/>
              <w:sz w:val="24"/>
              <w:szCs w:val="24"/>
              <w:lang w:val="vi-VN"/>
            </w:rPr>
          </w:rPrChange>
        </w:rPr>
        <w:t xml:space="preserve">loài </w:t>
      </w:r>
      <w:r w:rsidRPr="00315FC1">
        <w:rPr>
          <w:rFonts w:ascii="Times New Roman" w:hAnsi="Times New Roman"/>
          <w:bCs/>
          <w:iCs/>
          <w:color w:val="0000FF"/>
          <w:sz w:val="24"/>
          <w:szCs w:val="24"/>
          <w:lang w:val="vi-VN"/>
          <w:rPrChange w:id="355" w:author="ThaiNN" w:date="2008-12-09T15:09:00Z">
            <w:rPr>
              <w:rFonts w:ascii="Times New Roman" w:hAnsi="Times New Roman"/>
              <w:bCs/>
              <w:iCs/>
              <w:sz w:val="24"/>
              <w:szCs w:val="24"/>
              <w:lang w:val="vi-VN"/>
            </w:rPr>
          </w:rPrChange>
        </w:rPr>
        <w:t xml:space="preserve">thuộc </w:t>
      </w:r>
      <w:r w:rsidRPr="00315FC1">
        <w:rPr>
          <w:rFonts w:ascii="Times New Roman" w:hAnsi="Times New Roman"/>
          <w:color w:val="0000FF"/>
          <w:sz w:val="24"/>
          <w:szCs w:val="24"/>
          <w:lang w:val="vi-VN"/>
          <w:rPrChange w:id="356" w:author="ThaiNN" w:date="2008-12-09T15:09:00Z">
            <w:rPr>
              <w:rFonts w:ascii="Times New Roman" w:hAnsi="Times New Roman"/>
              <w:sz w:val="24"/>
              <w:szCs w:val="24"/>
              <w:lang w:val="vi-VN"/>
            </w:rPr>
          </w:rPrChange>
        </w:rPr>
        <w:t>Danh mục loài nguy cấp, quý, hiếm được ưu tiên bảo vệ; quảng cáo, tiếp thị, tiêu thụ trái phép sản phẩm có nguồn gốc từ loài thuộc Danh mục loài nguy cấp, quý, hiếm được ưu tiên bảo vệ.</w:t>
      </w:r>
    </w:p>
    <w:p w14:paraId="761C8AF5" w14:textId="77777777" w:rsidR="00277AFA" w:rsidRPr="00315FC1" w:rsidRDefault="001E6736" w:rsidP="00AC391C">
      <w:pPr>
        <w:tabs>
          <w:tab w:val="left" w:pos="0"/>
        </w:tabs>
        <w:spacing w:before="60" w:after="60"/>
        <w:ind w:firstLine="720"/>
        <w:jc w:val="both"/>
        <w:rPr>
          <w:rFonts w:ascii="Times New Roman" w:hAnsi="Times New Roman"/>
          <w:color w:val="0000FF"/>
          <w:sz w:val="24"/>
          <w:szCs w:val="24"/>
          <w:lang w:val="vi-VN"/>
          <w:rPrChange w:id="357"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358" w:author="ThaiNN" w:date="2008-12-09T15:09:00Z">
            <w:rPr>
              <w:rFonts w:ascii="Times New Roman" w:hAnsi="Times New Roman"/>
              <w:sz w:val="24"/>
              <w:szCs w:val="24"/>
              <w:lang w:val="vi-VN"/>
            </w:rPr>
          </w:rPrChange>
        </w:rPr>
        <w:t>5</w:t>
      </w:r>
      <w:r w:rsidR="00277AFA" w:rsidRPr="00315FC1">
        <w:rPr>
          <w:rFonts w:ascii="Times New Roman" w:hAnsi="Times New Roman"/>
          <w:color w:val="0000FF"/>
          <w:sz w:val="24"/>
          <w:szCs w:val="24"/>
          <w:lang w:val="vi-VN"/>
          <w:rPrChange w:id="359" w:author="ThaiNN" w:date="2008-12-09T15:09:00Z">
            <w:rPr>
              <w:rFonts w:ascii="Times New Roman" w:hAnsi="Times New Roman"/>
              <w:sz w:val="24"/>
              <w:szCs w:val="24"/>
              <w:lang w:val="vi-VN"/>
            </w:rPr>
          </w:rPrChange>
        </w:rPr>
        <w:t>. N</w:t>
      </w:r>
      <w:r w:rsidR="00277AFA" w:rsidRPr="00315FC1">
        <w:rPr>
          <w:rFonts w:ascii="Times New Roman" w:hAnsi="Times New Roman"/>
          <w:color w:val="0000FF"/>
          <w:sz w:val="24"/>
          <w:szCs w:val="24"/>
          <w:lang w:val="pl-PL"/>
          <w:rPrChange w:id="360" w:author="ThaiNN" w:date="2008-12-09T15:09:00Z">
            <w:rPr>
              <w:rFonts w:ascii="Times New Roman" w:hAnsi="Times New Roman"/>
              <w:sz w:val="24"/>
              <w:szCs w:val="24"/>
              <w:lang w:val="pl-PL"/>
            </w:rPr>
          </w:rPrChange>
        </w:rPr>
        <w:t xml:space="preserve">uôi </w:t>
      </w:r>
      <w:r w:rsidR="00277AFA" w:rsidRPr="00315FC1">
        <w:rPr>
          <w:rFonts w:ascii="Times New Roman" w:hAnsi="Times New Roman"/>
          <w:bCs/>
          <w:color w:val="0000FF"/>
          <w:sz w:val="24"/>
          <w:szCs w:val="24"/>
          <w:lang w:val="pl-PL"/>
          <w:rPrChange w:id="361" w:author="ThaiNN" w:date="2008-12-09T15:09:00Z">
            <w:rPr>
              <w:rFonts w:ascii="Times New Roman" w:hAnsi="Times New Roman"/>
              <w:bCs/>
              <w:color w:val="000000"/>
              <w:sz w:val="24"/>
              <w:szCs w:val="24"/>
              <w:lang w:val="pl-PL"/>
            </w:rPr>
          </w:rPrChange>
        </w:rPr>
        <w:t>sinh sản, nuôi sinh trưởng và trồng cấy nhân tạo trái phép loài động vật, thực vật hoang dã thuộc Danh mục loài nguy cấp, quý, hiếm được ưu tiên bảo vệ</w:t>
      </w:r>
      <w:r w:rsidR="00277AFA" w:rsidRPr="00315FC1">
        <w:rPr>
          <w:rFonts w:ascii="Times New Roman" w:hAnsi="Times New Roman"/>
          <w:color w:val="0000FF"/>
          <w:sz w:val="24"/>
          <w:szCs w:val="24"/>
          <w:lang w:val="pl-PL"/>
          <w:rPrChange w:id="362" w:author="ThaiNN" w:date="2008-12-09T15:09:00Z">
            <w:rPr>
              <w:rFonts w:ascii="Times New Roman" w:hAnsi="Times New Roman"/>
              <w:sz w:val="24"/>
              <w:szCs w:val="24"/>
              <w:lang w:val="pl-PL"/>
            </w:rPr>
          </w:rPrChange>
        </w:rPr>
        <w:t>.</w:t>
      </w:r>
    </w:p>
    <w:p w14:paraId="400BCE74" w14:textId="77777777" w:rsidR="00277AFA" w:rsidRPr="00315FC1" w:rsidRDefault="00277AFA" w:rsidP="00AC391C">
      <w:pPr>
        <w:pStyle w:val="BodyTextIndent3"/>
        <w:tabs>
          <w:tab w:val="clear" w:pos="941"/>
          <w:tab w:val="num" w:pos="720"/>
        </w:tabs>
        <w:spacing w:before="60" w:after="60"/>
        <w:ind w:firstLine="0"/>
        <w:rPr>
          <w:bCs/>
          <w:color w:val="0000FF"/>
          <w:sz w:val="24"/>
          <w:lang w:val="vi-VN"/>
          <w:rPrChange w:id="363" w:author="ThaiNN" w:date="2008-12-09T15:09:00Z">
            <w:rPr>
              <w:bCs/>
              <w:sz w:val="24"/>
              <w:lang w:val="vi-VN"/>
            </w:rPr>
          </w:rPrChange>
        </w:rPr>
      </w:pPr>
      <w:r w:rsidRPr="00315FC1">
        <w:rPr>
          <w:color w:val="0000FF"/>
          <w:sz w:val="24"/>
          <w:lang w:val="vi-VN"/>
          <w:rPrChange w:id="364" w:author="ThaiNN" w:date="2008-12-09T15:09:00Z">
            <w:rPr>
              <w:sz w:val="24"/>
              <w:lang w:val="vi-VN"/>
            </w:rPr>
          </w:rPrChange>
        </w:rPr>
        <w:t xml:space="preserve">           </w:t>
      </w:r>
      <w:r w:rsidR="001E6736" w:rsidRPr="00315FC1">
        <w:rPr>
          <w:color w:val="0000FF"/>
          <w:sz w:val="24"/>
          <w:lang w:val="vi-VN"/>
          <w:rPrChange w:id="365" w:author="ThaiNN" w:date="2008-12-09T15:09:00Z">
            <w:rPr>
              <w:sz w:val="24"/>
              <w:lang w:val="vi-VN"/>
            </w:rPr>
          </w:rPrChange>
        </w:rPr>
        <w:t>6</w:t>
      </w:r>
      <w:r w:rsidRPr="00315FC1">
        <w:rPr>
          <w:bCs/>
          <w:color w:val="0000FF"/>
          <w:sz w:val="24"/>
          <w:lang w:val="vi-VN"/>
          <w:rPrChange w:id="366" w:author="ThaiNN" w:date="2008-12-09T15:09:00Z">
            <w:rPr>
              <w:bCs/>
              <w:sz w:val="24"/>
              <w:lang w:val="vi-VN"/>
            </w:rPr>
          </w:rPrChange>
        </w:rPr>
        <w:t xml:space="preserve">. Nhập khẩu, phóng thích </w:t>
      </w:r>
      <w:r w:rsidR="003F6297" w:rsidRPr="00315FC1">
        <w:rPr>
          <w:bCs/>
          <w:color w:val="0000FF"/>
          <w:sz w:val="24"/>
          <w:lang w:val="vi-VN"/>
          <w:rPrChange w:id="367" w:author="ThaiNN" w:date="2008-12-09T15:09:00Z">
            <w:rPr>
              <w:bCs/>
              <w:sz w:val="24"/>
              <w:lang w:val="vi-VN"/>
            </w:rPr>
          </w:rPrChange>
        </w:rPr>
        <w:t xml:space="preserve">trái phép </w:t>
      </w:r>
      <w:r w:rsidRPr="00315FC1">
        <w:rPr>
          <w:bCs/>
          <w:color w:val="0000FF"/>
          <w:sz w:val="24"/>
          <w:lang w:val="vi-VN"/>
          <w:rPrChange w:id="368" w:author="ThaiNN" w:date="2008-12-09T15:09:00Z">
            <w:rPr>
              <w:bCs/>
              <w:sz w:val="24"/>
              <w:lang w:val="vi-VN"/>
            </w:rPr>
          </w:rPrChange>
        </w:rPr>
        <w:t>sinh vật biến đổi gen, mẫu vật di truyền của sinh vật biến đổi gen.</w:t>
      </w:r>
    </w:p>
    <w:p w14:paraId="1FFC1A86" w14:textId="77777777" w:rsidR="00277AFA" w:rsidRPr="00315FC1" w:rsidRDefault="00277AFA" w:rsidP="00AC391C">
      <w:pPr>
        <w:pStyle w:val="BodyTextIndent3"/>
        <w:spacing w:before="60" w:after="60"/>
        <w:ind w:firstLine="0"/>
        <w:rPr>
          <w:color w:val="0000FF"/>
          <w:sz w:val="24"/>
          <w:lang w:val="vi-VN"/>
          <w:rPrChange w:id="369" w:author="ThaiNN" w:date="2008-12-09T15:09:00Z">
            <w:rPr>
              <w:sz w:val="24"/>
              <w:lang w:val="vi-VN"/>
            </w:rPr>
          </w:rPrChange>
        </w:rPr>
      </w:pPr>
      <w:r w:rsidRPr="00315FC1">
        <w:rPr>
          <w:bCs/>
          <w:color w:val="0000FF"/>
          <w:sz w:val="24"/>
          <w:lang w:val="vi-VN"/>
          <w:rPrChange w:id="370" w:author="ThaiNN" w:date="2008-12-09T15:09:00Z">
            <w:rPr>
              <w:bCs/>
              <w:sz w:val="24"/>
              <w:lang w:val="vi-VN"/>
            </w:rPr>
          </w:rPrChange>
        </w:rPr>
        <w:t xml:space="preserve">           </w:t>
      </w:r>
      <w:r w:rsidR="001E6736" w:rsidRPr="00315FC1">
        <w:rPr>
          <w:color w:val="0000FF"/>
          <w:sz w:val="24"/>
          <w:lang w:val="vi-VN"/>
          <w:rPrChange w:id="371" w:author="ThaiNN" w:date="2008-12-09T15:09:00Z">
            <w:rPr>
              <w:sz w:val="24"/>
              <w:lang w:val="vi-VN"/>
            </w:rPr>
          </w:rPrChange>
        </w:rPr>
        <w:t>7</w:t>
      </w:r>
      <w:r w:rsidRPr="00315FC1">
        <w:rPr>
          <w:color w:val="0000FF"/>
          <w:sz w:val="24"/>
          <w:lang w:val="vi-VN"/>
          <w:rPrChange w:id="372" w:author="ThaiNN" w:date="2008-12-09T15:09:00Z">
            <w:rPr>
              <w:sz w:val="24"/>
              <w:lang w:val="vi-VN"/>
            </w:rPr>
          </w:rPrChange>
        </w:rPr>
        <w:t>. Nhập khẩu, phát triển loài ngoại lai xâm hại.</w:t>
      </w:r>
    </w:p>
    <w:p w14:paraId="25924D1D" w14:textId="77777777" w:rsidR="00277AFA" w:rsidRPr="00315FC1" w:rsidRDefault="00277AFA" w:rsidP="00AC391C">
      <w:pPr>
        <w:tabs>
          <w:tab w:val="left" w:pos="0"/>
        </w:tabs>
        <w:spacing w:before="60" w:after="60"/>
        <w:jc w:val="both"/>
        <w:outlineLvl w:val="1"/>
        <w:rPr>
          <w:rFonts w:ascii="Times New Roman" w:hAnsi="Times New Roman"/>
          <w:bCs/>
          <w:color w:val="0000FF"/>
          <w:sz w:val="24"/>
          <w:szCs w:val="24"/>
          <w:lang w:val="vi-VN"/>
          <w:rPrChange w:id="373" w:author="ThaiNN" w:date="2008-12-09T15:09:00Z">
            <w:rPr>
              <w:rFonts w:ascii="Times New Roman" w:hAnsi="Times New Roman"/>
              <w:bCs/>
              <w:sz w:val="24"/>
              <w:szCs w:val="24"/>
              <w:lang w:val="vi-VN"/>
            </w:rPr>
          </w:rPrChange>
        </w:rPr>
      </w:pPr>
      <w:r w:rsidRPr="00315FC1">
        <w:rPr>
          <w:rFonts w:ascii="Times New Roman" w:hAnsi="Times New Roman"/>
          <w:bCs/>
          <w:color w:val="0000FF"/>
          <w:sz w:val="24"/>
          <w:szCs w:val="24"/>
          <w:lang w:val="vi-VN"/>
          <w:rPrChange w:id="374" w:author="ThaiNN" w:date="2008-12-09T15:09:00Z">
            <w:rPr>
              <w:rFonts w:ascii="Times New Roman" w:hAnsi="Times New Roman"/>
              <w:bCs/>
              <w:sz w:val="24"/>
              <w:szCs w:val="24"/>
              <w:lang w:val="vi-VN"/>
            </w:rPr>
          </w:rPrChange>
        </w:rPr>
        <w:t xml:space="preserve">           </w:t>
      </w:r>
      <w:r w:rsidR="001E6736" w:rsidRPr="00315FC1">
        <w:rPr>
          <w:rFonts w:ascii="Times New Roman" w:hAnsi="Times New Roman"/>
          <w:bCs/>
          <w:color w:val="0000FF"/>
          <w:sz w:val="24"/>
          <w:szCs w:val="24"/>
          <w:lang w:val="vi-VN"/>
          <w:rPrChange w:id="375" w:author="ThaiNN" w:date="2008-12-09T15:09:00Z">
            <w:rPr>
              <w:rFonts w:ascii="Times New Roman" w:hAnsi="Times New Roman"/>
              <w:bCs/>
              <w:sz w:val="24"/>
              <w:szCs w:val="24"/>
              <w:lang w:val="vi-VN"/>
            </w:rPr>
          </w:rPrChange>
        </w:rPr>
        <w:t>8</w:t>
      </w:r>
      <w:r w:rsidRPr="00315FC1">
        <w:rPr>
          <w:rFonts w:ascii="Times New Roman" w:hAnsi="Times New Roman"/>
          <w:bCs/>
          <w:color w:val="0000FF"/>
          <w:sz w:val="24"/>
          <w:szCs w:val="24"/>
          <w:lang w:val="vi-VN"/>
          <w:rPrChange w:id="376" w:author="ThaiNN" w:date="2008-12-09T15:09:00Z">
            <w:rPr>
              <w:rFonts w:ascii="Times New Roman" w:hAnsi="Times New Roman"/>
              <w:bCs/>
              <w:sz w:val="24"/>
              <w:szCs w:val="24"/>
              <w:lang w:val="vi-VN"/>
            </w:rPr>
          </w:rPrChange>
        </w:rPr>
        <w:t>. Tiếp cận trái phép nguồn gen thuộc Danh mục loài nguy cấp, quý, hiếm được ưu tiên bảo vệ.</w:t>
      </w:r>
    </w:p>
    <w:p w14:paraId="78A5217B" w14:textId="77777777" w:rsidR="00277AFA" w:rsidRPr="00315FC1" w:rsidRDefault="00277AFA" w:rsidP="00AC391C">
      <w:pPr>
        <w:tabs>
          <w:tab w:val="num" w:pos="0"/>
        </w:tabs>
        <w:spacing w:before="60" w:after="60"/>
        <w:jc w:val="both"/>
        <w:outlineLvl w:val="1"/>
        <w:rPr>
          <w:rFonts w:ascii="Times New Roman" w:hAnsi="Times New Roman"/>
          <w:bCs/>
          <w:color w:val="0000FF"/>
          <w:sz w:val="24"/>
          <w:szCs w:val="24"/>
          <w:lang w:val="vi-VN"/>
          <w:rPrChange w:id="377" w:author="ThaiNN" w:date="2008-12-09T15:09:00Z">
            <w:rPr>
              <w:rFonts w:ascii="Times New Roman" w:hAnsi="Times New Roman"/>
              <w:bCs/>
              <w:sz w:val="24"/>
              <w:szCs w:val="24"/>
              <w:lang w:val="vi-VN"/>
            </w:rPr>
          </w:rPrChange>
        </w:rPr>
      </w:pPr>
      <w:r w:rsidRPr="00315FC1">
        <w:rPr>
          <w:rFonts w:ascii="Times New Roman" w:hAnsi="Times New Roman"/>
          <w:bCs/>
          <w:color w:val="0000FF"/>
          <w:sz w:val="24"/>
          <w:szCs w:val="24"/>
          <w:lang w:val="vi-VN"/>
          <w:rPrChange w:id="378" w:author="ThaiNN" w:date="2008-12-09T15:09:00Z">
            <w:rPr>
              <w:rFonts w:ascii="Times New Roman" w:hAnsi="Times New Roman"/>
              <w:bCs/>
              <w:sz w:val="24"/>
              <w:szCs w:val="24"/>
              <w:lang w:val="vi-VN"/>
            </w:rPr>
          </w:rPrChange>
        </w:rPr>
        <w:t xml:space="preserve">           </w:t>
      </w:r>
      <w:r w:rsidR="001E6736" w:rsidRPr="00315FC1">
        <w:rPr>
          <w:rFonts w:ascii="Times New Roman" w:hAnsi="Times New Roman"/>
          <w:bCs/>
          <w:color w:val="0000FF"/>
          <w:sz w:val="24"/>
          <w:szCs w:val="24"/>
          <w:lang w:val="vi-VN"/>
          <w:rPrChange w:id="379" w:author="ThaiNN" w:date="2008-12-09T15:09:00Z">
            <w:rPr>
              <w:rFonts w:ascii="Times New Roman" w:hAnsi="Times New Roman"/>
              <w:bCs/>
              <w:sz w:val="24"/>
              <w:szCs w:val="24"/>
              <w:lang w:val="vi-VN"/>
            </w:rPr>
          </w:rPrChange>
        </w:rPr>
        <w:t>9</w:t>
      </w:r>
      <w:r w:rsidRPr="00315FC1">
        <w:rPr>
          <w:rFonts w:ascii="Times New Roman" w:hAnsi="Times New Roman"/>
          <w:bCs/>
          <w:color w:val="0000FF"/>
          <w:sz w:val="24"/>
          <w:szCs w:val="24"/>
          <w:lang w:val="vi-VN"/>
          <w:rPrChange w:id="380" w:author="ThaiNN" w:date="2008-12-09T15:09:00Z">
            <w:rPr>
              <w:rFonts w:ascii="Times New Roman" w:hAnsi="Times New Roman"/>
              <w:bCs/>
              <w:sz w:val="24"/>
              <w:szCs w:val="24"/>
              <w:lang w:val="vi-VN"/>
            </w:rPr>
          </w:rPrChange>
        </w:rPr>
        <w:t xml:space="preserve">. Chuyển đổi </w:t>
      </w:r>
      <w:r w:rsidR="00947A2C" w:rsidRPr="00315FC1">
        <w:rPr>
          <w:rFonts w:ascii="Times New Roman" w:hAnsi="Times New Roman"/>
          <w:bCs/>
          <w:color w:val="0000FF"/>
          <w:sz w:val="24"/>
          <w:szCs w:val="24"/>
          <w:lang w:val="vi-VN"/>
          <w:rPrChange w:id="381" w:author="ThaiNN" w:date="2008-12-09T15:09:00Z">
            <w:rPr>
              <w:rFonts w:ascii="Times New Roman" w:hAnsi="Times New Roman"/>
              <w:bCs/>
              <w:sz w:val="24"/>
              <w:szCs w:val="24"/>
              <w:lang w:val="vi-VN"/>
            </w:rPr>
          </w:rPrChange>
        </w:rPr>
        <w:t>trái phép</w:t>
      </w:r>
      <w:r w:rsidR="00947A2C" w:rsidRPr="00315FC1">
        <w:rPr>
          <w:rFonts w:ascii="Times New Roman" w:hAnsi="Times New Roman"/>
          <w:b/>
          <w:bCs/>
          <w:i/>
          <w:color w:val="0000FF"/>
          <w:sz w:val="24"/>
          <w:szCs w:val="24"/>
          <w:lang w:val="vi-VN"/>
          <w:rPrChange w:id="382" w:author="ThaiNN" w:date="2008-12-09T15:09:00Z">
            <w:rPr>
              <w:rFonts w:ascii="Times New Roman" w:hAnsi="Times New Roman"/>
              <w:b/>
              <w:bCs/>
              <w:i/>
              <w:sz w:val="24"/>
              <w:szCs w:val="24"/>
              <w:lang w:val="vi-VN"/>
            </w:rPr>
          </w:rPrChange>
        </w:rPr>
        <w:t xml:space="preserve"> </w:t>
      </w:r>
      <w:r w:rsidRPr="00315FC1">
        <w:rPr>
          <w:rFonts w:ascii="Times New Roman" w:hAnsi="Times New Roman"/>
          <w:bCs/>
          <w:color w:val="0000FF"/>
          <w:sz w:val="24"/>
          <w:szCs w:val="24"/>
          <w:lang w:val="vi-VN"/>
          <w:rPrChange w:id="383" w:author="ThaiNN" w:date="2008-12-09T15:09:00Z">
            <w:rPr>
              <w:rFonts w:ascii="Times New Roman" w:hAnsi="Times New Roman"/>
              <w:bCs/>
              <w:sz w:val="24"/>
              <w:szCs w:val="24"/>
              <w:lang w:val="vi-VN"/>
            </w:rPr>
          </w:rPrChange>
        </w:rPr>
        <w:t xml:space="preserve">mục đích sử dụng đất trong khu bảo tồn.  </w:t>
      </w:r>
    </w:p>
    <w:p w14:paraId="7202649D" w14:textId="77777777" w:rsidR="00315FC1" w:rsidRPr="00315FC1" w:rsidRDefault="00315FC1" w:rsidP="00315FC1">
      <w:pPr>
        <w:pStyle w:val="Heading7"/>
        <w:spacing w:before="0" w:line="240" w:lineRule="auto"/>
        <w:ind w:firstLine="0"/>
        <w:rPr>
          <w:b w:val="0"/>
          <w:color w:val="0000FF"/>
          <w:sz w:val="24"/>
          <w:szCs w:val="24"/>
          <w:rPrChange w:id="384" w:author="ThaiNN" w:date="2008-12-09T15:09:00Z">
            <w:rPr>
              <w:b w:val="0"/>
              <w:sz w:val="24"/>
              <w:szCs w:val="24"/>
            </w:rPr>
          </w:rPrChange>
        </w:rPr>
      </w:pPr>
    </w:p>
    <w:p w14:paraId="60DAE1D4" w14:textId="77777777" w:rsidR="00277AFA" w:rsidRPr="00315FC1" w:rsidRDefault="00277AFA" w:rsidP="00315FC1">
      <w:pPr>
        <w:pStyle w:val="Heading7"/>
        <w:spacing w:before="0" w:line="240" w:lineRule="auto"/>
        <w:ind w:firstLine="0"/>
        <w:rPr>
          <w:b w:val="0"/>
          <w:color w:val="0000FF"/>
          <w:sz w:val="24"/>
          <w:szCs w:val="24"/>
          <w:lang w:val="vi-VN"/>
          <w:rPrChange w:id="385" w:author="ThaiNN" w:date="2008-12-09T15:09:00Z">
            <w:rPr>
              <w:b w:val="0"/>
              <w:sz w:val="24"/>
              <w:szCs w:val="24"/>
              <w:lang w:val="vi-VN"/>
            </w:rPr>
          </w:rPrChange>
        </w:rPr>
      </w:pPr>
      <w:r w:rsidRPr="00315FC1">
        <w:rPr>
          <w:b w:val="0"/>
          <w:color w:val="0000FF"/>
          <w:sz w:val="24"/>
          <w:szCs w:val="24"/>
          <w:lang w:val="vi-VN"/>
          <w:rPrChange w:id="386" w:author="ThaiNN" w:date="2008-12-09T15:09:00Z">
            <w:rPr>
              <w:b w:val="0"/>
              <w:sz w:val="24"/>
              <w:szCs w:val="24"/>
              <w:lang w:val="vi-VN"/>
            </w:rPr>
          </w:rPrChange>
        </w:rPr>
        <w:t>CHƯƠNG II</w:t>
      </w:r>
    </w:p>
    <w:p w14:paraId="48167987" w14:textId="77777777" w:rsidR="00277AFA" w:rsidRPr="00315FC1" w:rsidRDefault="00277AFA" w:rsidP="00315FC1">
      <w:pPr>
        <w:jc w:val="center"/>
        <w:rPr>
          <w:rFonts w:ascii="Times New Roman" w:hAnsi="Times New Roman"/>
          <w:b/>
          <w:color w:val="0000FF"/>
          <w:sz w:val="24"/>
          <w:szCs w:val="24"/>
          <w:lang w:val="vi-VN"/>
          <w:rPrChange w:id="387"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388" w:author="ThaiNN" w:date="2008-12-09T15:09:00Z">
            <w:rPr>
              <w:rFonts w:ascii="Times New Roman" w:hAnsi="Times New Roman"/>
              <w:b/>
              <w:sz w:val="24"/>
              <w:szCs w:val="24"/>
              <w:lang w:val="vi-VN"/>
            </w:rPr>
          </w:rPrChange>
        </w:rPr>
        <w:t>QUY HOẠCH BẢO TỒN ĐA DẠNG SINH HỌC</w:t>
      </w:r>
    </w:p>
    <w:p w14:paraId="2140FF05" w14:textId="77777777" w:rsidR="00315FC1" w:rsidRPr="00315FC1" w:rsidRDefault="00315FC1" w:rsidP="00315FC1">
      <w:pPr>
        <w:tabs>
          <w:tab w:val="num" w:pos="0"/>
        </w:tabs>
        <w:jc w:val="center"/>
        <w:outlineLvl w:val="1"/>
        <w:rPr>
          <w:rFonts w:ascii="Times New Roman" w:hAnsi="Times New Roman"/>
          <w:b/>
          <w:color w:val="0000FF"/>
          <w:sz w:val="24"/>
          <w:szCs w:val="24"/>
          <w:rPrChange w:id="389" w:author="ThaiNN" w:date="2008-12-09T15:09:00Z">
            <w:rPr>
              <w:rFonts w:ascii="Times New Roman" w:hAnsi="Times New Roman"/>
              <w:b/>
              <w:sz w:val="24"/>
              <w:szCs w:val="24"/>
            </w:rPr>
          </w:rPrChange>
        </w:rPr>
      </w:pPr>
    </w:p>
    <w:p w14:paraId="55842786" w14:textId="77777777" w:rsidR="00277AFA" w:rsidRPr="00315FC1" w:rsidRDefault="00277AFA" w:rsidP="00315FC1">
      <w:pPr>
        <w:tabs>
          <w:tab w:val="num" w:pos="0"/>
        </w:tabs>
        <w:jc w:val="center"/>
        <w:outlineLvl w:val="1"/>
        <w:rPr>
          <w:rFonts w:ascii="Times New Roman" w:hAnsi="Times New Roman"/>
          <w:b/>
          <w:color w:val="0000FF"/>
          <w:sz w:val="24"/>
          <w:szCs w:val="24"/>
          <w:lang w:val="vi-VN"/>
          <w:rPrChange w:id="390"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391" w:author="ThaiNN" w:date="2008-12-09T15:09:00Z">
            <w:rPr>
              <w:rFonts w:ascii="Times New Roman" w:hAnsi="Times New Roman"/>
              <w:b/>
              <w:sz w:val="24"/>
              <w:szCs w:val="24"/>
              <w:lang w:val="vi-VN"/>
            </w:rPr>
          </w:rPrChange>
        </w:rPr>
        <w:t>Mục I</w:t>
      </w:r>
    </w:p>
    <w:p w14:paraId="49ED2F2C" w14:textId="77777777" w:rsidR="00534C26" w:rsidRPr="00315FC1" w:rsidRDefault="00277AFA" w:rsidP="00315FC1">
      <w:pPr>
        <w:jc w:val="center"/>
        <w:rPr>
          <w:rFonts w:ascii="Times New Roman" w:hAnsi="Times New Roman"/>
          <w:b/>
          <w:color w:val="0000FF"/>
          <w:sz w:val="24"/>
          <w:szCs w:val="24"/>
          <w:rPrChange w:id="392" w:author="ThaiNN" w:date="2008-12-09T15:09:00Z">
            <w:rPr>
              <w:rFonts w:ascii="Times New Roman" w:hAnsi="Times New Roman"/>
              <w:b/>
              <w:sz w:val="24"/>
              <w:szCs w:val="24"/>
            </w:rPr>
          </w:rPrChange>
        </w:rPr>
      </w:pPr>
      <w:r w:rsidRPr="00315FC1">
        <w:rPr>
          <w:rFonts w:ascii="Times New Roman" w:hAnsi="Times New Roman"/>
          <w:b/>
          <w:color w:val="0000FF"/>
          <w:sz w:val="24"/>
          <w:szCs w:val="24"/>
          <w:lang w:val="vi-VN"/>
          <w:rPrChange w:id="393" w:author="ThaiNN" w:date="2008-12-09T15:09:00Z">
            <w:rPr>
              <w:rFonts w:ascii="Times New Roman" w:hAnsi="Times New Roman"/>
              <w:b/>
              <w:sz w:val="24"/>
              <w:szCs w:val="24"/>
              <w:lang w:val="vi-VN"/>
            </w:rPr>
          </w:rPrChange>
        </w:rPr>
        <w:t>QUY HOẠCH TỔNG THỂ BẢO TỒN ĐA DẠNG SINH HỌC</w:t>
      </w:r>
    </w:p>
    <w:p w14:paraId="2B378F9D" w14:textId="77777777" w:rsidR="00024DD4" w:rsidRPr="00315FC1" w:rsidRDefault="00277AFA" w:rsidP="00315FC1">
      <w:pPr>
        <w:jc w:val="center"/>
        <w:rPr>
          <w:rFonts w:ascii="Times New Roman" w:hAnsi="Times New Roman"/>
          <w:b/>
          <w:color w:val="0000FF"/>
          <w:sz w:val="24"/>
          <w:szCs w:val="24"/>
          <w:lang w:val="vi-VN"/>
          <w:rPrChange w:id="394"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395" w:author="ThaiNN" w:date="2008-12-09T15:09:00Z">
            <w:rPr>
              <w:rFonts w:ascii="Times New Roman" w:hAnsi="Times New Roman"/>
              <w:b/>
              <w:sz w:val="24"/>
              <w:szCs w:val="24"/>
              <w:lang w:val="vi-VN"/>
            </w:rPr>
          </w:rPrChange>
        </w:rPr>
        <w:t xml:space="preserve"> CỦA CẢ NƯỚC</w:t>
      </w:r>
    </w:p>
    <w:p w14:paraId="0D8D51B4" w14:textId="77777777" w:rsidR="00277AFA" w:rsidRPr="00315FC1" w:rsidRDefault="0008453D" w:rsidP="006976D2">
      <w:pPr>
        <w:tabs>
          <w:tab w:val="num" w:pos="0"/>
        </w:tabs>
        <w:spacing w:before="240" w:after="120"/>
        <w:jc w:val="both"/>
        <w:outlineLvl w:val="1"/>
        <w:rPr>
          <w:rFonts w:ascii="Times New Roman" w:hAnsi="Times New Roman"/>
          <w:b/>
          <w:color w:val="0000FF"/>
          <w:sz w:val="24"/>
          <w:szCs w:val="24"/>
          <w:lang w:val="vi-VN"/>
          <w:rPrChange w:id="396"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397" w:author="ThaiNN" w:date="2008-12-09T15:09:00Z">
            <w:rPr>
              <w:rFonts w:ascii="Times New Roman" w:hAnsi="Times New Roman"/>
              <w:b/>
              <w:sz w:val="24"/>
              <w:szCs w:val="24"/>
              <w:lang w:val="vi-VN"/>
            </w:rPr>
          </w:rPrChange>
        </w:rPr>
        <w:tab/>
      </w:r>
      <w:r w:rsidR="00277AFA" w:rsidRPr="00315FC1">
        <w:rPr>
          <w:rFonts w:ascii="Times New Roman" w:hAnsi="Times New Roman"/>
          <w:b/>
          <w:color w:val="0000FF"/>
          <w:spacing w:val="-6"/>
          <w:sz w:val="24"/>
          <w:szCs w:val="24"/>
          <w:lang w:val="vi-VN"/>
          <w:rPrChange w:id="398" w:author="ThaiNN" w:date="2008-12-09T15:09:00Z">
            <w:rPr>
              <w:rFonts w:ascii="Times New Roman" w:hAnsi="Times New Roman"/>
              <w:b/>
              <w:spacing w:val="-6"/>
              <w:sz w:val="24"/>
              <w:szCs w:val="24"/>
              <w:lang w:val="vi-VN"/>
            </w:rPr>
          </w:rPrChange>
        </w:rPr>
        <w:t>Điều 8. Căn cứ lập quy hoạch tổng thể bảo tồn đa dạng sinh học của cả nướ</w:t>
      </w:r>
      <w:r w:rsidR="00277AFA" w:rsidRPr="00315FC1">
        <w:rPr>
          <w:rFonts w:ascii="Times New Roman" w:hAnsi="Times New Roman"/>
          <w:b/>
          <w:color w:val="0000FF"/>
          <w:sz w:val="24"/>
          <w:szCs w:val="24"/>
          <w:lang w:val="vi-VN"/>
          <w:rPrChange w:id="399" w:author="ThaiNN" w:date="2008-12-09T15:09:00Z">
            <w:rPr>
              <w:rFonts w:ascii="Times New Roman" w:hAnsi="Times New Roman"/>
              <w:b/>
              <w:sz w:val="24"/>
              <w:szCs w:val="24"/>
              <w:lang w:val="vi-VN"/>
            </w:rPr>
          </w:rPrChange>
        </w:rPr>
        <w:t>c</w:t>
      </w:r>
    </w:p>
    <w:p w14:paraId="01842DCD" w14:textId="77777777" w:rsidR="00277AFA" w:rsidRPr="00315FC1" w:rsidRDefault="00277AFA" w:rsidP="00AC391C">
      <w:pPr>
        <w:pStyle w:val="normal-p"/>
        <w:spacing w:before="60" w:after="60"/>
        <w:ind w:left="720"/>
        <w:rPr>
          <w:rStyle w:val="normal-h1"/>
          <w:rFonts w:ascii="Times New Roman" w:hAnsi="Times New Roman"/>
          <w:lang w:val="vi-VN"/>
          <w:rPrChange w:id="400" w:author="ThaiNN" w:date="2008-12-09T15:09:00Z">
            <w:rPr>
              <w:rStyle w:val="normal-h1"/>
              <w:rFonts w:ascii="Times New Roman" w:hAnsi="Times New Roman"/>
              <w:color w:val="auto"/>
              <w:lang w:val="vi-VN"/>
            </w:rPr>
          </w:rPrChange>
        </w:rPr>
      </w:pPr>
      <w:r w:rsidRPr="00315FC1">
        <w:rPr>
          <w:rStyle w:val="normal-h1"/>
          <w:rFonts w:ascii="Times New Roman" w:hAnsi="Times New Roman"/>
          <w:lang w:val="vi-VN"/>
          <w:rPrChange w:id="401" w:author="ThaiNN" w:date="2008-12-09T15:09:00Z">
            <w:rPr>
              <w:rStyle w:val="normal-h1"/>
              <w:rFonts w:ascii="Times New Roman" w:hAnsi="Times New Roman"/>
              <w:color w:val="auto"/>
              <w:lang w:val="vi-VN"/>
            </w:rPr>
          </w:rPrChange>
        </w:rPr>
        <w:t xml:space="preserve">1. Chiến lược phát triển kinh tế - xã hội, quốc phòng, an ninh. </w:t>
      </w:r>
    </w:p>
    <w:p w14:paraId="46DDC8EB" w14:textId="77777777" w:rsidR="00277AFA" w:rsidRPr="00315FC1" w:rsidRDefault="00277AFA" w:rsidP="00AC391C">
      <w:pPr>
        <w:pStyle w:val="normal-p"/>
        <w:spacing w:before="60" w:after="60"/>
        <w:ind w:firstLine="720"/>
        <w:rPr>
          <w:rStyle w:val="normal-h1"/>
          <w:rFonts w:ascii="Times New Roman" w:hAnsi="Times New Roman"/>
          <w:lang w:val="vi-VN"/>
          <w:rPrChange w:id="402" w:author="ThaiNN" w:date="2008-12-09T15:09:00Z">
            <w:rPr>
              <w:rStyle w:val="normal-h1"/>
              <w:rFonts w:ascii="Times New Roman" w:hAnsi="Times New Roman"/>
              <w:color w:val="auto"/>
              <w:lang w:val="vi-VN"/>
            </w:rPr>
          </w:rPrChange>
        </w:rPr>
      </w:pPr>
      <w:r w:rsidRPr="00315FC1">
        <w:rPr>
          <w:rStyle w:val="normal-h1"/>
          <w:rFonts w:ascii="Times New Roman" w:hAnsi="Times New Roman"/>
          <w:lang w:val="vi-VN"/>
          <w:rPrChange w:id="403" w:author="ThaiNN" w:date="2008-12-09T15:09:00Z">
            <w:rPr>
              <w:rStyle w:val="normal-h1"/>
              <w:rFonts w:ascii="Times New Roman" w:hAnsi="Times New Roman"/>
              <w:color w:val="auto"/>
              <w:lang w:val="vi-VN"/>
            </w:rPr>
          </w:rPrChange>
        </w:rPr>
        <w:t>2. Chiến lược bảo vệ môi trường.</w:t>
      </w:r>
    </w:p>
    <w:p w14:paraId="4571C919" w14:textId="77777777" w:rsidR="00277AFA" w:rsidRPr="00315FC1" w:rsidRDefault="00277AFA" w:rsidP="00AC391C">
      <w:pPr>
        <w:pStyle w:val="normal-p"/>
        <w:spacing w:before="60" w:after="60"/>
        <w:ind w:firstLine="720"/>
        <w:rPr>
          <w:color w:val="0000FF"/>
          <w:sz w:val="24"/>
          <w:szCs w:val="24"/>
          <w:lang w:val="vi-VN"/>
          <w:rPrChange w:id="404" w:author="ThaiNN" w:date="2008-12-09T15:09:00Z">
            <w:rPr>
              <w:sz w:val="24"/>
              <w:szCs w:val="24"/>
              <w:lang w:val="vi-VN"/>
            </w:rPr>
          </w:rPrChange>
        </w:rPr>
      </w:pPr>
      <w:r w:rsidRPr="00315FC1">
        <w:rPr>
          <w:bCs/>
          <w:color w:val="0000FF"/>
          <w:sz w:val="24"/>
          <w:szCs w:val="24"/>
          <w:lang w:val="vi-VN"/>
          <w:rPrChange w:id="405" w:author="ThaiNN" w:date="2008-12-09T15:09:00Z">
            <w:rPr>
              <w:bCs/>
              <w:sz w:val="24"/>
              <w:szCs w:val="24"/>
              <w:lang w:val="vi-VN"/>
            </w:rPr>
          </w:rPrChange>
        </w:rPr>
        <w:t>3. Q</w:t>
      </w:r>
      <w:r w:rsidRPr="00315FC1">
        <w:rPr>
          <w:rStyle w:val="normal-h1"/>
          <w:rFonts w:ascii="Times New Roman" w:hAnsi="Times New Roman"/>
          <w:lang w:val="vi-VN"/>
          <w:rPrChange w:id="406" w:author="ThaiNN" w:date="2008-12-09T15:09:00Z">
            <w:rPr>
              <w:rStyle w:val="normal-h1"/>
              <w:rFonts w:ascii="Times New Roman" w:hAnsi="Times New Roman"/>
              <w:color w:val="auto"/>
              <w:lang w:val="vi-VN"/>
            </w:rPr>
          </w:rPrChange>
        </w:rPr>
        <w:t xml:space="preserve">uy hoạch sử dụng đất, quy hoạch phát triển ngành, lĩnh vực. </w:t>
      </w:r>
    </w:p>
    <w:p w14:paraId="393C8E56" w14:textId="77777777" w:rsidR="00277AFA" w:rsidRPr="00315FC1" w:rsidRDefault="00277AFA" w:rsidP="00AC391C">
      <w:pPr>
        <w:pStyle w:val="normal-p"/>
        <w:spacing w:before="60" w:after="60"/>
        <w:ind w:firstLine="720"/>
        <w:rPr>
          <w:rStyle w:val="normal-h1"/>
          <w:rFonts w:ascii="Times New Roman" w:hAnsi="Times New Roman"/>
          <w:lang w:val="vi-VN"/>
          <w:rPrChange w:id="407" w:author="ThaiNN" w:date="2008-12-09T15:09:00Z">
            <w:rPr>
              <w:rStyle w:val="normal-h1"/>
              <w:rFonts w:ascii="Times New Roman" w:hAnsi="Times New Roman"/>
              <w:color w:val="auto"/>
              <w:lang w:val="vi-VN"/>
            </w:rPr>
          </w:rPrChange>
        </w:rPr>
      </w:pPr>
      <w:r w:rsidRPr="00315FC1">
        <w:rPr>
          <w:color w:val="0000FF"/>
          <w:sz w:val="24"/>
          <w:szCs w:val="24"/>
          <w:lang w:val="vi-VN"/>
          <w:rPrChange w:id="408" w:author="ThaiNN" w:date="2008-12-09T15:09:00Z">
            <w:rPr>
              <w:sz w:val="24"/>
              <w:szCs w:val="24"/>
              <w:lang w:val="vi-VN"/>
            </w:rPr>
          </w:rPrChange>
        </w:rPr>
        <w:t xml:space="preserve">4. </w:t>
      </w:r>
      <w:r w:rsidRPr="00315FC1">
        <w:rPr>
          <w:rStyle w:val="normal-h1"/>
          <w:rFonts w:ascii="Times New Roman" w:hAnsi="Times New Roman"/>
          <w:lang w:val="vi-VN"/>
          <w:rPrChange w:id="409" w:author="ThaiNN" w:date="2008-12-09T15:09:00Z">
            <w:rPr>
              <w:rStyle w:val="normal-h1"/>
              <w:rFonts w:ascii="Times New Roman" w:hAnsi="Times New Roman"/>
              <w:color w:val="auto"/>
              <w:lang w:val="vi-VN"/>
            </w:rPr>
          </w:rPrChange>
        </w:rPr>
        <w:t>Kết quả điều tra cơ bản về đa dạng sinh học, điều kiện tự nhiên, kinh tế - xã hội.</w:t>
      </w:r>
    </w:p>
    <w:p w14:paraId="632D534E" w14:textId="77777777" w:rsidR="00277AFA" w:rsidRPr="00315FC1" w:rsidRDefault="00277AFA" w:rsidP="00AC391C">
      <w:pPr>
        <w:pStyle w:val="normal-p"/>
        <w:spacing w:before="60" w:after="60"/>
        <w:ind w:firstLine="720"/>
        <w:rPr>
          <w:color w:val="0000FF"/>
          <w:sz w:val="24"/>
          <w:szCs w:val="24"/>
          <w:lang w:val="vi-VN"/>
          <w:rPrChange w:id="410" w:author="ThaiNN" w:date="2008-12-09T15:09:00Z">
            <w:rPr>
              <w:sz w:val="24"/>
              <w:szCs w:val="24"/>
              <w:lang w:val="vi-VN"/>
            </w:rPr>
          </w:rPrChange>
        </w:rPr>
      </w:pPr>
      <w:r w:rsidRPr="00315FC1">
        <w:rPr>
          <w:rStyle w:val="normal-h1"/>
          <w:rFonts w:ascii="Times New Roman" w:hAnsi="Times New Roman"/>
          <w:lang w:val="vi-VN"/>
          <w:rPrChange w:id="411" w:author="ThaiNN" w:date="2008-12-09T15:09:00Z">
            <w:rPr>
              <w:rStyle w:val="normal-h1"/>
              <w:rFonts w:ascii="Times New Roman" w:hAnsi="Times New Roman"/>
              <w:color w:val="auto"/>
              <w:lang w:val="vi-VN"/>
            </w:rPr>
          </w:rPrChange>
        </w:rPr>
        <w:t>5. Kết quả thực hiện quy hoạch bảo tồn đa dạng sinh học trước đó.</w:t>
      </w:r>
    </w:p>
    <w:p w14:paraId="5CE1BDE9" w14:textId="77777777" w:rsidR="00277AFA" w:rsidRPr="00315FC1" w:rsidRDefault="00277AFA" w:rsidP="00AC391C">
      <w:pPr>
        <w:tabs>
          <w:tab w:val="num" w:pos="0"/>
        </w:tabs>
        <w:spacing w:before="60" w:after="60"/>
        <w:ind w:firstLine="720"/>
        <w:jc w:val="both"/>
        <w:outlineLvl w:val="1"/>
        <w:rPr>
          <w:rStyle w:val="normal-h1"/>
          <w:rFonts w:ascii="Times New Roman" w:hAnsi="Times New Roman"/>
          <w:lang w:val="vi-VN"/>
          <w:rPrChange w:id="412" w:author="ThaiNN" w:date="2008-12-09T15:09:00Z">
            <w:rPr>
              <w:rStyle w:val="normal-h1"/>
              <w:rFonts w:ascii="Times New Roman" w:hAnsi="Times New Roman"/>
              <w:color w:val="auto"/>
              <w:lang w:val="vi-VN"/>
            </w:rPr>
          </w:rPrChange>
        </w:rPr>
      </w:pPr>
      <w:r w:rsidRPr="00315FC1">
        <w:rPr>
          <w:rStyle w:val="normal-h1"/>
          <w:rFonts w:ascii="Times New Roman" w:hAnsi="Times New Roman"/>
          <w:lang w:val="vi-VN"/>
          <w:rPrChange w:id="413" w:author="ThaiNN" w:date="2008-12-09T15:09:00Z">
            <w:rPr>
              <w:rStyle w:val="normal-h1"/>
              <w:rFonts w:ascii="Times New Roman" w:hAnsi="Times New Roman"/>
              <w:color w:val="auto"/>
              <w:lang w:val="vi-VN"/>
            </w:rPr>
          </w:rPrChange>
        </w:rPr>
        <w:t xml:space="preserve">6. Thực trạng và dự báo nhu cầu khai thác, sử dụng đa dạng sinh học. </w:t>
      </w:r>
    </w:p>
    <w:p w14:paraId="5B3F8708" w14:textId="77777777" w:rsidR="00277AFA" w:rsidRPr="00315FC1" w:rsidRDefault="00277AFA" w:rsidP="00AC391C">
      <w:pPr>
        <w:spacing w:before="60" w:after="60"/>
        <w:ind w:firstLine="720"/>
        <w:jc w:val="both"/>
        <w:rPr>
          <w:rStyle w:val="normal-h1"/>
          <w:rFonts w:ascii="Times New Roman" w:hAnsi="Times New Roman"/>
          <w:lang w:val="vi-VN"/>
          <w:rPrChange w:id="414" w:author="ThaiNN" w:date="2008-12-09T15:09:00Z">
            <w:rPr>
              <w:rStyle w:val="normal-h1"/>
              <w:rFonts w:ascii="Times New Roman" w:hAnsi="Times New Roman"/>
              <w:color w:val="auto"/>
              <w:lang w:val="vi-VN"/>
            </w:rPr>
          </w:rPrChange>
        </w:rPr>
      </w:pPr>
      <w:r w:rsidRPr="00315FC1">
        <w:rPr>
          <w:rStyle w:val="normal-h1"/>
          <w:rFonts w:ascii="Times New Roman" w:hAnsi="Times New Roman"/>
          <w:lang w:val="vi-VN"/>
          <w:rPrChange w:id="415" w:author="ThaiNN" w:date="2008-12-09T15:09:00Z">
            <w:rPr>
              <w:rStyle w:val="normal-h1"/>
              <w:rFonts w:ascii="Times New Roman" w:hAnsi="Times New Roman"/>
              <w:color w:val="auto"/>
              <w:lang w:val="vi-VN"/>
            </w:rPr>
          </w:rPrChange>
        </w:rPr>
        <w:t>7. Nguồn lực để thực hiện quy hoạch.</w:t>
      </w:r>
    </w:p>
    <w:p w14:paraId="2F2C339F" w14:textId="77777777" w:rsidR="00277AFA" w:rsidRPr="00315FC1" w:rsidRDefault="00277AFA" w:rsidP="00024DD4">
      <w:pPr>
        <w:tabs>
          <w:tab w:val="num" w:pos="0"/>
        </w:tabs>
        <w:spacing w:before="240" w:after="120"/>
        <w:ind w:firstLine="720"/>
        <w:jc w:val="both"/>
        <w:outlineLvl w:val="1"/>
        <w:rPr>
          <w:rFonts w:ascii="Times New Roman" w:hAnsi="Times New Roman"/>
          <w:b/>
          <w:color w:val="0000FF"/>
          <w:sz w:val="24"/>
          <w:szCs w:val="24"/>
          <w:lang w:val="vi-VN"/>
          <w:rPrChange w:id="416" w:author="ThaiNN" w:date="2008-12-09T15:09:00Z">
            <w:rPr>
              <w:rFonts w:ascii="Times New Roman" w:hAnsi="Times New Roman"/>
              <w:b/>
              <w:sz w:val="24"/>
              <w:szCs w:val="24"/>
              <w:lang w:val="vi-VN"/>
            </w:rPr>
          </w:rPrChange>
        </w:rPr>
      </w:pPr>
      <w:r w:rsidRPr="00315FC1">
        <w:rPr>
          <w:rFonts w:ascii="Times New Roman" w:hAnsi="Times New Roman"/>
          <w:b/>
          <w:bCs/>
          <w:color w:val="0000FF"/>
          <w:sz w:val="24"/>
          <w:szCs w:val="24"/>
          <w:lang w:val="vi-VN"/>
          <w:rPrChange w:id="417" w:author="ThaiNN" w:date="2008-12-09T15:09:00Z">
            <w:rPr>
              <w:rFonts w:ascii="Times New Roman" w:hAnsi="Times New Roman"/>
              <w:b/>
              <w:bCs/>
              <w:sz w:val="24"/>
              <w:szCs w:val="24"/>
              <w:lang w:val="vi-VN"/>
            </w:rPr>
          </w:rPrChange>
        </w:rPr>
        <w:t xml:space="preserve">Điều 9. Nội dung quy hoạch tổng thể bảo tồn </w:t>
      </w:r>
      <w:r w:rsidRPr="00315FC1">
        <w:rPr>
          <w:rFonts w:ascii="Times New Roman" w:hAnsi="Times New Roman"/>
          <w:b/>
          <w:color w:val="0000FF"/>
          <w:sz w:val="24"/>
          <w:szCs w:val="24"/>
          <w:lang w:val="vi-VN"/>
          <w:rPrChange w:id="418" w:author="ThaiNN" w:date="2008-12-09T15:09:00Z">
            <w:rPr>
              <w:rFonts w:ascii="Times New Roman" w:hAnsi="Times New Roman"/>
              <w:b/>
              <w:sz w:val="24"/>
              <w:szCs w:val="24"/>
              <w:lang w:val="vi-VN"/>
            </w:rPr>
          </w:rPrChange>
        </w:rPr>
        <w:t>đa dạng sinh học của cả nước</w:t>
      </w:r>
    </w:p>
    <w:p w14:paraId="4DC51BF3" w14:textId="77777777" w:rsidR="00277AFA" w:rsidRPr="00315FC1" w:rsidRDefault="00277AFA" w:rsidP="00AC391C">
      <w:pPr>
        <w:pStyle w:val="normal-p"/>
        <w:spacing w:before="60" w:after="60"/>
        <w:ind w:firstLine="720"/>
        <w:rPr>
          <w:rStyle w:val="normal-h1"/>
          <w:rFonts w:ascii="Times New Roman" w:hAnsi="Times New Roman"/>
          <w:lang w:val="vi-VN"/>
          <w:rPrChange w:id="419" w:author="ThaiNN" w:date="2008-12-09T15:09:00Z">
            <w:rPr>
              <w:rStyle w:val="normal-h1"/>
              <w:rFonts w:ascii="Times New Roman" w:hAnsi="Times New Roman"/>
              <w:color w:val="auto"/>
              <w:lang w:val="vi-VN"/>
            </w:rPr>
          </w:rPrChange>
        </w:rPr>
      </w:pPr>
      <w:r w:rsidRPr="00315FC1">
        <w:rPr>
          <w:rStyle w:val="normal-h1"/>
          <w:rFonts w:ascii="Times New Roman" w:hAnsi="Times New Roman"/>
          <w:lang w:val="vi-VN"/>
          <w:rPrChange w:id="420" w:author="ThaiNN" w:date="2008-12-09T15:09:00Z">
            <w:rPr>
              <w:rStyle w:val="normal-h1"/>
              <w:rFonts w:ascii="Times New Roman" w:hAnsi="Times New Roman"/>
              <w:color w:val="auto"/>
              <w:lang w:val="vi-VN"/>
            </w:rPr>
          </w:rPrChange>
        </w:rPr>
        <w:t>1. Phương hướng, mục tiêu bảo tồn đa dạng sinh học.</w:t>
      </w:r>
    </w:p>
    <w:p w14:paraId="1DCE142B" w14:textId="77777777" w:rsidR="00277AFA" w:rsidRPr="00315FC1" w:rsidRDefault="00277AFA" w:rsidP="00AC391C">
      <w:pPr>
        <w:pStyle w:val="normal-p"/>
        <w:spacing w:before="60" w:after="60"/>
        <w:ind w:firstLine="720"/>
        <w:rPr>
          <w:color w:val="0000FF"/>
          <w:sz w:val="24"/>
          <w:szCs w:val="24"/>
          <w:lang w:val="vi-VN"/>
          <w:rPrChange w:id="421" w:author="ThaiNN" w:date="2008-12-09T15:09:00Z">
            <w:rPr>
              <w:sz w:val="24"/>
              <w:szCs w:val="24"/>
              <w:lang w:val="vi-VN"/>
            </w:rPr>
          </w:rPrChange>
        </w:rPr>
      </w:pPr>
      <w:r w:rsidRPr="00315FC1">
        <w:rPr>
          <w:rStyle w:val="normal-h1"/>
          <w:rFonts w:ascii="Times New Roman" w:hAnsi="Times New Roman"/>
          <w:lang w:val="vi-VN"/>
          <w:rPrChange w:id="422" w:author="ThaiNN" w:date="2008-12-09T15:09:00Z">
            <w:rPr>
              <w:rStyle w:val="normal-h1"/>
              <w:rFonts w:ascii="Times New Roman" w:hAnsi="Times New Roman"/>
              <w:color w:val="auto"/>
              <w:lang w:val="vi-VN"/>
            </w:rPr>
          </w:rPrChange>
        </w:rPr>
        <w:t>2. Đánh giá điều kiện tự nhiên, kinh tế - xã hội, hiện trạng đa dạng sinh học; quy hoạch sử dụng đất, quy hoạch phát triển ngành, lĩnh vực, địa phương; nguồn lực để thực hiện quy hoạch.</w:t>
      </w:r>
    </w:p>
    <w:p w14:paraId="05E875C3" w14:textId="77777777" w:rsidR="00277AFA" w:rsidRPr="00315FC1" w:rsidRDefault="00277AFA" w:rsidP="00AC391C">
      <w:pPr>
        <w:pStyle w:val="normal-p"/>
        <w:spacing w:before="60" w:after="60"/>
        <w:ind w:firstLine="720"/>
        <w:rPr>
          <w:rStyle w:val="normal-h1"/>
          <w:rFonts w:ascii="Times New Roman" w:hAnsi="Times New Roman"/>
          <w:lang w:val="vi-VN"/>
          <w:rPrChange w:id="423" w:author="ThaiNN" w:date="2008-12-09T15:09:00Z">
            <w:rPr>
              <w:rStyle w:val="normal-h1"/>
              <w:rFonts w:ascii="Times New Roman" w:hAnsi="Times New Roman"/>
              <w:color w:val="auto"/>
              <w:lang w:val="vi-VN"/>
            </w:rPr>
          </w:rPrChange>
        </w:rPr>
      </w:pPr>
      <w:r w:rsidRPr="00315FC1">
        <w:rPr>
          <w:bCs/>
          <w:color w:val="0000FF"/>
          <w:sz w:val="24"/>
          <w:szCs w:val="24"/>
          <w:lang w:val="vi-VN"/>
          <w:rPrChange w:id="424" w:author="ThaiNN" w:date="2008-12-09T15:09:00Z">
            <w:rPr>
              <w:bCs/>
              <w:sz w:val="24"/>
              <w:szCs w:val="24"/>
              <w:lang w:val="vi-VN"/>
            </w:rPr>
          </w:rPrChange>
        </w:rPr>
        <w:t xml:space="preserve">3. </w:t>
      </w:r>
      <w:r w:rsidRPr="00315FC1">
        <w:rPr>
          <w:color w:val="0000FF"/>
          <w:spacing w:val="-6"/>
          <w:sz w:val="24"/>
          <w:szCs w:val="24"/>
          <w:lang w:val="vi-VN"/>
          <w:rPrChange w:id="425" w:author="ThaiNN" w:date="2008-12-09T15:09:00Z">
            <w:rPr>
              <w:spacing w:val="-6"/>
              <w:sz w:val="24"/>
              <w:szCs w:val="24"/>
              <w:lang w:val="vi-VN"/>
            </w:rPr>
          </w:rPrChange>
        </w:rPr>
        <w:t>Vị trí địa lý, giới hạn, b</w:t>
      </w:r>
      <w:r w:rsidRPr="00315FC1">
        <w:rPr>
          <w:rStyle w:val="normal-h1"/>
          <w:rFonts w:ascii="Times New Roman" w:hAnsi="Times New Roman"/>
          <w:lang w:val="vi-VN"/>
          <w:rPrChange w:id="426" w:author="ThaiNN" w:date="2008-12-09T15:09:00Z">
            <w:rPr>
              <w:rStyle w:val="normal-h1"/>
              <w:rFonts w:ascii="Times New Roman" w:hAnsi="Times New Roman"/>
              <w:color w:val="auto"/>
              <w:lang w:val="vi-VN"/>
            </w:rPr>
          </w:rPrChange>
        </w:rPr>
        <w:t>iện pháp tổ chức quản lý, bảo vệ hành lang đa dạng sinh học.</w:t>
      </w:r>
    </w:p>
    <w:p w14:paraId="41FA7FE6" w14:textId="77777777" w:rsidR="00277AFA" w:rsidRPr="00315FC1" w:rsidRDefault="00277AFA" w:rsidP="00AC391C">
      <w:pPr>
        <w:pStyle w:val="normal-p"/>
        <w:spacing w:before="60" w:after="60"/>
        <w:ind w:firstLine="720"/>
        <w:rPr>
          <w:rStyle w:val="normal-h1"/>
          <w:rFonts w:ascii="Times New Roman" w:hAnsi="Times New Roman"/>
          <w:lang w:val="vi-VN"/>
          <w:rPrChange w:id="427" w:author="ThaiNN" w:date="2008-12-09T15:09:00Z">
            <w:rPr>
              <w:rStyle w:val="normal-h1"/>
              <w:rFonts w:ascii="Times New Roman" w:hAnsi="Times New Roman"/>
              <w:color w:val="auto"/>
              <w:lang w:val="vi-VN"/>
            </w:rPr>
          </w:rPrChange>
        </w:rPr>
      </w:pPr>
      <w:r w:rsidRPr="00315FC1">
        <w:rPr>
          <w:rStyle w:val="normal-h1"/>
          <w:rFonts w:ascii="Times New Roman" w:hAnsi="Times New Roman"/>
          <w:lang w:val="vi-VN"/>
          <w:rPrChange w:id="428" w:author="ThaiNN" w:date="2008-12-09T15:09:00Z">
            <w:rPr>
              <w:rStyle w:val="normal-h1"/>
              <w:rFonts w:ascii="Times New Roman" w:hAnsi="Times New Roman"/>
              <w:color w:val="auto"/>
              <w:lang w:val="vi-VN"/>
            </w:rPr>
          </w:rPrChange>
        </w:rPr>
        <w:t xml:space="preserve">4. </w:t>
      </w:r>
      <w:r w:rsidRPr="00315FC1">
        <w:rPr>
          <w:bCs/>
          <w:color w:val="0000FF"/>
          <w:sz w:val="24"/>
          <w:szCs w:val="24"/>
          <w:lang w:val="vi-VN"/>
          <w:rPrChange w:id="429" w:author="ThaiNN" w:date="2008-12-09T15:09:00Z">
            <w:rPr>
              <w:bCs/>
              <w:sz w:val="24"/>
              <w:szCs w:val="24"/>
              <w:lang w:val="vi-VN"/>
            </w:rPr>
          </w:rPrChange>
        </w:rPr>
        <w:t>Vị trí địa lý, diện tích, chức năng sinh thái</w:t>
      </w:r>
      <w:r w:rsidR="00215F20" w:rsidRPr="00315FC1">
        <w:rPr>
          <w:bCs/>
          <w:color w:val="0000FF"/>
          <w:sz w:val="24"/>
          <w:szCs w:val="24"/>
          <w:lang w:val="vi-VN"/>
          <w:rPrChange w:id="430" w:author="ThaiNN" w:date="2008-12-09T15:09:00Z">
            <w:rPr>
              <w:bCs/>
              <w:sz w:val="24"/>
              <w:szCs w:val="24"/>
              <w:lang w:val="vi-VN"/>
            </w:rPr>
          </w:rPrChange>
        </w:rPr>
        <w:t>,</w:t>
      </w:r>
      <w:r w:rsidRPr="00315FC1">
        <w:rPr>
          <w:bCs/>
          <w:color w:val="0000FF"/>
          <w:sz w:val="24"/>
          <w:szCs w:val="24"/>
          <w:lang w:val="vi-VN"/>
          <w:rPrChange w:id="431" w:author="ThaiNN" w:date="2008-12-09T15:09:00Z">
            <w:rPr>
              <w:bCs/>
              <w:sz w:val="24"/>
              <w:szCs w:val="24"/>
              <w:lang w:val="vi-VN"/>
            </w:rPr>
          </w:rPrChange>
        </w:rPr>
        <w:t xml:space="preserve"> b</w:t>
      </w:r>
      <w:r w:rsidRPr="00315FC1">
        <w:rPr>
          <w:rStyle w:val="normal-h1"/>
          <w:rFonts w:ascii="Times New Roman" w:hAnsi="Times New Roman"/>
          <w:lang w:val="vi-VN"/>
          <w:rPrChange w:id="432" w:author="ThaiNN" w:date="2008-12-09T15:09:00Z">
            <w:rPr>
              <w:rStyle w:val="normal-h1"/>
              <w:rFonts w:ascii="Times New Roman" w:hAnsi="Times New Roman"/>
              <w:color w:val="auto"/>
              <w:lang w:val="vi-VN"/>
            </w:rPr>
          </w:rPrChange>
        </w:rPr>
        <w:t>iện pháp tổ chức quản lý, bảo vệ và phát triển bền vững hệ sinh thái tự nhiên.</w:t>
      </w:r>
    </w:p>
    <w:p w14:paraId="42096E06" w14:textId="77777777" w:rsidR="00AC391C" w:rsidRPr="00315FC1" w:rsidRDefault="00277AFA" w:rsidP="00AC391C">
      <w:pPr>
        <w:pStyle w:val="normal-p"/>
        <w:spacing w:before="60" w:after="60"/>
        <w:ind w:firstLine="720"/>
        <w:rPr>
          <w:rStyle w:val="normal-h1"/>
          <w:rFonts w:ascii="Times New Roman" w:hAnsi="Times New Roman"/>
          <w:lang w:val="vi-VN"/>
          <w:rPrChange w:id="433" w:author="ThaiNN" w:date="2008-12-09T15:09:00Z">
            <w:rPr>
              <w:rStyle w:val="normal-h1"/>
              <w:rFonts w:ascii="Times New Roman" w:hAnsi="Times New Roman"/>
              <w:color w:val="auto"/>
              <w:lang w:val="vi-VN"/>
            </w:rPr>
          </w:rPrChange>
        </w:rPr>
      </w:pPr>
      <w:r w:rsidRPr="00315FC1">
        <w:rPr>
          <w:rStyle w:val="normal-h1"/>
          <w:rFonts w:ascii="Times New Roman" w:hAnsi="Times New Roman"/>
          <w:lang w:val="vi-VN"/>
          <w:rPrChange w:id="434" w:author="ThaiNN" w:date="2008-12-09T15:09:00Z">
            <w:rPr>
              <w:rStyle w:val="normal-h1"/>
              <w:rFonts w:ascii="Times New Roman" w:hAnsi="Times New Roman"/>
              <w:color w:val="auto"/>
              <w:lang w:val="vi-VN"/>
            </w:rPr>
          </w:rPrChange>
        </w:rPr>
        <w:t xml:space="preserve">5. </w:t>
      </w:r>
      <w:r w:rsidR="00AC391C" w:rsidRPr="00315FC1">
        <w:rPr>
          <w:color w:val="0000FF"/>
          <w:sz w:val="24"/>
          <w:szCs w:val="24"/>
          <w:lang w:val="vi-VN"/>
          <w:rPrChange w:id="435" w:author="ThaiNN" w:date="2008-12-09T15:09:00Z">
            <w:rPr>
              <w:sz w:val="24"/>
              <w:szCs w:val="24"/>
              <w:lang w:val="vi-VN"/>
            </w:rPr>
          </w:rPrChange>
        </w:rPr>
        <w:t xml:space="preserve">Vị trí địa lý, diện tích, ranh giới và bản đồ </w:t>
      </w:r>
      <w:r w:rsidR="000B2382" w:rsidRPr="00315FC1">
        <w:rPr>
          <w:color w:val="0000FF"/>
          <w:sz w:val="24"/>
          <w:szCs w:val="24"/>
          <w:lang w:val="vi-VN"/>
          <w:rPrChange w:id="436" w:author="ThaiNN" w:date="2008-12-09T15:09:00Z">
            <w:rPr>
              <w:sz w:val="24"/>
              <w:szCs w:val="24"/>
              <w:lang w:val="vi-VN"/>
            </w:rPr>
          </w:rPrChange>
        </w:rPr>
        <w:t xml:space="preserve">các </w:t>
      </w:r>
      <w:r w:rsidR="00AC391C" w:rsidRPr="00315FC1">
        <w:rPr>
          <w:color w:val="0000FF"/>
          <w:sz w:val="24"/>
          <w:szCs w:val="24"/>
          <w:lang w:val="vi-VN"/>
          <w:rPrChange w:id="437" w:author="ThaiNN" w:date="2008-12-09T15:09:00Z">
            <w:rPr>
              <w:sz w:val="24"/>
              <w:szCs w:val="24"/>
              <w:lang w:val="vi-VN"/>
            </w:rPr>
          </w:rPrChange>
        </w:rPr>
        <w:t>khu vực dự kiến thành lập khu bảo tồn, loại hình khu bảo tồn; b</w:t>
      </w:r>
      <w:r w:rsidR="00AC391C" w:rsidRPr="00315FC1">
        <w:rPr>
          <w:rStyle w:val="normal-h1"/>
          <w:rFonts w:ascii="Times New Roman" w:hAnsi="Times New Roman"/>
          <w:lang w:val="vi-VN"/>
          <w:rPrChange w:id="438" w:author="ThaiNN" w:date="2008-12-09T15:09:00Z">
            <w:rPr>
              <w:rStyle w:val="normal-h1"/>
              <w:rFonts w:ascii="Times New Roman" w:hAnsi="Times New Roman"/>
              <w:color w:val="auto"/>
              <w:lang w:val="vi-VN"/>
            </w:rPr>
          </w:rPrChange>
        </w:rPr>
        <w:t>iện pháp tổ chức quản lý khu bảo tồn; g</w:t>
      </w:r>
      <w:r w:rsidR="00AC391C" w:rsidRPr="00315FC1">
        <w:rPr>
          <w:bCs/>
          <w:color w:val="0000FF"/>
          <w:sz w:val="24"/>
          <w:szCs w:val="24"/>
          <w:lang w:val="vi-VN"/>
          <w:rPrChange w:id="439" w:author="ThaiNN" w:date="2008-12-09T15:09:00Z">
            <w:rPr>
              <w:bCs/>
              <w:sz w:val="24"/>
              <w:szCs w:val="24"/>
              <w:lang w:val="vi-VN"/>
            </w:rPr>
          </w:rPrChange>
        </w:rPr>
        <w:t>iải pháp ổn định cuộc sống của hộ gia đình, cá nhân sinh sống hợp pháp trong khu bảo tồn.</w:t>
      </w:r>
      <w:r w:rsidR="00AC391C" w:rsidRPr="00315FC1">
        <w:rPr>
          <w:bCs/>
          <w:color w:val="0000FF"/>
          <w:sz w:val="24"/>
          <w:szCs w:val="24"/>
          <w:u w:val="single"/>
          <w:lang w:val="vi-VN"/>
          <w:rPrChange w:id="440" w:author="ThaiNN" w:date="2008-12-09T15:09:00Z">
            <w:rPr>
              <w:bCs/>
              <w:sz w:val="24"/>
              <w:szCs w:val="24"/>
              <w:u w:val="single"/>
              <w:lang w:val="vi-VN"/>
            </w:rPr>
          </w:rPrChange>
        </w:rPr>
        <w:t xml:space="preserve"> </w:t>
      </w:r>
    </w:p>
    <w:p w14:paraId="7ECEC35A" w14:textId="77777777" w:rsidR="00277AFA" w:rsidRPr="00315FC1" w:rsidRDefault="00277AFA" w:rsidP="00AC391C">
      <w:pPr>
        <w:pStyle w:val="normal-p"/>
        <w:spacing w:before="60" w:after="60"/>
        <w:ind w:firstLine="720"/>
        <w:rPr>
          <w:color w:val="0000FF"/>
          <w:sz w:val="24"/>
          <w:szCs w:val="24"/>
          <w:lang w:val="vi-VN"/>
          <w:rPrChange w:id="441" w:author="ThaiNN" w:date="2008-12-09T15:09:00Z">
            <w:rPr>
              <w:sz w:val="24"/>
              <w:szCs w:val="24"/>
              <w:lang w:val="vi-VN"/>
            </w:rPr>
          </w:rPrChange>
        </w:rPr>
      </w:pPr>
      <w:r w:rsidRPr="00315FC1">
        <w:rPr>
          <w:color w:val="0000FF"/>
          <w:sz w:val="24"/>
          <w:szCs w:val="24"/>
          <w:lang w:val="vi-VN"/>
          <w:rPrChange w:id="442" w:author="ThaiNN" w:date="2008-12-09T15:09:00Z">
            <w:rPr>
              <w:sz w:val="24"/>
              <w:szCs w:val="24"/>
              <w:lang w:val="vi-VN"/>
            </w:rPr>
          </w:rPrChange>
        </w:rPr>
        <w:t>6. Nhu cầu bảo tồn chuyển chỗ; loại hình, số lượng, phân bố và kế hoạch phát triển các cơ sở bảo tồn đa dạng sinh học.</w:t>
      </w:r>
    </w:p>
    <w:p w14:paraId="5D295877" w14:textId="77777777" w:rsidR="00AC391C" w:rsidRPr="00315FC1" w:rsidRDefault="00AC391C" w:rsidP="00AC391C">
      <w:pPr>
        <w:pStyle w:val="normal-p"/>
        <w:spacing w:before="60" w:after="60"/>
        <w:ind w:firstLine="720"/>
        <w:rPr>
          <w:color w:val="0000FF"/>
          <w:sz w:val="24"/>
          <w:szCs w:val="24"/>
          <w:lang w:val="vi-VN"/>
          <w:rPrChange w:id="443" w:author="ThaiNN" w:date="2008-12-09T15:09:00Z">
            <w:rPr>
              <w:sz w:val="24"/>
              <w:szCs w:val="24"/>
              <w:lang w:val="vi-VN"/>
            </w:rPr>
          </w:rPrChange>
        </w:rPr>
      </w:pPr>
      <w:r w:rsidRPr="00315FC1">
        <w:rPr>
          <w:color w:val="0000FF"/>
          <w:sz w:val="24"/>
          <w:szCs w:val="24"/>
          <w:lang w:val="vi-VN"/>
          <w:rPrChange w:id="444" w:author="ThaiNN" w:date="2008-12-09T15:09:00Z">
            <w:rPr>
              <w:sz w:val="24"/>
              <w:szCs w:val="24"/>
              <w:lang w:val="vi-VN"/>
            </w:rPr>
          </w:rPrChange>
        </w:rPr>
        <w:lastRenderedPageBreak/>
        <w:t>7. Đánh giá môi trường chiến lược dự án quy hoạch tổng thể bảo tồn đa dạng sinh học</w:t>
      </w:r>
      <w:r w:rsidR="000165DC" w:rsidRPr="00315FC1">
        <w:rPr>
          <w:color w:val="0000FF"/>
          <w:sz w:val="24"/>
          <w:szCs w:val="24"/>
          <w:lang w:val="vi-VN"/>
          <w:rPrChange w:id="445" w:author="ThaiNN" w:date="2008-12-09T15:09:00Z">
            <w:rPr>
              <w:sz w:val="24"/>
              <w:szCs w:val="24"/>
              <w:lang w:val="vi-VN"/>
            </w:rPr>
          </w:rPrChange>
        </w:rPr>
        <w:t>.</w:t>
      </w:r>
    </w:p>
    <w:p w14:paraId="1633C857" w14:textId="77777777" w:rsidR="00277AFA" w:rsidRPr="00315FC1" w:rsidRDefault="00277AFA" w:rsidP="00AC391C">
      <w:pPr>
        <w:tabs>
          <w:tab w:val="num" w:pos="0"/>
        </w:tabs>
        <w:spacing w:before="60" w:after="60"/>
        <w:jc w:val="both"/>
        <w:outlineLvl w:val="1"/>
        <w:rPr>
          <w:rFonts w:ascii="Times New Roman" w:hAnsi="Times New Roman"/>
          <w:color w:val="0000FF"/>
          <w:sz w:val="24"/>
          <w:szCs w:val="24"/>
          <w:lang w:val="vi-VN"/>
          <w:rPrChange w:id="446" w:author="ThaiNN" w:date="2008-12-09T15:09:00Z">
            <w:rPr>
              <w:rFonts w:ascii="Times New Roman" w:hAnsi="Times New Roman"/>
              <w:sz w:val="24"/>
              <w:szCs w:val="24"/>
              <w:lang w:val="vi-VN"/>
            </w:rPr>
          </w:rPrChange>
        </w:rPr>
      </w:pPr>
      <w:r w:rsidRPr="00315FC1">
        <w:rPr>
          <w:rFonts w:ascii="Times New Roman" w:hAnsi="Times New Roman"/>
          <w:bCs/>
          <w:color w:val="0000FF"/>
          <w:sz w:val="24"/>
          <w:szCs w:val="24"/>
          <w:lang w:val="vi-VN"/>
          <w:rPrChange w:id="447" w:author="ThaiNN" w:date="2008-12-09T15:09:00Z">
            <w:rPr>
              <w:rFonts w:ascii="Times New Roman" w:hAnsi="Times New Roman"/>
              <w:bCs/>
              <w:sz w:val="24"/>
              <w:szCs w:val="24"/>
              <w:lang w:val="vi-VN"/>
            </w:rPr>
          </w:rPrChange>
        </w:rPr>
        <w:t xml:space="preserve">           </w:t>
      </w:r>
      <w:r w:rsidR="00AC391C" w:rsidRPr="00315FC1">
        <w:rPr>
          <w:rStyle w:val="normal-h1"/>
          <w:rFonts w:ascii="Times New Roman" w:hAnsi="Times New Roman"/>
          <w:lang w:val="vi-VN"/>
          <w:rPrChange w:id="448" w:author="ThaiNN" w:date="2008-12-09T15:09:00Z">
            <w:rPr>
              <w:rStyle w:val="normal-h1"/>
              <w:rFonts w:ascii="Times New Roman" w:hAnsi="Times New Roman"/>
              <w:color w:val="auto"/>
              <w:lang w:val="vi-VN"/>
            </w:rPr>
          </w:rPrChange>
        </w:rPr>
        <w:t>8</w:t>
      </w:r>
      <w:r w:rsidRPr="00315FC1">
        <w:rPr>
          <w:rStyle w:val="normal-h1"/>
          <w:rFonts w:ascii="Times New Roman" w:hAnsi="Times New Roman"/>
          <w:lang w:val="vi-VN"/>
          <w:rPrChange w:id="449" w:author="ThaiNN" w:date="2008-12-09T15:09:00Z">
            <w:rPr>
              <w:rStyle w:val="normal-h1"/>
              <w:rFonts w:ascii="Times New Roman" w:hAnsi="Times New Roman"/>
              <w:color w:val="auto"/>
              <w:lang w:val="vi-VN"/>
            </w:rPr>
          </w:rPrChange>
        </w:rPr>
        <w:t>. Tổ chức thực hiện quy hoạch bảo tồn đa dạng sinh học.</w:t>
      </w:r>
    </w:p>
    <w:p w14:paraId="5B9975CA" w14:textId="77777777" w:rsidR="00277AFA" w:rsidRPr="00315FC1" w:rsidRDefault="00277AFA" w:rsidP="00024DD4">
      <w:pPr>
        <w:tabs>
          <w:tab w:val="num" w:pos="0"/>
        </w:tabs>
        <w:spacing w:before="240" w:after="120"/>
        <w:ind w:firstLine="720"/>
        <w:jc w:val="both"/>
        <w:outlineLvl w:val="1"/>
        <w:rPr>
          <w:rFonts w:ascii="Times New Roman" w:hAnsi="Times New Roman"/>
          <w:b/>
          <w:bCs/>
          <w:color w:val="0000FF"/>
          <w:sz w:val="24"/>
          <w:szCs w:val="24"/>
          <w:lang w:val="vi-VN"/>
          <w:rPrChange w:id="450"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451" w:author="ThaiNN" w:date="2008-12-09T15:09:00Z">
            <w:rPr>
              <w:rFonts w:ascii="Times New Roman" w:hAnsi="Times New Roman"/>
              <w:b/>
              <w:bCs/>
              <w:sz w:val="24"/>
              <w:szCs w:val="24"/>
              <w:lang w:val="vi-VN"/>
            </w:rPr>
          </w:rPrChange>
        </w:rPr>
        <w:t xml:space="preserve">Điều 10. Lập, phê duyệt, điều chỉnh quy hoạch tổng thể bảo tồn đa dạng sinh học của cả nước, quy hoạch bảo tồn đa dạng sinh học của </w:t>
      </w:r>
      <w:r w:rsidR="00947A2C" w:rsidRPr="00315FC1">
        <w:rPr>
          <w:rFonts w:ascii="Times New Roman" w:hAnsi="Times New Roman"/>
          <w:b/>
          <w:bCs/>
          <w:color w:val="0000FF"/>
          <w:sz w:val="24"/>
          <w:szCs w:val="24"/>
          <w:lang w:val="vi-VN"/>
          <w:rPrChange w:id="452" w:author="ThaiNN" w:date="2008-12-09T15:09:00Z">
            <w:rPr>
              <w:rFonts w:ascii="Times New Roman" w:hAnsi="Times New Roman"/>
              <w:b/>
              <w:bCs/>
              <w:sz w:val="24"/>
              <w:szCs w:val="24"/>
              <w:lang w:val="vi-VN"/>
            </w:rPr>
          </w:rPrChange>
        </w:rPr>
        <w:t>b</w:t>
      </w:r>
      <w:r w:rsidRPr="00315FC1">
        <w:rPr>
          <w:rFonts w:ascii="Times New Roman" w:hAnsi="Times New Roman"/>
          <w:b/>
          <w:bCs/>
          <w:color w:val="0000FF"/>
          <w:sz w:val="24"/>
          <w:szCs w:val="24"/>
          <w:lang w:val="vi-VN"/>
          <w:rPrChange w:id="453" w:author="ThaiNN" w:date="2008-12-09T15:09:00Z">
            <w:rPr>
              <w:rFonts w:ascii="Times New Roman" w:hAnsi="Times New Roman"/>
              <w:b/>
              <w:bCs/>
              <w:sz w:val="24"/>
              <w:szCs w:val="24"/>
              <w:lang w:val="vi-VN"/>
            </w:rPr>
          </w:rPrChange>
        </w:rPr>
        <w:t xml:space="preserve">ộ, cơ quan ngang bộ </w:t>
      </w:r>
    </w:p>
    <w:p w14:paraId="2948AB76" w14:textId="77777777" w:rsidR="00277AFA" w:rsidRPr="00315FC1" w:rsidRDefault="00277AFA" w:rsidP="00AC391C">
      <w:pPr>
        <w:spacing w:before="60" w:after="60"/>
        <w:jc w:val="both"/>
        <w:rPr>
          <w:rFonts w:ascii="Times New Roman" w:hAnsi="Times New Roman"/>
          <w:color w:val="0000FF"/>
          <w:sz w:val="24"/>
          <w:szCs w:val="24"/>
          <w:lang w:val="vi-VN"/>
          <w:rPrChange w:id="45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455" w:author="ThaiNN" w:date="2008-12-09T15:09:00Z">
            <w:rPr>
              <w:rFonts w:ascii="Times New Roman" w:hAnsi="Times New Roman"/>
              <w:sz w:val="24"/>
              <w:szCs w:val="24"/>
              <w:lang w:val="vi-VN"/>
            </w:rPr>
          </w:rPrChange>
        </w:rPr>
        <w:t xml:space="preserve">           1. Bộ Tài nguyên và Môi trường chủ trì phối hợp với </w:t>
      </w:r>
      <w:r w:rsidR="001E6736" w:rsidRPr="00315FC1">
        <w:rPr>
          <w:rFonts w:ascii="Times New Roman" w:hAnsi="Times New Roman"/>
          <w:color w:val="0000FF"/>
          <w:sz w:val="24"/>
          <w:szCs w:val="24"/>
          <w:lang w:val="vi-VN"/>
          <w:rPrChange w:id="456" w:author="ThaiNN" w:date="2008-12-09T15:09:00Z">
            <w:rPr>
              <w:rFonts w:ascii="Times New Roman" w:hAnsi="Times New Roman"/>
              <w:sz w:val="24"/>
              <w:szCs w:val="24"/>
              <w:lang w:val="vi-VN"/>
            </w:rPr>
          </w:rPrChange>
        </w:rPr>
        <w:t>b</w:t>
      </w:r>
      <w:r w:rsidRPr="00315FC1">
        <w:rPr>
          <w:rFonts w:ascii="Times New Roman" w:hAnsi="Times New Roman"/>
          <w:color w:val="0000FF"/>
          <w:sz w:val="24"/>
          <w:szCs w:val="24"/>
          <w:lang w:val="vi-VN"/>
          <w:rPrChange w:id="457" w:author="ThaiNN" w:date="2008-12-09T15:09:00Z">
            <w:rPr>
              <w:rFonts w:ascii="Times New Roman" w:hAnsi="Times New Roman"/>
              <w:sz w:val="24"/>
              <w:szCs w:val="24"/>
              <w:lang w:val="vi-VN"/>
            </w:rPr>
          </w:rPrChange>
        </w:rPr>
        <w:t>ộ, cơ quan ngang bộ có liên quan tổ chức lập, trình Chính phủ phê duyệt, điều chỉnh quy hoạch tổng thể bảo tồn đa dạng sinh học của cả nước.</w:t>
      </w:r>
    </w:p>
    <w:p w14:paraId="63E6A8FA" w14:textId="77777777" w:rsidR="00277AFA" w:rsidRPr="00315FC1" w:rsidRDefault="00277AFA" w:rsidP="00AC391C">
      <w:pPr>
        <w:spacing w:before="60" w:after="60"/>
        <w:jc w:val="both"/>
        <w:rPr>
          <w:rFonts w:ascii="Times New Roman" w:hAnsi="Times New Roman"/>
          <w:color w:val="0000FF"/>
          <w:sz w:val="24"/>
          <w:szCs w:val="24"/>
          <w:lang w:val="vi-VN"/>
          <w:rPrChange w:id="45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459" w:author="ThaiNN" w:date="2008-12-09T15:09:00Z">
            <w:rPr>
              <w:rFonts w:ascii="Times New Roman" w:hAnsi="Times New Roman"/>
              <w:sz w:val="24"/>
              <w:szCs w:val="24"/>
              <w:lang w:val="vi-VN"/>
            </w:rPr>
          </w:rPrChange>
        </w:rPr>
        <w:t xml:space="preserve">           2. Bộ, cơ quan ngang bộ căn cứ vào quy hoạch tổng thể bảo tồn đa dạng sinh học của cả nước</w:t>
      </w:r>
      <w:r w:rsidRPr="00315FC1" w:rsidDel="00C91A28">
        <w:rPr>
          <w:rFonts w:ascii="Times New Roman" w:hAnsi="Times New Roman"/>
          <w:color w:val="0000FF"/>
          <w:sz w:val="24"/>
          <w:szCs w:val="24"/>
          <w:lang w:val="vi-VN"/>
          <w:rPrChange w:id="460"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461" w:author="ThaiNN" w:date="2008-12-09T15:09:00Z">
            <w:rPr>
              <w:rFonts w:ascii="Times New Roman" w:hAnsi="Times New Roman"/>
              <w:sz w:val="24"/>
              <w:szCs w:val="24"/>
              <w:lang w:val="vi-VN"/>
            </w:rPr>
          </w:rPrChange>
        </w:rPr>
        <w:t>tổ chức lập, phê duyệt, điều chỉnh quy hoạch bảo tồn đa dạng sinh học thuộc phạm vi quản l</w:t>
      </w:r>
      <w:r w:rsidR="00F86F91" w:rsidRPr="00315FC1">
        <w:rPr>
          <w:rFonts w:ascii="Times New Roman" w:hAnsi="Times New Roman"/>
          <w:color w:val="0000FF"/>
          <w:sz w:val="24"/>
          <w:szCs w:val="24"/>
          <w:lang w:val="vi-VN"/>
          <w:rPrChange w:id="462" w:author="ThaiNN" w:date="2008-12-09T15:09:00Z">
            <w:rPr>
              <w:rFonts w:ascii="Times New Roman" w:hAnsi="Times New Roman"/>
              <w:sz w:val="24"/>
              <w:szCs w:val="24"/>
              <w:lang w:val="vi-VN"/>
            </w:rPr>
          </w:rPrChange>
        </w:rPr>
        <w:t>ý</w:t>
      </w:r>
      <w:r w:rsidRPr="00315FC1">
        <w:rPr>
          <w:rFonts w:ascii="Times New Roman" w:hAnsi="Times New Roman"/>
          <w:color w:val="0000FF"/>
          <w:sz w:val="24"/>
          <w:szCs w:val="24"/>
          <w:lang w:val="vi-VN"/>
          <w:rPrChange w:id="463" w:author="ThaiNN" w:date="2008-12-09T15:09:00Z">
            <w:rPr>
              <w:rFonts w:ascii="Times New Roman" w:hAnsi="Times New Roman"/>
              <w:sz w:val="24"/>
              <w:szCs w:val="24"/>
              <w:lang w:val="vi-VN"/>
            </w:rPr>
          </w:rPrChange>
        </w:rPr>
        <w:t>.</w:t>
      </w:r>
    </w:p>
    <w:p w14:paraId="22ED7A3B" w14:textId="77777777" w:rsidR="00277AFA" w:rsidRPr="00C53745" w:rsidRDefault="00277AFA" w:rsidP="00AC391C">
      <w:pPr>
        <w:spacing w:before="60" w:after="60"/>
        <w:jc w:val="both"/>
        <w:rPr>
          <w:rStyle w:val="normal-h1"/>
          <w:rFonts w:ascii="Times New Roman" w:hAnsi="Times New Roman"/>
          <w:lang w:val="vi-VN"/>
        </w:rPr>
      </w:pPr>
      <w:r w:rsidRPr="00315FC1">
        <w:rPr>
          <w:rFonts w:ascii="Times New Roman" w:hAnsi="Times New Roman"/>
          <w:color w:val="0000FF"/>
          <w:sz w:val="24"/>
          <w:szCs w:val="24"/>
          <w:lang w:val="vi-VN"/>
          <w:rPrChange w:id="464" w:author="ThaiNN" w:date="2008-12-09T15:09:00Z">
            <w:rPr>
              <w:rFonts w:ascii="Times New Roman" w:hAnsi="Times New Roman"/>
              <w:sz w:val="24"/>
              <w:szCs w:val="24"/>
              <w:lang w:val="vi-VN"/>
            </w:rPr>
          </w:rPrChange>
        </w:rPr>
        <w:t xml:space="preserve">          </w:t>
      </w:r>
      <w:r w:rsidR="0008453D" w:rsidRPr="00315FC1">
        <w:rPr>
          <w:rFonts w:ascii="Times New Roman" w:hAnsi="Times New Roman"/>
          <w:color w:val="0000FF"/>
          <w:sz w:val="24"/>
          <w:szCs w:val="24"/>
          <w:lang w:val="vi-VN"/>
          <w:rPrChange w:id="465" w:author="ThaiNN" w:date="2008-12-09T15:09:00Z">
            <w:rPr>
              <w:rFonts w:ascii="Times New Roman" w:hAnsi="Times New Roman"/>
              <w:sz w:val="24"/>
              <w:szCs w:val="24"/>
              <w:lang w:val="vi-VN"/>
            </w:rPr>
          </w:rPrChange>
        </w:rPr>
        <w:tab/>
      </w:r>
      <w:r w:rsidR="00587B0C" w:rsidRPr="00315FC1">
        <w:rPr>
          <w:rFonts w:ascii="Times New Roman" w:hAnsi="Times New Roman"/>
          <w:color w:val="0000FF"/>
          <w:sz w:val="24"/>
          <w:szCs w:val="24"/>
          <w:lang w:val="vi-VN"/>
          <w:rPrChange w:id="466" w:author="ThaiNN" w:date="2008-12-09T15:09:00Z">
            <w:rPr>
              <w:rFonts w:ascii="Times New Roman" w:hAnsi="Times New Roman"/>
              <w:sz w:val="24"/>
              <w:szCs w:val="24"/>
              <w:lang w:val="vi-VN"/>
            </w:rPr>
          </w:rPrChange>
        </w:rPr>
        <w:t xml:space="preserve">3. </w:t>
      </w:r>
      <w:r w:rsidRPr="00315FC1">
        <w:rPr>
          <w:rFonts w:ascii="Times New Roman" w:hAnsi="Times New Roman"/>
          <w:color w:val="0000FF"/>
          <w:sz w:val="24"/>
          <w:szCs w:val="24"/>
          <w:lang w:val="vi-VN"/>
          <w:rPrChange w:id="467" w:author="ThaiNN" w:date="2008-12-09T15:09:00Z">
            <w:rPr>
              <w:rFonts w:ascii="Times New Roman" w:hAnsi="Times New Roman"/>
              <w:sz w:val="24"/>
              <w:szCs w:val="24"/>
              <w:lang w:val="vi-VN"/>
            </w:rPr>
          </w:rPrChange>
        </w:rPr>
        <w:t xml:space="preserve">Chính phủ quy định cụ thể trình tự, thủ tục lập, phê duyệt, điều chỉnh quy hoạch </w:t>
      </w:r>
      <w:r w:rsidR="006976D2" w:rsidRPr="00315FC1">
        <w:rPr>
          <w:rFonts w:ascii="Times New Roman" w:hAnsi="Times New Roman"/>
          <w:color w:val="0000FF"/>
          <w:sz w:val="24"/>
          <w:szCs w:val="24"/>
          <w:lang w:val="vi-VN"/>
          <w:rPrChange w:id="468" w:author="ThaiNN" w:date="2008-12-09T15:09:00Z">
            <w:rPr>
              <w:rFonts w:ascii="Times New Roman" w:hAnsi="Times New Roman"/>
              <w:sz w:val="24"/>
              <w:szCs w:val="24"/>
              <w:lang w:val="vi-VN"/>
            </w:rPr>
          </w:rPrChange>
        </w:rPr>
        <w:t xml:space="preserve">tổng thể </w:t>
      </w:r>
      <w:r w:rsidRPr="00315FC1">
        <w:rPr>
          <w:rFonts w:ascii="Times New Roman" w:hAnsi="Times New Roman"/>
          <w:color w:val="0000FF"/>
          <w:sz w:val="24"/>
          <w:szCs w:val="24"/>
          <w:lang w:val="vi-VN"/>
          <w:rPrChange w:id="469" w:author="ThaiNN" w:date="2008-12-09T15:09:00Z">
            <w:rPr>
              <w:rFonts w:ascii="Times New Roman" w:hAnsi="Times New Roman"/>
              <w:sz w:val="24"/>
              <w:szCs w:val="24"/>
              <w:lang w:val="vi-VN"/>
            </w:rPr>
          </w:rPrChange>
        </w:rPr>
        <w:t>bảo tồn đa dạng sinh học quy định tại Điều này.</w:t>
      </w:r>
      <w:r w:rsidRPr="00C53745">
        <w:rPr>
          <w:rStyle w:val="normal-h1"/>
          <w:rFonts w:ascii="Times New Roman" w:hAnsi="Times New Roman"/>
          <w:lang w:val="vi-VN"/>
        </w:rPr>
        <w:t xml:space="preserve">   </w:t>
      </w:r>
    </w:p>
    <w:p w14:paraId="0B76E322" w14:textId="77777777" w:rsidR="00277AFA" w:rsidRPr="00315FC1" w:rsidRDefault="00277AFA" w:rsidP="00024DD4">
      <w:pPr>
        <w:tabs>
          <w:tab w:val="num" w:pos="0"/>
        </w:tabs>
        <w:spacing w:before="240" w:after="120"/>
        <w:ind w:firstLine="720"/>
        <w:jc w:val="both"/>
        <w:outlineLvl w:val="1"/>
        <w:rPr>
          <w:rFonts w:ascii="Times New Roman" w:hAnsi="Times New Roman"/>
          <w:b/>
          <w:bCs/>
          <w:color w:val="0000FF"/>
          <w:sz w:val="24"/>
          <w:szCs w:val="24"/>
          <w:lang w:val="vi-VN"/>
          <w:rPrChange w:id="470"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471" w:author="ThaiNN" w:date="2008-12-09T15:09:00Z">
            <w:rPr>
              <w:rFonts w:ascii="Times New Roman" w:hAnsi="Times New Roman"/>
              <w:b/>
              <w:bCs/>
              <w:sz w:val="24"/>
              <w:szCs w:val="24"/>
              <w:lang w:val="vi-VN"/>
            </w:rPr>
          </w:rPrChange>
        </w:rPr>
        <w:t>Điều 11. Công bố, tổ chức thực hiện quy hoạch tổng thể bảo tồn đa dạng sinh học của cả nước</w:t>
      </w:r>
    </w:p>
    <w:p w14:paraId="6AF43D94" w14:textId="77777777" w:rsidR="00277AFA" w:rsidRPr="00315FC1" w:rsidRDefault="00277AFA" w:rsidP="00AC391C">
      <w:pPr>
        <w:spacing w:before="60" w:after="60"/>
        <w:ind w:firstLine="720"/>
        <w:jc w:val="both"/>
        <w:outlineLvl w:val="1"/>
        <w:rPr>
          <w:rFonts w:ascii="Times New Roman" w:hAnsi="Times New Roman"/>
          <w:bCs/>
          <w:color w:val="0000FF"/>
          <w:sz w:val="24"/>
          <w:szCs w:val="24"/>
          <w:lang w:val="vi-VN"/>
          <w:rPrChange w:id="472" w:author="ThaiNN" w:date="2008-12-09T15:09:00Z">
            <w:rPr>
              <w:rFonts w:ascii="Times New Roman" w:hAnsi="Times New Roman"/>
              <w:bCs/>
              <w:sz w:val="24"/>
              <w:szCs w:val="24"/>
              <w:lang w:val="vi-VN"/>
            </w:rPr>
          </w:rPrChange>
        </w:rPr>
      </w:pPr>
      <w:r w:rsidRPr="00315FC1">
        <w:rPr>
          <w:rFonts w:ascii="Times New Roman" w:hAnsi="Times New Roman"/>
          <w:bCs/>
          <w:color w:val="0000FF"/>
          <w:sz w:val="24"/>
          <w:szCs w:val="24"/>
          <w:lang w:val="vi-VN"/>
          <w:rPrChange w:id="473" w:author="ThaiNN" w:date="2008-12-09T15:09:00Z">
            <w:rPr>
              <w:rFonts w:ascii="Times New Roman" w:hAnsi="Times New Roman"/>
              <w:bCs/>
              <w:sz w:val="24"/>
              <w:szCs w:val="24"/>
              <w:lang w:val="vi-VN"/>
            </w:rPr>
          </w:rPrChange>
        </w:rPr>
        <w:t>1. Trong thời hạn 30 ngày</w:t>
      </w:r>
      <w:r w:rsidR="00F86F91" w:rsidRPr="00315FC1">
        <w:rPr>
          <w:rFonts w:ascii="Times New Roman" w:hAnsi="Times New Roman"/>
          <w:bCs/>
          <w:color w:val="0000FF"/>
          <w:sz w:val="24"/>
          <w:szCs w:val="24"/>
          <w:lang w:val="vi-VN"/>
          <w:rPrChange w:id="474" w:author="ThaiNN" w:date="2008-12-09T15:09:00Z">
            <w:rPr>
              <w:rFonts w:ascii="Times New Roman" w:hAnsi="Times New Roman"/>
              <w:bCs/>
              <w:sz w:val="24"/>
              <w:szCs w:val="24"/>
              <w:lang w:val="vi-VN"/>
            </w:rPr>
          </w:rPrChange>
        </w:rPr>
        <w:t>,</w:t>
      </w:r>
      <w:r w:rsidRPr="00315FC1">
        <w:rPr>
          <w:rFonts w:ascii="Times New Roman" w:hAnsi="Times New Roman"/>
          <w:bCs/>
          <w:color w:val="0000FF"/>
          <w:sz w:val="24"/>
          <w:szCs w:val="24"/>
          <w:lang w:val="vi-VN"/>
          <w:rPrChange w:id="475" w:author="ThaiNN" w:date="2008-12-09T15:09:00Z">
            <w:rPr>
              <w:rFonts w:ascii="Times New Roman" w:hAnsi="Times New Roman"/>
              <w:bCs/>
              <w:sz w:val="24"/>
              <w:szCs w:val="24"/>
              <w:lang w:val="vi-VN"/>
            </w:rPr>
          </w:rPrChange>
        </w:rPr>
        <w:t xml:space="preserve"> kể từ ngày được Chính phủ phê duyệt, Bộ Tài nguyên và Môi trường</w:t>
      </w:r>
      <w:r w:rsidR="00E42CE9" w:rsidRPr="00315FC1">
        <w:rPr>
          <w:rFonts w:ascii="Times New Roman" w:hAnsi="Times New Roman"/>
          <w:bCs/>
          <w:color w:val="0000FF"/>
          <w:sz w:val="24"/>
          <w:szCs w:val="24"/>
          <w:lang w:val="vi-VN"/>
          <w:rPrChange w:id="476" w:author="ThaiNN" w:date="2008-12-09T15:09:00Z">
            <w:rPr>
              <w:rFonts w:ascii="Times New Roman" w:hAnsi="Times New Roman"/>
              <w:bCs/>
              <w:sz w:val="24"/>
              <w:szCs w:val="24"/>
              <w:lang w:val="vi-VN"/>
            </w:rPr>
          </w:rPrChange>
        </w:rPr>
        <w:t>, bộ, cơ quan ngang bộ có liên quan</w:t>
      </w:r>
      <w:r w:rsidRPr="00315FC1">
        <w:rPr>
          <w:rFonts w:ascii="Times New Roman" w:hAnsi="Times New Roman"/>
          <w:bCs/>
          <w:color w:val="0000FF"/>
          <w:sz w:val="24"/>
          <w:szCs w:val="24"/>
          <w:lang w:val="vi-VN"/>
          <w:rPrChange w:id="477" w:author="ThaiNN" w:date="2008-12-09T15:09:00Z">
            <w:rPr>
              <w:rFonts w:ascii="Times New Roman" w:hAnsi="Times New Roman"/>
              <w:bCs/>
              <w:sz w:val="24"/>
              <w:szCs w:val="24"/>
              <w:lang w:val="vi-VN"/>
            </w:rPr>
          </w:rPrChange>
        </w:rPr>
        <w:t xml:space="preserve"> </w:t>
      </w:r>
      <w:r w:rsidR="00947A2C" w:rsidRPr="00315FC1">
        <w:rPr>
          <w:rFonts w:ascii="Times New Roman" w:hAnsi="Times New Roman"/>
          <w:bCs/>
          <w:color w:val="0000FF"/>
          <w:sz w:val="24"/>
          <w:szCs w:val="24"/>
          <w:lang w:val="vi-VN"/>
          <w:rPrChange w:id="478" w:author="ThaiNN" w:date="2008-12-09T15:09:00Z">
            <w:rPr>
              <w:rFonts w:ascii="Times New Roman" w:hAnsi="Times New Roman"/>
              <w:bCs/>
              <w:sz w:val="24"/>
              <w:szCs w:val="24"/>
              <w:lang w:val="vi-VN"/>
            </w:rPr>
          </w:rPrChange>
        </w:rPr>
        <w:t xml:space="preserve">có trách nhiệm </w:t>
      </w:r>
      <w:r w:rsidRPr="00315FC1">
        <w:rPr>
          <w:rFonts w:ascii="Times New Roman" w:hAnsi="Times New Roman"/>
          <w:bCs/>
          <w:color w:val="0000FF"/>
          <w:sz w:val="24"/>
          <w:szCs w:val="24"/>
          <w:lang w:val="vi-VN"/>
          <w:rPrChange w:id="479" w:author="ThaiNN" w:date="2008-12-09T15:09:00Z">
            <w:rPr>
              <w:rFonts w:ascii="Times New Roman" w:hAnsi="Times New Roman"/>
              <w:bCs/>
              <w:sz w:val="24"/>
              <w:szCs w:val="24"/>
              <w:lang w:val="vi-VN"/>
            </w:rPr>
          </w:rPrChange>
        </w:rPr>
        <w:t>công bố quy hoạch tổng thể bảo tồn đa dạng sinh học của cả nước trên trang thông tin điện tử của Bộ Tài nguyên và Môi trường</w:t>
      </w:r>
      <w:r w:rsidR="00763DA2" w:rsidRPr="00315FC1">
        <w:rPr>
          <w:rFonts w:ascii="Times New Roman" w:hAnsi="Times New Roman"/>
          <w:bCs/>
          <w:color w:val="0000FF"/>
          <w:sz w:val="24"/>
          <w:szCs w:val="24"/>
          <w:lang w:val="vi-VN"/>
          <w:rPrChange w:id="480" w:author="ThaiNN" w:date="2008-12-09T15:09:00Z">
            <w:rPr>
              <w:rFonts w:ascii="Times New Roman" w:hAnsi="Times New Roman"/>
              <w:bCs/>
              <w:sz w:val="24"/>
              <w:szCs w:val="24"/>
              <w:lang w:val="vi-VN"/>
            </w:rPr>
          </w:rPrChange>
        </w:rPr>
        <w:t>, bộ, cơ quan ngang bộ có liên quan</w:t>
      </w:r>
      <w:r w:rsidRPr="00315FC1">
        <w:rPr>
          <w:rFonts w:ascii="Times New Roman" w:hAnsi="Times New Roman"/>
          <w:bCs/>
          <w:color w:val="0000FF"/>
          <w:sz w:val="24"/>
          <w:szCs w:val="24"/>
          <w:lang w:val="vi-VN"/>
          <w:rPrChange w:id="481" w:author="ThaiNN" w:date="2008-12-09T15:09:00Z">
            <w:rPr>
              <w:rFonts w:ascii="Times New Roman" w:hAnsi="Times New Roman"/>
              <w:bCs/>
              <w:sz w:val="24"/>
              <w:szCs w:val="24"/>
              <w:lang w:val="vi-VN"/>
            </w:rPr>
          </w:rPrChange>
        </w:rPr>
        <w:t xml:space="preserve">; Ủy ban nhân dân tỉnh, thành phố trực thuộc trung ương (sau đây gọi chung là Ủy ban nhân dân cấp tỉnh) có liên quan công bố quy hoạch tổng thể bảo tồn đa dạng sinh học của cả nước trên trang thông tin điện tử của Ủy ban nhân dân cấp tỉnh và tại trụ sở Ủy ban nhân dân các cấp có liên quan. </w:t>
      </w:r>
    </w:p>
    <w:p w14:paraId="36EB59BE" w14:textId="77777777" w:rsidR="00277AFA" w:rsidRPr="00315FC1" w:rsidRDefault="00277AFA" w:rsidP="00923859">
      <w:pPr>
        <w:spacing w:before="60" w:after="60"/>
        <w:ind w:firstLine="720"/>
        <w:jc w:val="both"/>
        <w:outlineLvl w:val="1"/>
        <w:rPr>
          <w:rFonts w:ascii="Times New Roman" w:hAnsi="Times New Roman"/>
          <w:color w:val="0000FF"/>
          <w:sz w:val="24"/>
          <w:szCs w:val="24"/>
          <w:lang w:val="vi-VN"/>
          <w:rPrChange w:id="48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483" w:author="ThaiNN" w:date="2008-12-09T15:09:00Z">
            <w:rPr>
              <w:rFonts w:ascii="Times New Roman" w:hAnsi="Times New Roman"/>
              <w:sz w:val="24"/>
              <w:szCs w:val="24"/>
              <w:lang w:val="vi-VN"/>
            </w:rPr>
          </w:rPrChange>
        </w:rPr>
        <w:t xml:space="preserve">2. Việc tổ chức thực hiện quy hoạch </w:t>
      </w:r>
      <w:r w:rsidR="006976D2" w:rsidRPr="00315FC1">
        <w:rPr>
          <w:rFonts w:ascii="Times New Roman" w:hAnsi="Times New Roman"/>
          <w:color w:val="0000FF"/>
          <w:sz w:val="24"/>
          <w:szCs w:val="24"/>
          <w:lang w:val="vi-VN"/>
          <w:rPrChange w:id="484" w:author="ThaiNN" w:date="2008-12-09T15:09:00Z">
            <w:rPr>
              <w:rFonts w:ascii="Times New Roman" w:hAnsi="Times New Roman"/>
              <w:sz w:val="24"/>
              <w:szCs w:val="24"/>
              <w:lang w:val="vi-VN"/>
            </w:rPr>
          </w:rPrChange>
        </w:rPr>
        <w:t xml:space="preserve">tổng thể </w:t>
      </w:r>
      <w:r w:rsidRPr="00315FC1">
        <w:rPr>
          <w:rFonts w:ascii="Times New Roman" w:hAnsi="Times New Roman"/>
          <w:color w:val="0000FF"/>
          <w:sz w:val="24"/>
          <w:szCs w:val="24"/>
          <w:lang w:val="vi-VN"/>
          <w:rPrChange w:id="485" w:author="ThaiNN" w:date="2008-12-09T15:09:00Z">
            <w:rPr>
              <w:rFonts w:ascii="Times New Roman" w:hAnsi="Times New Roman"/>
              <w:sz w:val="24"/>
              <w:szCs w:val="24"/>
              <w:lang w:val="vi-VN"/>
            </w:rPr>
          </w:rPrChange>
        </w:rPr>
        <w:t>bảo tồn đa dạng sinh học của cả nước được quy định như sau:</w:t>
      </w:r>
    </w:p>
    <w:p w14:paraId="7DDE94FA" w14:textId="77777777" w:rsidR="00277AFA" w:rsidRPr="00315FC1" w:rsidRDefault="00277AFA" w:rsidP="00923859">
      <w:pPr>
        <w:spacing w:before="60" w:after="60"/>
        <w:ind w:firstLine="720"/>
        <w:jc w:val="both"/>
        <w:outlineLvl w:val="1"/>
        <w:rPr>
          <w:rFonts w:ascii="Times New Roman" w:hAnsi="Times New Roman"/>
          <w:color w:val="0000FF"/>
          <w:sz w:val="24"/>
          <w:szCs w:val="24"/>
          <w:lang w:val="vi-VN"/>
          <w:rPrChange w:id="48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487" w:author="ThaiNN" w:date="2008-12-09T15:09:00Z">
            <w:rPr>
              <w:rFonts w:ascii="Times New Roman" w:hAnsi="Times New Roman"/>
              <w:sz w:val="24"/>
              <w:szCs w:val="24"/>
              <w:lang w:val="vi-VN"/>
            </w:rPr>
          </w:rPrChange>
        </w:rPr>
        <w:t>a) Bộ Tài nguyên và Môi trường chủ trì phối hợp với bộ, cơ quan ngang bộ có liên quan chỉ đạo việc tổ chức thực hiện quy hoạch tổng thể bảo tồn đa dạng sinh học của cả nước;</w:t>
      </w:r>
    </w:p>
    <w:p w14:paraId="5F063B8C" w14:textId="77777777" w:rsidR="00277AFA" w:rsidRPr="00315FC1" w:rsidRDefault="00277AFA" w:rsidP="00923859">
      <w:pPr>
        <w:spacing w:before="60" w:after="60"/>
        <w:ind w:firstLine="720"/>
        <w:jc w:val="both"/>
        <w:outlineLvl w:val="1"/>
        <w:rPr>
          <w:rFonts w:ascii="Times New Roman" w:hAnsi="Times New Roman"/>
          <w:color w:val="0000FF"/>
          <w:sz w:val="24"/>
          <w:szCs w:val="24"/>
          <w:lang w:val="vi-VN"/>
          <w:rPrChange w:id="488" w:author="ThaiNN" w:date="2008-12-09T15:09:00Z">
            <w:rPr>
              <w:rFonts w:ascii="Times New Roman" w:hAnsi="Times New Roman"/>
              <w:sz w:val="24"/>
              <w:szCs w:val="24"/>
              <w:lang w:val="vi-VN"/>
            </w:rPr>
          </w:rPrChange>
        </w:rPr>
      </w:pPr>
      <w:r w:rsidRPr="00315FC1">
        <w:rPr>
          <w:rFonts w:ascii="Times New Roman" w:hAnsi="Times New Roman"/>
          <w:bCs/>
          <w:color w:val="0000FF"/>
          <w:sz w:val="24"/>
          <w:szCs w:val="24"/>
          <w:lang w:val="vi-VN"/>
          <w:rPrChange w:id="489" w:author="ThaiNN" w:date="2008-12-09T15:09:00Z">
            <w:rPr>
              <w:rFonts w:ascii="Times New Roman" w:hAnsi="Times New Roman"/>
              <w:bCs/>
              <w:sz w:val="24"/>
              <w:szCs w:val="24"/>
              <w:lang w:val="vi-VN"/>
            </w:rPr>
          </w:rPrChange>
        </w:rPr>
        <w:t xml:space="preserve">b) Bộ, cơ quan ngang bộ </w:t>
      </w:r>
      <w:r w:rsidRPr="00315FC1">
        <w:rPr>
          <w:rFonts w:ascii="Times New Roman" w:hAnsi="Times New Roman"/>
          <w:color w:val="0000FF"/>
          <w:sz w:val="24"/>
          <w:szCs w:val="24"/>
          <w:lang w:val="vi-VN"/>
          <w:rPrChange w:id="490" w:author="ThaiNN" w:date="2008-12-09T15:09:00Z">
            <w:rPr>
              <w:rFonts w:ascii="Times New Roman" w:hAnsi="Times New Roman"/>
              <w:sz w:val="24"/>
              <w:szCs w:val="24"/>
              <w:lang w:val="vi-VN"/>
            </w:rPr>
          </w:rPrChange>
        </w:rPr>
        <w:t xml:space="preserve">tổ chức thực hiện quy hoạch tổng thể bảo tồn đa dạng sinh học của cả nước thuộc phạm vi </w:t>
      </w:r>
      <w:r w:rsidRPr="00315FC1">
        <w:rPr>
          <w:rFonts w:ascii="Times New Roman" w:hAnsi="Times New Roman"/>
          <w:bCs/>
          <w:color w:val="0000FF"/>
          <w:sz w:val="24"/>
          <w:szCs w:val="24"/>
          <w:lang w:val="vi-VN"/>
          <w:rPrChange w:id="491" w:author="ThaiNN" w:date="2008-12-09T15:09:00Z">
            <w:rPr>
              <w:rFonts w:ascii="Times New Roman" w:hAnsi="Times New Roman"/>
              <w:bCs/>
              <w:sz w:val="24"/>
              <w:szCs w:val="24"/>
              <w:lang w:val="vi-VN"/>
            </w:rPr>
          </w:rPrChange>
        </w:rPr>
        <w:t>quản lý</w:t>
      </w:r>
      <w:r w:rsidRPr="00315FC1">
        <w:rPr>
          <w:rFonts w:ascii="Times New Roman" w:hAnsi="Times New Roman"/>
          <w:color w:val="0000FF"/>
          <w:sz w:val="24"/>
          <w:szCs w:val="24"/>
          <w:lang w:val="vi-VN"/>
          <w:rPrChange w:id="492" w:author="ThaiNN" w:date="2008-12-09T15:09:00Z">
            <w:rPr>
              <w:rFonts w:ascii="Times New Roman" w:hAnsi="Times New Roman"/>
              <w:sz w:val="24"/>
              <w:szCs w:val="24"/>
              <w:lang w:val="vi-VN"/>
            </w:rPr>
          </w:rPrChange>
        </w:rPr>
        <w:t>;</w:t>
      </w:r>
    </w:p>
    <w:p w14:paraId="0D274619" w14:textId="77777777" w:rsidR="00277AFA" w:rsidRPr="00315FC1" w:rsidRDefault="00923859" w:rsidP="00923859">
      <w:pPr>
        <w:tabs>
          <w:tab w:val="num" w:pos="0"/>
        </w:tabs>
        <w:spacing w:before="60" w:after="60"/>
        <w:jc w:val="both"/>
        <w:outlineLvl w:val="1"/>
        <w:rPr>
          <w:rFonts w:ascii="Times New Roman" w:hAnsi="Times New Roman"/>
          <w:bCs/>
          <w:color w:val="0000FF"/>
          <w:sz w:val="24"/>
          <w:szCs w:val="24"/>
          <w:lang w:val="vi-VN"/>
          <w:rPrChange w:id="493" w:author="ThaiNN" w:date="2008-12-09T15:09:00Z">
            <w:rPr>
              <w:rFonts w:ascii="Times New Roman" w:hAnsi="Times New Roman"/>
              <w:bCs/>
              <w:sz w:val="24"/>
              <w:szCs w:val="24"/>
              <w:lang w:val="vi-VN"/>
            </w:rPr>
          </w:rPrChange>
        </w:rPr>
      </w:pPr>
      <w:r w:rsidRPr="00315FC1">
        <w:rPr>
          <w:rFonts w:ascii="Times New Roman" w:hAnsi="Times New Roman"/>
          <w:bCs/>
          <w:color w:val="0000FF"/>
          <w:sz w:val="24"/>
          <w:szCs w:val="24"/>
          <w:lang w:val="vi-VN"/>
          <w:rPrChange w:id="494" w:author="ThaiNN" w:date="2008-12-09T15:09:00Z">
            <w:rPr>
              <w:rFonts w:ascii="Times New Roman" w:hAnsi="Times New Roman"/>
              <w:bCs/>
              <w:sz w:val="24"/>
              <w:szCs w:val="24"/>
              <w:lang w:val="vi-VN"/>
            </w:rPr>
          </w:rPrChange>
        </w:rPr>
        <w:tab/>
      </w:r>
      <w:r w:rsidR="00277AFA" w:rsidRPr="00315FC1">
        <w:rPr>
          <w:rFonts w:ascii="Times New Roman" w:hAnsi="Times New Roman"/>
          <w:bCs/>
          <w:color w:val="0000FF"/>
          <w:sz w:val="24"/>
          <w:szCs w:val="24"/>
          <w:lang w:val="vi-VN"/>
          <w:rPrChange w:id="495" w:author="ThaiNN" w:date="2008-12-09T15:09:00Z">
            <w:rPr>
              <w:rFonts w:ascii="Times New Roman" w:hAnsi="Times New Roman"/>
              <w:bCs/>
              <w:sz w:val="24"/>
              <w:szCs w:val="24"/>
              <w:lang w:val="vi-VN"/>
            </w:rPr>
          </w:rPrChange>
        </w:rPr>
        <w:t xml:space="preserve">c) Ủy ban nhân dân cấp tỉnh tổ chức thực hiện quy hoạch </w:t>
      </w:r>
      <w:r w:rsidR="00947A2C" w:rsidRPr="00315FC1">
        <w:rPr>
          <w:rFonts w:ascii="Times New Roman" w:hAnsi="Times New Roman"/>
          <w:bCs/>
          <w:color w:val="0000FF"/>
          <w:sz w:val="24"/>
          <w:szCs w:val="24"/>
          <w:lang w:val="vi-VN"/>
          <w:rPrChange w:id="496" w:author="ThaiNN" w:date="2008-12-09T15:09:00Z">
            <w:rPr>
              <w:rFonts w:ascii="Times New Roman" w:hAnsi="Times New Roman"/>
              <w:bCs/>
              <w:sz w:val="24"/>
              <w:szCs w:val="24"/>
              <w:lang w:val="vi-VN"/>
            </w:rPr>
          </w:rPrChange>
        </w:rPr>
        <w:t xml:space="preserve">tổng thể </w:t>
      </w:r>
      <w:r w:rsidR="00277AFA" w:rsidRPr="00315FC1">
        <w:rPr>
          <w:rFonts w:ascii="Times New Roman" w:hAnsi="Times New Roman"/>
          <w:bCs/>
          <w:color w:val="0000FF"/>
          <w:sz w:val="24"/>
          <w:szCs w:val="24"/>
          <w:lang w:val="vi-VN"/>
          <w:rPrChange w:id="497" w:author="ThaiNN" w:date="2008-12-09T15:09:00Z">
            <w:rPr>
              <w:rFonts w:ascii="Times New Roman" w:hAnsi="Times New Roman"/>
              <w:bCs/>
              <w:sz w:val="24"/>
              <w:szCs w:val="24"/>
              <w:lang w:val="vi-VN"/>
            </w:rPr>
          </w:rPrChange>
        </w:rPr>
        <w:t xml:space="preserve">bảo tồn đa dạng sinh học </w:t>
      </w:r>
      <w:r w:rsidR="00947A2C" w:rsidRPr="00315FC1">
        <w:rPr>
          <w:rFonts w:ascii="Times New Roman" w:hAnsi="Times New Roman"/>
          <w:bCs/>
          <w:color w:val="0000FF"/>
          <w:sz w:val="24"/>
          <w:szCs w:val="24"/>
          <w:lang w:val="vi-VN"/>
          <w:rPrChange w:id="498" w:author="ThaiNN" w:date="2008-12-09T15:09:00Z">
            <w:rPr>
              <w:rFonts w:ascii="Times New Roman" w:hAnsi="Times New Roman"/>
              <w:bCs/>
              <w:sz w:val="24"/>
              <w:szCs w:val="24"/>
              <w:lang w:val="vi-VN"/>
            </w:rPr>
          </w:rPrChange>
        </w:rPr>
        <w:t xml:space="preserve">của cả nước </w:t>
      </w:r>
      <w:r w:rsidR="00277AFA" w:rsidRPr="00315FC1">
        <w:rPr>
          <w:rFonts w:ascii="Times New Roman" w:hAnsi="Times New Roman"/>
          <w:bCs/>
          <w:color w:val="0000FF"/>
          <w:sz w:val="24"/>
          <w:szCs w:val="24"/>
          <w:lang w:val="vi-VN"/>
          <w:rPrChange w:id="499" w:author="ThaiNN" w:date="2008-12-09T15:09:00Z">
            <w:rPr>
              <w:rFonts w:ascii="Times New Roman" w:hAnsi="Times New Roman"/>
              <w:bCs/>
              <w:sz w:val="24"/>
              <w:szCs w:val="24"/>
              <w:lang w:val="vi-VN"/>
            </w:rPr>
          </w:rPrChange>
        </w:rPr>
        <w:t>tại địa phương;</w:t>
      </w:r>
    </w:p>
    <w:p w14:paraId="36B8F790" w14:textId="77777777" w:rsidR="005C6A97" w:rsidRPr="00315FC1" w:rsidRDefault="00277AFA" w:rsidP="00923859">
      <w:pPr>
        <w:spacing w:before="60" w:after="60"/>
        <w:ind w:firstLine="720"/>
        <w:jc w:val="both"/>
        <w:rPr>
          <w:rFonts w:ascii="Times New Roman" w:hAnsi="Times New Roman"/>
          <w:color w:val="0000FF"/>
          <w:sz w:val="24"/>
          <w:szCs w:val="24"/>
          <w:rPrChange w:id="500" w:author="ThaiNN" w:date="2008-12-09T15:09:00Z">
            <w:rPr>
              <w:rFonts w:ascii="Times New Roman" w:hAnsi="Times New Roman"/>
              <w:sz w:val="24"/>
              <w:szCs w:val="24"/>
            </w:rPr>
          </w:rPrChange>
        </w:rPr>
      </w:pPr>
      <w:r w:rsidRPr="00315FC1">
        <w:rPr>
          <w:rFonts w:ascii="Times New Roman" w:hAnsi="Times New Roman"/>
          <w:color w:val="0000FF"/>
          <w:sz w:val="24"/>
          <w:szCs w:val="24"/>
          <w:lang w:val="vi-VN"/>
          <w:rPrChange w:id="501" w:author="ThaiNN" w:date="2008-12-09T15:09:00Z">
            <w:rPr>
              <w:rFonts w:ascii="Times New Roman" w:hAnsi="Times New Roman"/>
              <w:sz w:val="24"/>
              <w:szCs w:val="24"/>
              <w:lang w:val="vi-VN"/>
            </w:rPr>
          </w:rPrChange>
        </w:rPr>
        <w:t xml:space="preserve">d) Trong quá trình tổ chức thực hiện quy hoạch, </w:t>
      </w:r>
      <w:r w:rsidR="00011F27" w:rsidRPr="00315FC1">
        <w:rPr>
          <w:rFonts w:ascii="Times New Roman" w:hAnsi="Times New Roman"/>
          <w:color w:val="0000FF"/>
          <w:sz w:val="24"/>
          <w:szCs w:val="24"/>
          <w:lang w:val="vi-VN"/>
          <w:rPrChange w:id="502" w:author="ThaiNN" w:date="2008-12-09T15:09:00Z">
            <w:rPr>
              <w:rFonts w:ascii="Times New Roman" w:hAnsi="Times New Roman"/>
              <w:sz w:val="24"/>
              <w:szCs w:val="24"/>
              <w:lang w:val="vi-VN"/>
            </w:rPr>
          </w:rPrChange>
        </w:rPr>
        <w:t xml:space="preserve">trường hợp </w:t>
      </w:r>
      <w:r w:rsidRPr="00315FC1">
        <w:rPr>
          <w:rFonts w:ascii="Times New Roman" w:hAnsi="Times New Roman"/>
          <w:color w:val="0000FF"/>
          <w:sz w:val="24"/>
          <w:szCs w:val="24"/>
          <w:lang w:val="vi-VN"/>
          <w:rPrChange w:id="503" w:author="ThaiNN" w:date="2008-12-09T15:09:00Z">
            <w:rPr>
              <w:rFonts w:ascii="Times New Roman" w:hAnsi="Times New Roman"/>
              <w:sz w:val="24"/>
              <w:szCs w:val="24"/>
              <w:lang w:val="vi-VN"/>
            </w:rPr>
          </w:rPrChange>
        </w:rPr>
        <w:t>có sự khác nhau giữa quy hoạch tổng thể bảo tồn đa dạng sinh học</w:t>
      </w:r>
      <w:r w:rsidR="00947A2C" w:rsidRPr="00315FC1">
        <w:rPr>
          <w:rFonts w:ascii="Times New Roman" w:hAnsi="Times New Roman"/>
          <w:color w:val="0000FF"/>
          <w:sz w:val="24"/>
          <w:szCs w:val="24"/>
          <w:lang w:val="vi-VN"/>
          <w:rPrChange w:id="504" w:author="ThaiNN" w:date="2008-12-09T15:09:00Z">
            <w:rPr>
              <w:rFonts w:ascii="Times New Roman" w:hAnsi="Times New Roman"/>
              <w:sz w:val="24"/>
              <w:szCs w:val="24"/>
              <w:lang w:val="vi-VN"/>
            </w:rPr>
          </w:rPrChange>
        </w:rPr>
        <w:t xml:space="preserve"> của cả nước</w:t>
      </w:r>
      <w:r w:rsidRPr="00315FC1">
        <w:rPr>
          <w:rFonts w:ascii="Times New Roman" w:hAnsi="Times New Roman"/>
          <w:color w:val="0000FF"/>
          <w:sz w:val="24"/>
          <w:szCs w:val="24"/>
          <w:lang w:val="vi-VN"/>
          <w:rPrChange w:id="505" w:author="ThaiNN" w:date="2008-12-09T15:09:00Z">
            <w:rPr>
              <w:rFonts w:ascii="Times New Roman" w:hAnsi="Times New Roman"/>
              <w:sz w:val="24"/>
              <w:szCs w:val="24"/>
              <w:lang w:val="vi-VN"/>
            </w:rPr>
          </w:rPrChange>
        </w:rPr>
        <w:t xml:space="preserve"> với quy hoạch sử dụng đất của tỉnh, thành phố trực thuộc trung ương</w:t>
      </w:r>
      <w:r w:rsidR="001D124A" w:rsidRPr="00315FC1">
        <w:rPr>
          <w:rFonts w:ascii="Times New Roman" w:hAnsi="Times New Roman"/>
          <w:color w:val="0000FF"/>
          <w:sz w:val="24"/>
          <w:szCs w:val="24"/>
          <w:lang w:val="vi-VN"/>
          <w:rPrChange w:id="506" w:author="ThaiNN" w:date="2008-12-09T15:09:00Z">
            <w:rPr>
              <w:rFonts w:ascii="Times New Roman" w:hAnsi="Times New Roman"/>
              <w:sz w:val="24"/>
              <w:szCs w:val="24"/>
              <w:lang w:val="vi-VN"/>
            </w:rPr>
          </w:rPrChange>
        </w:rPr>
        <w:t>, quy hoạch ngành, lĩnh vực</w:t>
      </w:r>
      <w:r w:rsidR="000D7C40" w:rsidRPr="00315FC1">
        <w:rPr>
          <w:rFonts w:ascii="Times New Roman" w:hAnsi="Times New Roman"/>
          <w:color w:val="0000FF"/>
          <w:sz w:val="24"/>
          <w:szCs w:val="24"/>
          <w:lang w:val="vi-VN"/>
          <w:rPrChange w:id="507" w:author="ThaiNN" w:date="2008-12-09T15:09:00Z">
            <w:rPr>
              <w:rFonts w:ascii="Times New Roman" w:hAnsi="Times New Roman"/>
              <w:sz w:val="24"/>
              <w:szCs w:val="24"/>
              <w:lang w:val="vi-VN"/>
            </w:rPr>
          </w:rPrChange>
        </w:rPr>
        <w:t>,</w:t>
      </w:r>
      <w:r w:rsidR="001D124A" w:rsidRPr="00315FC1">
        <w:rPr>
          <w:rFonts w:ascii="Times New Roman" w:hAnsi="Times New Roman"/>
          <w:color w:val="0000FF"/>
          <w:sz w:val="24"/>
          <w:szCs w:val="24"/>
          <w:lang w:val="vi-VN"/>
          <w:rPrChange w:id="508" w:author="ThaiNN" w:date="2008-12-09T15:09:00Z">
            <w:rPr>
              <w:rFonts w:ascii="Times New Roman" w:hAnsi="Times New Roman"/>
              <w:sz w:val="24"/>
              <w:szCs w:val="24"/>
              <w:lang w:val="vi-VN"/>
            </w:rPr>
          </w:rPrChange>
        </w:rPr>
        <w:t xml:space="preserve"> trừ quy hoạch quốc phòng, an ninh</w:t>
      </w:r>
      <w:r w:rsidR="009D729E" w:rsidRPr="00315FC1">
        <w:rPr>
          <w:rFonts w:ascii="Times New Roman" w:hAnsi="Times New Roman"/>
          <w:b/>
          <w:i/>
          <w:color w:val="0000FF"/>
          <w:sz w:val="24"/>
          <w:szCs w:val="24"/>
          <w:lang w:val="vi-VN"/>
          <w:rPrChange w:id="509" w:author="ThaiNN" w:date="2008-12-09T15:09:00Z">
            <w:rPr>
              <w:rFonts w:ascii="Times New Roman" w:hAnsi="Times New Roman"/>
              <w:b/>
              <w:i/>
              <w:sz w:val="24"/>
              <w:szCs w:val="24"/>
              <w:lang w:val="vi-VN"/>
            </w:rPr>
          </w:rPrChange>
        </w:rPr>
        <w:t xml:space="preserve"> </w:t>
      </w:r>
      <w:r w:rsidRPr="00315FC1">
        <w:rPr>
          <w:rFonts w:ascii="Times New Roman" w:hAnsi="Times New Roman"/>
          <w:color w:val="0000FF"/>
          <w:sz w:val="24"/>
          <w:szCs w:val="24"/>
          <w:lang w:val="vi-VN"/>
          <w:rPrChange w:id="510" w:author="ThaiNN" w:date="2008-12-09T15:09:00Z">
            <w:rPr>
              <w:rFonts w:ascii="Times New Roman" w:hAnsi="Times New Roman"/>
              <w:sz w:val="24"/>
              <w:szCs w:val="24"/>
              <w:lang w:val="vi-VN"/>
            </w:rPr>
          </w:rPrChange>
        </w:rPr>
        <w:t xml:space="preserve">thì ưu tiên thực hiện quy hoạch bảo tồn đa dạng sinh học.  </w:t>
      </w:r>
    </w:p>
    <w:p w14:paraId="70FE17EA" w14:textId="77777777" w:rsidR="00315FC1" w:rsidRPr="00315FC1" w:rsidRDefault="00315FC1" w:rsidP="00315FC1">
      <w:pPr>
        <w:tabs>
          <w:tab w:val="num" w:pos="0"/>
        </w:tabs>
        <w:jc w:val="center"/>
        <w:outlineLvl w:val="1"/>
        <w:rPr>
          <w:rFonts w:ascii="Times New Roman" w:hAnsi="Times New Roman"/>
          <w:b/>
          <w:color w:val="0000FF"/>
          <w:sz w:val="24"/>
          <w:szCs w:val="24"/>
          <w:rPrChange w:id="511" w:author="ThaiNN" w:date="2008-12-09T15:09:00Z">
            <w:rPr>
              <w:rFonts w:ascii="Times New Roman" w:hAnsi="Times New Roman"/>
              <w:b/>
              <w:sz w:val="24"/>
              <w:szCs w:val="24"/>
            </w:rPr>
          </w:rPrChange>
        </w:rPr>
      </w:pPr>
    </w:p>
    <w:p w14:paraId="5EE86C95" w14:textId="77777777" w:rsidR="00277AFA" w:rsidRPr="00315FC1" w:rsidRDefault="00277AFA" w:rsidP="00315FC1">
      <w:pPr>
        <w:tabs>
          <w:tab w:val="num" w:pos="0"/>
        </w:tabs>
        <w:jc w:val="center"/>
        <w:outlineLvl w:val="1"/>
        <w:rPr>
          <w:rFonts w:ascii="Times New Roman" w:hAnsi="Times New Roman"/>
          <w:b/>
          <w:color w:val="0000FF"/>
          <w:sz w:val="24"/>
          <w:szCs w:val="24"/>
          <w:lang w:val="vi-VN"/>
          <w:rPrChange w:id="512"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513" w:author="ThaiNN" w:date="2008-12-09T15:09:00Z">
            <w:rPr>
              <w:rFonts w:ascii="Times New Roman" w:hAnsi="Times New Roman"/>
              <w:b/>
              <w:sz w:val="24"/>
              <w:szCs w:val="24"/>
              <w:lang w:val="vi-VN"/>
            </w:rPr>
          </w:rPrChange>
        </w:rPr>
        <w:t>Mục 2</w:t>
      </w:r>
    </w:p>
    <w:p w14:paraId="159A84A5" w14:textId="77777777" w:rsidR="00277AFA" w:rsidRPr="00315FC1" w:rsidRDefault="00277AFA" w:rsidP="00315FC1">
      <w:pPr>
        <w:jc w:val="center"/>
        <w:rPr>
          <w:rFonts w:ascii="Times New Roman" w:hAnsi="Times New Roman"/>
          <w:b/>
          <w:color w:val="0000FF"/>
          <w:sz w:val="24"/>
          <w:szCs w:val="24"/>
          <w:lang w:val="vi-VN"/>
          <w:rPrChange w:id="514"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515" w:author="ThaiNN" w:date="2008-12-09T15:09:00Z">
            <w:rPr>
              <w:rFonts w:ascii="Times New Roman" w:hAnsi="Times New Roman"/>
              <w:b/>
              <w:sz w:val="24"/>
              <w:szCs w:val="24"/>
              <w:lang w:val="vi-VN"/>
            </w:rPr>
          </w:rPrChange>
        </w:rPr>
        <w:t xml:space="preserve">QUY HOẠCH BẢO TỒN ĐA DẠNG SINH HỌC CỦA TỈNH, </w:t>
      </w:r>
      <w:r w:rsidR="00523642" w:rsidRPr="00315FC1">
        <w:rPr>
          <w:rFonts w:ascii="Times New Roman" w:hAnsi="Times New Roman"/>
          <w:b/>
          <w:color w:val="0000FF"/>
          <w:sz w:val="24"/>
          <w:szCs w:val="24"/>
          <w:rPrChange w:id="516" w:author="ThaiNN" w:date="2008-12-09T15:09:00Z">
            <w:rPr>
              <w:rFonts w:ascii="Times New Roman" w:hAnsi="Times New Roman"/>
              <w:b/>
              <w:sz w:val="24"/>
              <w:szCs w:val="24"/>
            </w:rPr>
          </w:rPrChange>
        </w:rPr>
        <w:br/>
      </w:r>
      <w:r w:rsidRPr="00315FC1">
        <w:rPr>
          <w:rFonts w:ascii="Times New Roman" w:hAnsi="Times New Roman"/>
          <w:b/>
          <w:color w:val="0000FF"/>
          <w:sz w:val="24"/>
          <w:szCs w:val="24"/>
          <w:lang w:val="vi-VN"/>
          <w:rPrChange w:id="517" w:author="ThaiNN" w:date="2008-12-09T15:09:00Z">
            <w:rPr>
              <w:rFonts w:ascii="Times New Roman" w:hAnsi="Times New Roman"/>
              <w:b/>
              <w:sz w:val="24"/>
              <w:szCs w:val="24"/>
              <w:lang w:val="vi-VN"/>
            </w:rPr>
          </w:rPrChange>
        </w:rPr>
        <w:t>THÀNH PHỐ</w:t>
      </w:r>
      <w:r w:rsidR="00851A73" w:rsidRPr="00315FC1">
        <w:rPr>
          <w:rFonts w:ascii="Times New Roman" w:hAnsi="Times New Roman"/>
          <w:b/>
          <w:color w:val="0000FF"/>
          <w:sz w:val="24"/>
          <w:szCs w:val="24"/>
          <w:lang w:val="vi-VN"/>
          <w:rPrChange w:id="518" w:author="ThaiNN" w:date="2008-12-09T15:09:00Z">
            <w:rPr>
              <w:rFonts w:ascii="Times New Roman" w:hAnsi="Times New Roman"/>
              <w:b/>
              <w:sz w:val="24"/>
              <w:szCs w:val="24"/>
              <w:lang w:val="vi-VN"/>
            </w:rPr>
          </w:rPrChange>
        </w:rPr>
        <w:t xml:space="preserve"> </w:t>
      </w:r>
      <w:r w:rsidRPr="00315FC1">
        <w:rPr>
          <w:rFonts w:ascii="Times New Roman" w:hAnsi="Times New Roman"/>
          <w:b/>
          <w:color w:val="0000FF"/>
          <w:sz w:val="24"/>
          <w:szCs w:val="24"/>
          <w:lang w:val="vi-VN"/>
          <w:rPrChange w:id="519" w:author="ThaiNN" w:date="2008-12-09T15:09:00Z">
            <w:rPr>
              <w:rFonts w:ascii="Times New Roman" w:hAnsi="Times New Roman"/>
              <w:b/>
              <w:sz w:val="24"/>
              <w:szCs w:val="24"/>
              <w:lang w:val="vi-VN"/>
            </w:rPr>
          </w:rPrChange>
        </w:rPr>
        <w:t>TRỰC THUỘC TRUNG ƯƠNG</w:t>
      </w:r>
    </w:p>
    <w:p w14:paraId="63DF72B9" w14:textId="77777777" w:rsidR="00277AFA" w:rsidRPr="00315FC1" w:rsidRDefault="00277AFA" w:rsidP="00024DD4">
      <w:pPr>
        <w:widowControl w:val="0"/>
        <w:autoSpaceDE w:val="0"/>
        <w:autoSpaceDN w:val="0"/>
        <w:adjustRightInd w:val="0"/>
        <w:spacing w:before="240" w:after="120"/>
        <w:ind w:right="-23" w:firstLine="697"/>
        <w:jc w:val="both"/>
        <w:rPr>
          <w:rFonts w:ascii="Times New Roman" w:hAnsi="Times New Roman"/>
          <w:b/>
          <w:color w:val="0000FF"/>
          <w:sz w:val="24"/>
          <w:szCs w:val="24"/>
          <w:lang w:val="vi-VN"/>
          <w:rPrChange w:id="520"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521" w:author="ThaiNN" w:date="2008-12-09T15:09:00Z">
            <w:rPr>
              <w:rFonts w:ascii="Times New Roman" w:hAnsi="Times New Roman"/>
              <w:b/>
              <w:sz w:val="24"/>
              <w:szCs w:val="24"/>
              <w:lang w:val="vi-VN"/>
            </w:rPr>
          </w:rPrChange>
        </w:rPr>
        <w:t>Điều 12. Căn cứ lập quy hoạch bảo tồn đa dạng sinh học của tỉnh, thành phố trực thuộc trung ương</w:t>
      </w:r>
    </w:p>
    <w:p w14:paraId="0E4119AC" w14:textId="77777777" w:rsidR="00277AFA" w:rsidRPr="00315FC1" w:rsidRDefault="00277AFA" w:rsidP="00923859">
      <w:pPr>
        <w:widowControl w:val="0"/>
        <w:autoSpaceDE w:val="0"/>
        <w:autoSpaceDN w:val="0"/>
        <w:adjustRightInd w:val="0"/>
        <w:spacing w:before="60" w:after="60"/>
        <w:ind w:right="-23" w:firstLine="697"/>
        <w:jc w:val="both"/>
        <w:rPr>
          <w:rFonts w:ascii="Times New Roman" w:hAnsi="Times New Roman"/>
          <w:color w:val="0000FF"/>
          <w:sz w:val="24"/>
          <w:szCs w:val="24"/>
          <w:lang w:val="vi-VN"/>
          <w:rPrChange w:id="52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523" w:author="ThaiNN" w:date="2008-12-09T15:09:00Z">
            <w:rPr>
              <w:rFonts w:ascii="Times New Roman" w:hAnsi="Times New Roman"/>
              <w:sz w:val="24"/>
              <w:szCs w:val="24"/>
              <w:lang w:val="vi-VN"/>
            </w:rPr>
          </w:rPrChange>
        </w:rPr>
        <w:t>1. Quy hoạch, kế hoạch phát triển kinh tế - xã hội, quốc phòng, an ninh của địa phương.</w:t>
      </w:r>
    </w:p>
    <w:p w14:paraId="728295A0" w14:textId="77777777" w:rsidR="00277AFA" w:rsidRPr="00315FC1" w:rsidRDefault="00277AFA" w:rsidP="00923859">
      <w:pPr>
        <w:widowControl w:val="0"/>
        <w:autoSpaceDE w:val="0"/>
        <w:autoSpaceDN w:val="0"/>
        <w:adjustRightInd w:val="0"/>
        <w:spacing w:before="60" w:after="60"/>
        <w:ind w:right="-23" w:firstLine="720"/>
        <w:jc w:val="both"/>
        <w:rPr>
          <w:rFonts w:ascii="Times New Roman" w:hAnsi="Times New Roman"/>
          <w:color w:val="0000FF"/>
          <w:sz w:val="24"/>
          <w:szCs w:val="24"/>
          <w:lang w:val="vi-VN"/>
          <w:rPrChange w:id="52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525" w:author="ThaiNN" w:date="2008-12-09T15:09:00Z">
            <w:rPr>
              <w:rFonts w:ascii="Times New Roman" w:hAnsi="Times New Roman"/>
              <w:sz w:val="24"/>
              <w:szCs w:val="24"/>
              <w:lang w:val="vi-VN"/>
            </w:rPr>
          </w:rPrChange>
        </w:rPr>
        <w:t>2. Quy hoạch  tổng thể bảo tồn đa dạng sinh học của cả nước.</w:t>
      </w:r>
    </w:p>
    <w:p w14:paraId="16B31988" w14:textId="77777777" w:rsidR="00277AFA" w:rsidRPr="00315FC1" w:rsidRDefault="00277AFA" w:rsidP="00923859">
      <w:pPr>
        <w:widowControl w:val="0"/>
        <w:autoSpaceDE w:val="0"/>
        <w:autoSpaceDN w:val="0"/>
        <w:adjustRightInd w:val="0"/>
        <w:spacing w:before="60" w:after="60"/>
        <w:ind w:right="-23" w:firstLine="720"/>
        <w:jc w:val="both"/>
        <w:rPr>
          <w:rFonts w:ascii="Times New Roman" w:hAnsi="Times New Roman"/>
          <w:color w:val="0000FF"/>
          <w:sz w:val="24"/>
          <w:szCs w:val="24"/>
          <w:lang w:val="vi-VN"/>
          <w:rPrChange w:id="52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527" w:author="ThaiNN" w:date="2008-12-09T15:09:00Z">
            <w:rPr>
              <w:rFonts w:ascii="Times New Roman" w:hAnsi="Times New Roman"/>
              <w:sz w:val="24"/>
              <w:szCs w:val="24"/>
              <w:lang w:val="vi-VN"/>
            </w:rPr>
          </w:rPrChange>
        </w:rPr>
        <w:t>3. Quy hoạch sử dụng đất của tỉnh, thành phố trực thuộc trung ương.</w:t>
      </w:r>
    </w:p>
    <w:p w14:paraId="6FE73A5D" w14:textId="77777777" w:rsidR="00277AFA" w:rsidRPr="00315FC1" w:rsidRDefault="00277AFA" w:rsidP="00923859">
      <w:pPr>
        <w:widowControl w:val="0"/>
        <w:autoSpaceDE w:val="0"/>
        <w:autoSpaceDN w:val="0"/>
        <w:adjustRightInd w:val="0"/>
        <w:spacing w:before="60" w:after="60"/>
        <w:ind w:firstLine="720"/>
        <w:jc w:val="both"/>
        <w:rPr>
          <w:rFonts w:ascii="Times New Roman" w:hAnsi="Times New Roman"/>
          <w:color w:val="0000FF"/>
          <w:sz w:val="24"/>
          <w:szCs w:val="24"/>
          <w:lang w:val="vi-VN"/>
          <w:rPrChange w:id="52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529" w:author="ThaiNN" w:date="2008-12-09T15:09:00Z">
            <w:rPr>
              <w:rFonts w:ascii="Times New Roman" w:hAnsi="Times New Roman"/>
              <w:sz w:val="24"/>
              <w:szCs w:val="24"/>
              <w:lang w:val="vi-VN"/>
            </w:rPr>
          </w:rPrChange>
        </w:rPr>
        <w:t>4. Kết quả thực hiện quy hoạch bảo tồn đa dạng sinh học của tỉnh, thành phố trực thuộc trung ương trước đó.</w:t>
      </w:r>
    </w:p>
    <w:p w14:paraId="14B6F853" w14:textId="77777777" w:rsidR="00277AFA" w:rsidRPr="00315FC1" w:rsidRDefault="00277AFA" w:rsidP="00AC391C">
      <w:pPr>
        <w:widowControl w:val="0"/>
        <w:autoSpaceDE w:val="0"/>
        <w:autoSpaceDN w:val="0"/>
        <w:adjustRightInd w:val="0"/>
        <w:spacing w:before="60" w:after="60"/>
        <w:jc w:val="both"/>
        <w:rPr>
          <w:rFonts w:ascii="Times New Roman" w:hAnsi="Times New Roman"/>
          <w:color w:val="0000FF"/>
          <w:sz w:val="24"/>
          <w:szCs w:val="24"/>
          <w:lang w:val="vi-VN"/>
          <w:rPrChange w:id="530"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531" w:author="ThaiNN" w:date="2008-12-09T15:09:00Z">
            <w:rPr>
              <w:rFonts w:ascii="Times New Roman" w:hAnsi="Times New Roman"/>
              <w:sz w:val="24"/>
              <w:szCs w:val="24"/>
              <w:lang w:val="vi-VN"/>
            </w:rPr>
          </w:rPrChange>
        </w:rPr>
        <w:t xml:space="preserve">          5. Hiện trạng đa dạng sinh học, điều kiện tự nhiên, kinh tế - xã hội đặc thù của địa </w:t>
      </w:r>
      <w:r w:rsidRPr="00315FC1">
        <w:rPr>
          <w:rFonts w:ascii="Times New Roman" w:hAnsi="Times New Roman"/>
          <w:color w:val="0000FF"/>
          <w:sz w:val="24"/>
          <w:szCs w:val="24"/>
          <w:lang w:val="vi-VN"/>
          <w:rPrChange w:id="532" w:author="ThaiNN" w:date="2008-12-09T15:09:00Z">
            <w:rPr>
              <w:rFonts w:ascii="Times New Roman" w:hAnsi="Times New Roman"/>
              <w:sz w:val="24"/>
              <w:szCs w:val="24"/>
              <w:lang w:val="vi-VN"/>
            </w:rPr>
          </w:rPrChange>
        </w:rPr>
        <w:lastRenderedPageBreak/>
        <w:t>phương nơi dự kiến thành lập khu bảo tồn.</w:t>
      </w:r>
    </w:p>
    <w:p w14:paraId="4A61496A" w14:textId="77777777" w:rsidR="00277AFA" w:rsidRPr="00315FC1" w:rsidRDefault="00277AFA" w:rsidP="00AC391C">
      <w:pPr>
        <w:widowControl w:val="0"/>
        <w:autoSpaceDE w:val="0"/>
        <w:autoSpaceDN w:val="0"/>
        <w:adjustRightInd w:val="0"/>
        <w:spacing w:before="60" w:after="60"/>
        <w:ind w:left="697" w:right="-23"/>
        <w:jc w:val="both"/>
        <w:rPr>
          <w:rStyle w:val="normal-h1"/>
          <w:rFonts w:ascii="Times New Roman" w:hAnsi="Times New Roman"/>
          <w:lang w:val="vi-VN"/>
          <w:rPrChange w:id="533" w:author="ThaiNN" w:date="2008-12-09T15:09:00Z">
            <w:rPr>
              <w:rStyle w:val="normal-h1"/>
              <w:rFonts w:ascii="Times New Roman" w:hAnsi="Times New Roman"/>
              <w:color w:val="auto"/>
              <w:lang w:val="vi-VN"/>
            </w:rPr>
          </w:rPrChange>
        </w:rPr>
      </w:pPr>
      <w:r w:rsidRPr="00315FC1">
        <w:rPr>
          <w:rFonts w:ascii="Times New Roman" w:hAnsi="Times New Roman"/>
          <w:color w:val="0000FF"/>
          <w:sz w:val="24"/>
          <w:szCs w:val="24"/>
          <w:lang w:val="vi-VN"/>
          <w:rPrChange w:id="534" w:author="ThaiNN" w:date="2008-12-09T15:09:00Z">
            <w:rPr>
              <w:rFonts w:ascii="Times New Roman" w:hAnsi="Times New Roman"/>
              <w:sz w:val="24"/>
              <w:szCs w:val="24"/>
              <w:lang w:val="vi-VN"/>
            </w:rPr>
          </w:rPrChange>
        </w:rPr>
        <w:t>6. Nhu cầu bảo tồn, khai thác đa dạng sinh học của địa phương.</w:t>
      </w:r>
      <w:r w:rsidRPr="00315FC1">
        <w:rPr>
          <w:rStyle w:val="normal-h1"/>
          <w:rFonts w:ascii="Times New Roman" w:hAnsi="Times New Roman"/>
          <w:lang w:val="vi-VN"/>
          <w:rPrChange w:id="535" w:author="ThaiNN" w:date="2008-12-09T15:09:00Z">
            <w:rPr>
              <w:rStyle w:val="normal-h1"/>
              <w:rFonts w:ascii="Times New Roman" w:hAnsi="Times New Roman"/>
              <w:color w:val="auto"/>
              <w:lang w:val="vi-VN"/>
            </w:rPr>
          </w:rPrChange>
        </w:rPr>
        <w:t xml:space="preserve"> </w:t>
      </w:r>
    </w:p>
    <w:p w14:paraId="114A495E" w14:textId="77777777" w:rsidR="00277AFA" w:rsidRPr="00315FC1" w:rsidRDefault="00277AFA" w:rsidP="00AC391C">
      <w:pPr>
        <w:spacing w:before="60" w:after="60"/>
        <w:ind w:firstLine="697"/>
        <w:jc w:val="both"/>
        <w:rPr>
          <w:rStyle w:val="normal-h1"/>
          <w:rFonts w:ascii="Times New Roman" w:hAnsi="Times New Roman"/>
          <w:lang w:val="vi-VN"/>
          <w:rPrChange w:id="536" w:author="ThaiNN" w:date="2008-12-09T15:09:00Z">
            <w:rPr>
              <w:rStyle w:val="normal-h1"/>
              <w:rFonts w:ascii="Times New Roman" w:hAnsi="Times New Roman"/>
              <w:color w:val="auto"/>
              <w:lang w:val="vi-VN"/>
            </w:rPr>
          </w:rPrChange>
        </w:rPr>
      </w:pPr>
      <w:r w:rsidRPr="00315FC1">
        <w:rPr>
          <w:rFonts w:ascii="Times New Roman" w:hAnsi="Times New Roman"/>
          <w:color w:val="0000FF"/>
          <w:sz w:val="24"/>
          <w:szCs w:val="24"/>
          <w:lang w:val="vi-VN"/>
          <w:rPrChange w:id="537" w:author="ThaiNN" w:date="2008-12-09T15:09:00Z">
            <w:rPr>
              <w:rFonts w:ascii="Times New Roman" w:hAnsi="Times New Roman"/>
              <w:sz w:val="24"/>
              <w:szCs w:val="24"/>
              <w:lang w:val="vi-VN"/>
            </w:rPr>
          </w:rPrChange>
        </w:rPr>
        <w:t xml:space="preserve">7. </w:t>
      </w:r>
      <w:r w:rsidRPr="00315FC1">
        <w:rPr>
          <w:rStyle w:val="normal-h1"/>
          <w:rFonts w:ascii="Times New Roman" w:hAnsi="Times New Roman"/>
          <w:lang w:val="vi-VN"/>
          <w:rPrChange w:id="538" w:author="ThaiNN" w:date="2008-12-09T15:09:00Z">
            <w:rPr>
              <w:rStyle w:val="normal-h1"/>
              <w:rFonts w:ascii="Times New Roman" w:hAnsi="Times New Roman"/>
              <w:color w:val="auto"/>
              <w:lang w:val="vi-VN"/>
            </w:rPr>
          </w:rPrChange>
        </w:rPr>
        <w:t>Nguồn lực để thực hiện quy hoạch.</w:t>
      </w:r>
    </w:p>
    <w:p w14:paraId="69ED572A" w14:textId="77777777" w:rsidR="00277AFA" w:rsidRPr="00315FC1" w:rsidRDefault="00277AFA" w:rsidP="00923859">
      <w:pPr>
        <w:spacing w:before="240" w:after="120"/>
        <w:ind w:firstLine="697"/>
        <w:jc w:val="both"/>
        <w:outlineLvl w:val="1"/>
        <w:rPr>
          <w:rFonts w:ascii="Times New Roman" w:hAnsi="Times New Roman"/>
          <w:b/>
          <w:color w:val="0000FF"/>
          <w:sz w:val="24"/>
          <w:szCs w:val="24"/>
          <w:lang w:val="vi-VN"/>
          <w:rPrChange w:id="539"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540" w:author="ThaiNN" w:date="2008-12-09T15:09:00Z">
            <w:rPr>
              <w:rFonts w:ascii="Times New Roman" w:hAnsi="Times New Roman"/>
              <w:b/>
              <w:sz w:val="24"/>
              <w:szCs w:val="24"/>
              <w:lang w:val="vi-VN"/>
            </w:rPr>
          </w:rPrChange>
        </w:rPr>
        <w:t>Điều 13. Nội dung quy hoạch bảo tồn đa dạng sinh học của tỉnh, thành phố trực thuộc trung ương</w:t>
      </w:r>
    </w:p>
    <w:p w14:paraId="5135D30E" w14:textId="77777777" w:rsidR="004F0E8D" w:rsidRPr="00315FC1" w:rsidRDefault="004F0E8D" w:rsidP="00AC391C">
      <w:pPr>
        <w:widowControl w:val="0"/>
        <w:autoSpaceDE w:val="0"/>
        <w:autoSpaceDN w:val="0"/>
        <w:adjustRightInd w:val="0"/>
        <w:spacing w:before="60" w:after="60"/>
        <w:ind w:right="-14" w:firstLine="706"/>
        <w:jc w:val="both"/>
        <w:rPr>
          <w:rFonts w:ascii="Times New Roman" w:hAnsi="Times New Roman"/>
          <w:bCs/>
          <w:color w:val="0000FF"/>
          <w:sz w:val="24"/>
          <w:szCs w:val="24"/>
          <w:lang w:val="vi-VN"/>
          <w:rPrChange w:id="541" w:author="ThaiNN" w:date="2008-12-09T15:09:00Z">
            <w:rPr>
              <w:rFonts w:ascii="Times New Roman" w:hAnsi="Times New Roman"/>
              <w:bCs/>
              <w:sz w:val="24"/>
              <w:szCs w:val="24"/>
              <w:lang w:val="vi-VN"/>
            </w:rPr>
          </w:rPrChange>
        </w:rPr>
      </w:pPr>
      <w:r w:rsidRPr="00315FC1">
        <w:rPr>
          <w:rStyle w:val="normal-h1"/>
          <w:rFonts w:ascii="Times New Roman" w:hAnsi="Times New Roman"/>
          <w:lang w:val="vi-VN"/>
          <w:rPrChange w:id="542" w:author="ThaiNN" w:date="2008-12-09T15:09:00Z">
            <w:rPr>
              <w:rStyle w:val="normal-h1"/>
              <w:rFonts w:ascii="Times New Roman" w:hAnsi="Times New Roman"/>
              <w:color w:val="auto"/>
              <w:lang w:val="vi-VN"/>
            </w:rPr>
          </w:rPrChange>
        </w:rPr>
        <w:t xml:space="preserve">1. Phương hướng, mục tiêu bảo tồn đa dạng sinh học của </w:t>
      </w:r>
      <w:r w:rsidRPr="00315FC1">
        <w:rPr>
          <w:rFonts w:ascii="Times New Roman" w:hAnsi="Times New Roman"/>
          <w:color w:val="0000FF"/>
          <w:sz w:val="24"/>
          <w:szCs w:val="24"/>
          <w:lang w:val="vi-VN"/>
          <w:rPrChange w:id="543" w:author="ThaiNN" w:date="2008-12-09T15:09:00Z">
            <w:rPr>
              <w:rFonts w:ascii="Times New Roman" w:hAnsi="Times New Roman"/>
              <w:sz w:val="24"/>
              <w:szCs w:val="24"/>
              <w:lang w:val="vi-VN"/>
            </w:rPr>
          </w:rPrChange>
        </w:rPr>
        <w:t>tỉnh, thành phố trực thuộc trung ương</w:t>
      </w:r>
      <w:r w:rsidRPr="00315FC1">
        <w:rPr>
          <w:rStyle w:val="normal-h1"/>
          <w:rFonts w:ascii="Times New Roman" w:hAnsi="Times New Roman"/>
          <w:lang w:val="vi-VN"/>
          <w:rPrChange w:id="544" w:author="ThaiNN" w:date="2008-12-09T15:09:00Z">
            <w:rPr>
              <w:rStyle w:val="normal-h1"/>
              <w:rFonts w:ascii="Times New Roman" w:hAnsi="Times New Roman"/>
              <w:color w:val="auto"/>
              <w:lang w:val="vi-VN"/>
            </w:rPr>
          </w:rPrChange>
        </w:rPr>
        <w:t xml:space="preserve">. </w:t>
      </w:r>
    </w:p>
    <w:p w14:paraId="18EE900A" w14:textId="77777777" w:rsidR="00277AFA" w:rsidRPr="00315FC1" w:rsidRDefault="004F0E8D" w:rsidP="00AC391C">
      <w:pPr>
        <w:widowControl w:val="0"/>
        <w:autoSpaceDE w:val="0"/>
        <w:autoSpaceDN w:val="0"/>
        <w:adjustRightInd w:val="0"/>
        <w:spacing w:before="60" w:after="60"/>
        <w:ind w:right="-14" w:firstLine="706"/>
        <w:jc w:val="both"/>
        <w:rPr>
          <w:rStyle w:val="normal-h1"/>
          <w:rFonts w:ascii="Times New Roman" w:hAnsi="Times New Roman"/>
          <w:lang w:val="vi-VN"/>
          <w:rPrChange w:id="545" w:author="ThaiNN" w:date="2008-12-09T15:09:00Z">
            <w:rPr>
              <w:rStyle w:val="normal-h1"/>
              <w:rFonts w:ascii="Times New Roman" w:hAnsi="Times New Roman"/>
              <w:color w:val="auto"/>
              <w:lang w:val="vi-VN"/>
            </w:rPr>
          </w:rPrChange>
        </w:rPr>
      </w:pPr>
      <w:r w:rsidRPr="00315FC1">
        <w:rPr>
          <w:rStyle w:val="normal-h1"/>
          <w:rFonts w:ascii="Times New Roman" w:hAnsi="Times New Roman"/>
          <w:lang w:val="vi-VN"/>
          <w:rPrChange w:id="546" w:author="ThaiNN" w:date="2008-12-09T15:09:00Z">
            <w:rPr>
              <w:rStyle w:val="normal-h1"/>
              <w:rFonts w:ascii="Times New Roman" w:hAnsi="Times New Roman"/>
              <w:color w:val="auto"/>
              <w:lang w:val="vi-VN"/>
            </w:rPr>
          </w:rPrChange>
        </w:rPr>
        <w:t>2</w:t>
      </w:r>
      <w:r w:rsidR="00277AFA" w:rsidRPr="00315FC1">
        <w:rPr>
          <w:rStyle w:val="normal-h1"/>
          <w:rFonts w:ascii="Times New Roman" w:hAnsi="Times New Roman"/>
          <w:lang w:val="vi-VN"/>
          <w:rPrChange w:id="547" w:author="ThaiNN" w:date="2008-12-09T15:09:00Z">
            <w:rPr>
              <w:rStyle w:val="normal-h1"/>
              <w:rFonts w:ascii="Times New Roman" w:hAnsi="Times New Roman"/>
              <w:color w:val="auto"/>
              <w:lang w:val="vi-VN"/>
            </w:rPr>
          </w:rPrChange>
        </w:rPr>
        <w:t xml:space="preserve">. Đánh giá </w:t>
      </w:r>
      <w:r w:rsidR="00215F20" w:rsidRPr="00315FC1">
        <w:rPr>
          <w:rStyle w:val="normal-h1"/>
          <w:rFonts w:ascii="Times New Roman" w:hAnsi="Times New Roman"/>
          <w:lang w:val="vi-VN"/>
          <w:rPrChange w:id="548" w:author="ThaiNN" w:date="2008-12-09T15:09:00Z">
            <w:rPr>
              <w:rStyle w:val="normal-h1"/>
              <w:rFonts w:ascii="Times New Roman" w:hAnsi="Times New Roman"/>
              <w:color w:val="auto"/>
              <w:lang w:val="vi-VN"/>
            </w:rPr>
          </w:rPrChange>
        </w:rPr>
        <w:t xml:space="preserve">hiện trạng đa dạng sinh học, </w:t>
      </w:r>
      <w:r w:rsidR="00277AFA" w:rsidRPr="00315FC1">
        <w:rPr>
          <w:rFonts w:ascii="Times New Roman" w:hAnsi="Times New Roman"/>
          <w:color w:val="0000FF"/>
          <w:sz w:val="24"/>
          <w:szCs w:val="24"/>
          <w:lang w:val="vi-VN"/>
          <w:rPrChange w:id="549" w:author="ThaiNN" w:date="2008-12-09T15:09:00Z">
            <w:rPr>
              <w:rFonts w:ascii="Times New Roman" w:hAnsi="Times New Roman"/>
              <w:sz w:val="24"/>
              <w:szCs w:val="24"/>
              <w:lang w:val="vi-VN"/>
            </w:rPr>
          </w:rPrChange>
        </w:rPr>
        <w:t>điều kiện tự nhiên, kinh tế - xã hội nơi dự kiến thành lập khu bảo tồn cấp tỉnh.</w:t>
      </w:r>
    </w:p>
    <w:p w14:paraId="13187BD8" w14:textId="77777777" w:rsidR="00277AFA" w:rsidRPr="00315FC1" w:rsidRDefault="00277AFA" w:rsidP="00923859">
      <w:pPr>
        <w:pStyle w:val="normal-p"/>
        <w:spacing w:before="60" w:after="60"/>
        <w:ind w:firstLine="706"/>
        <w:rPr>
          <w:rStyle w:val="normal-h1"/>
          <w:rFonts w:ascii="Times New Roman" w:hAnsi="Times New Roman"/>
          <w:lang w:val="vi-VN"/>
          <w:rPrChange w:id="550" w:author="ThaiNN" w:date="2008-12-09T15:09:00Z">
            <w:rPr>
              <w:rStyle w:val="normal-h1"/>
              <w:rFonts w:ascii="Times New Roman" w:hAnsi="Times New Roman"/>
              <w:color w:val="auto"/>
              <w:lang w:val="vi-VN"/>
            </w:rPr>
          </w:rPrChange>
        </w:rPr>
      </w:pPr>
      <w:r w:rsidRPr="00315FC1">
        <w:rPr>
          <w:bCs/>
          <w:color w:val="0000FF"/>
          <w:sz w:val="24"/>
          <w:szCs w:val="24"/>
          <w:lang w:val="vi-VN"/>
          <w:rPrChange w:id="551" w:author="ThaiNN" w:date="2008-12-09T15:09:00Z">
            <w:rPr>
              <w:bCs/>
              <w:sz w:val="24"/>
              <w:szCs w:val="24"/>
              <w:lang w:val="vi-VN"/>
            </w:rPr>
          </w:rPrChange>
        </w:rPr>
        <w:t xml:space="preserve">3. </w:t>
      </w:r>
      <w:r w:rsidR="00A111C7" w:rsidRPr="00315FC1">
        <w:rPr>
          <w:color w:val="0000FF"/>
          <w:sz w:val="24"/>
          <w:szCs w:val="24"/>
          <w:lang w:val="vi-VN"/>
          <w:rPrChange w:id="552" w:author="ThaiNN" w:date="2008-12-09T15:09:00Z">
            <w:rPr>
              <w:sz w:val="24"/>
              <w:szCs w:val="24"/>
              <w:lang w:val="vi-VN"/>
            </w:rPr>
          </w:rPrChange>
        </w:rPr>
        <w:t>Vị trí địa lý, diện tích, ranh giới và bản đồ khu vực dự kiến thành lập khu bảo tồn, loại hình khu bảo tồn; b</w:t>
      </w:r>
      <w:r w:rsidR="00A111C7" w:rsidRPr="00315FC1">
        <w:rPr>
          <w:rStyle w:val="normal-h1"/>
          <w:rFonts w:ascii="Times New Roman" w:hAnsi="Times New Roman"/>
          <w:lang w:val="vi-VN"/>
          <w:rPrChange w:id="553" w:author="ThaiNN" w:date="2008-12-09T15:09:00Z">
            <w:rPr>
              <w:rStyle w:val="normal-h1"/>
              <w:rFonts w:ascii="Times New Roman" w:hAnsi="Times New Roman"/>
              <w:color w:val="auto"/>
              <w:lang w:val="vi-VN"/>
            </w:rPr>
          </w:rPrChange>
        </w:rPr>
        <w:t>iện pháp tổ chức quản lý khu bảo tồn; g</w:t>
      </w:r>
      <w:r w:rsidR="00A111C7" w:rsidRPr="00315FC1">
        <w:rPr>
          <w:bCs/>
          <w:color w:val="0000FF"/>
          <w:sz w:val="24"/>
          <w:szCs w:val="24"/>
          <w:lang w:val="vi-VN"/>
          <w:rPrChange w:id="554" w:author="ThaiNN" w:date="2008-12-09T15:09:00Z">
            <w:rPr>
              <w:bCs/>
              <w:sz w:val="24"/>
              <w:szCs w:val="24"/>
              <w:lang w:val="vi-VN"/>
            </w:rPr>
          </w:rPrChange>
        </w:rPr>
        <w:t>iải pháp ổn định cuộc sống của hộ gia đình, cá nhân sinh sống hợp pháp trong khu bảo tồn.</w:t>
      </w:r>
      <w:r w:rsidR="00A111C7" w:rsidRPr="00315FC1">
        <w:rPr>
          <w:bCs/>
          <w:color w:val="0000FF"/>
          <w:sz w:val="24"/>
          <w:szCs w:val="24"/>
          <w:u w:val="single"/>
          <w:lang w:val="vi-VN"/>
          <w:rPrChange w:id="555" w:author="ThaiNN" w:date="2008-12-09T15:09:00Z">
            <w:rPr>
              <w:bCs/>
              <w:sz w:val="24"/>
              <w:szCs w:val="24"/>
              <w:u w:val="single"/>
              <w:lang w:val="vi-VN"/>
            </w:rPr>
          </w:rPrChange>
        </w:rPr>
        <w:t xml:space="preserve"> </w:t>
      </w:r>
    </w:p>
    <w:p w14:paraId="2D53C764" w14:textId="77777777" w:rsidR="00277AFA" w:rsidRPr="00315FC1" w:rsidRDefault="000165DC" w:rsidP="00AC391C">
      <w:pPr>
        <w:tabs>
          <w:tab w:val="num" w:pos="0"/>
        </w:tabs>
        <w:spacing w:before="60" w:after="60"/>
        <w:ind w:firstLine="720"/>
        <w:jc w:val="both"/>
        <w:outlineLvl w:val="1"/>
        <w:rPr>
          <w:rFonts w:ascii="Times New Roman" w:hAnsi="Times New Roman"/>
          <w:bCs/>
          <w:color w:val="0000FF"/>
          <w:sz w:val="24"/>
          <w:szCs w:val="24"/>
          <w:lang w:val="vi-VN"/>
          <w:rPrChange w:id="556" w:author="ThaiNN" w:date="2008-12-09T15:09:00Z">
            <w:rPr>
              <w:rFonts w:ascii="Times New Roman" w:hAnsi="Times New Roman"/>
              <w:bCs/>
              <w:sz w:val="24"/>
              <w:szCs w:val="24"/>
              <w:lang w:val="vi-VN"/>
            </w:rPr>
          </w:rPrChange>
        </w:rPr>
      </w:pPr>
      <w:r w:rsidRPr="00315FC1">
        <w:rPr>
          <w:rFonts w:ascii="Times New Roman" w:hAnsi="Times New Roman"/>
          <w:color w:val="0000FF"/>
          <w:spacing w:val="-2"/>
          <w:sz w:val="24"/>
          <w:szCs w:val="24"/>
          <w:lang w:val="vi-VN"/>
          <w:rPrChange w:id="557" w:author="ThaiNN" w:date="2008-12-09T15:09:00Z">
            <w:rPr>
              <w:rFonts w:ascii="Times New Roman" w:hAnsi="Times New Roman"/>
              <w:spacing w:val="-2"/>
              <w:sz w:val="24"/>
              <w:szCs w:val="24"/>
              <w:lang w:val="vi-VN"/>
            </w:rPr>
          </w:rPrChange>
        </w:rPr>
        <w:t>4</w:t>
      </w:r>
      <w:r w:rsidR="00277AFA" w:rsidRPr="00315FC1">
        <w:rPr>
          <w:rFonts w:ascii="Times New Roman" w:hAnsi="Times New Roman"/>
          <w:color w:val="0000FF"/>
          <w:spacing w:val="-2"/>
          <w:sz w:val="24"/>
          <w:szCs w:val="24"/>
          <w:lang w:val="vi-VN"/>
          <w:rPrChange w:id="558" w:author="ThaiNN" w:date="2008-12-09T15:09:00Z">
            <w:rPr>
              <w:rFonts w:ascii="Times New Roman" w:hAnsi="Times New Roman"/>
              <w:spacing w:val="-2"/>
              <w:sz w:val="24"/>
              <w:szCs w:val="24"/>
              <w:lang w:val="vi-VN"/>
            </w:rPr>
          </w:rPrChange>
        </w:rPr>
        <w:t xml:space="preserve">. </w:t>
      </w:r>
      <w:r w:rsidR="00277AFA" w:rsidRPr="00315FC1">
        <w:rPr>
          <w:rFonts w:ascii="Times New Roman" w:hAnsi="Times New Roman"/>
          <w:bCs/>
          <w:color w:val="0000FF"/>
          <w:spacing w:val="-2"/>
          <w:sz w:val="24"/>
          <w:szCs w:val="24"/>
          <w:lang w:val="vi-VN"/>
          <w:rPrChange w:id="559" w:author="ThaiNN" w:date="2008-12-09T15:09:00Z">
            <w:rPr>
              <w:rFonts w:ascii="Times New Roman" w:hAnsi="Times New Roman"/>
              <w:bCs/>
              <w:spacing w:val="-2"/>
              <w:sz w:val="24"/>
              <w:szCs w:val="24"/>
              <w:lang w:val="vi-VN"/>
            </w:rPr>
          </w:rPrChange>
        </w:rPr>
        <w:t>Nhu cầu bảo tồn chuyển chỗ</w:t>
      </w:r>
      <w:r w:rsidR="00215F20" w:rsidRPr="00315FC1">
        <w:rPr>
          <w:rFonts w:ascii="Times New Roman" w:hAnsi="Times New Roman"/>
          <w:bCs/>
          <w:color w:val="0000FF"/>
          <w:spacing w:val="-2"/>
          <w:sz w:val="24"/>
          <w:szCs w:val="24"/>
          <w:lang w:val="vi-VN"/>
          <w:rPrChange w:id="560" w:author="ThaiNN" w:date="2008-12-09T15:09:00Z">
            <w:rPr>
              <w:rFonts w:ascii="Times New Roman" w:hAnsi="Times New Roman"/>
              <w:bCs/>
              <w:spacing w:val="-2"/>
              <w:sz w:val="24"/>
              <w:szCs w:val="24"/>
              <w:lang w:val="vi-VN"/>
            </w:rPr>
          </w:rPrChange>
        </w:rPr>
        <w:t>;</w:t>
      </w:r>
      <w:r w:rsidR="00277AFA" w:rsidRPr="00315FC1">
        <w:rPr>
          <w:rFonts w:ascii="Times New Roman" w:hAnsi="Times New Roman"/>
          <w:bCs/>
          <w:color w:val="0000FF"/>
          <w:spacing w:val="-2"/>
          <w:sz w:val="24"/>
          <w:szCs w:val="24"/>
          <w:lang w:val="vi-VN"/>
          <w:rPrChange w:id="561" w:author="ThaiNN" w:date="2008-12-09T15:09:00Z">
            <w:rPr>
              <w:rFonts w:ascii="Times New Roman" w:hAnsi="Times New Roman"/>
              <w:bCs/>
              <w:spacing w:val="-2"/>
              <w:sz w:val="24"/>
              <w:szCs w:val="24"/>
              <w:lang w:val="vi-VN"/>
            </w:rPr>
          </w:rPrChange>
        </w:rPr>
        <w:t xml:space="preserve"> loại hình, số lượng, phân bố và kế hoạch phát triển các cơ sở bảo tồn đa dạng sinh học của </w:t>
      </w:r>
      <w:r w:rsidR="00277AFA" w:rsidRPr="00315FC1">
        <w:rPr>
          <w:rFonts w:ascii="Times New Roman" w:hAnsi="Times New Roman"/>
          <w:color w:val="0000FF"/>
          <w:spacing w:val="-2"/>
          <w:sz w:val="24"/>
          <w:szCs w:val="24"/>
          <w:lang w:val="vi-VN"/>
          <w:rPrChange w:id="562" w:author="ThaiNN" w:date="2008-12-09T15:09:00Z">
            <w:rPr>
              <w:rFonts w:ascii="Times New Roman" w:hAnsi="Times New Roman"/>
              <w:spacing w:val="-2"/>
              <w:sz w:val="24"/>
              <w:szCs w:val="24"/>
              <w:lang w:val="vi-VN"/>
            </w:rPr>
          </w:rPrChange>
        </w:rPr>
        <w:t>tỉnh, thành phố trực thuộc trung ương</w:t>
      </w:r>
      <w:r w:rsidR="00277AFA" w:rsidRPr="00315FC1">
        <w:rPr>
          <w:rFonts w:ascii="Times New Roman" w:hAnsi="Times New Roman"/>
          <w:bCs/>
          <w:color w:val="0000FF"/>
          <w:sz w:val="24"/>
          <w:szCs w:val="24"/>
          <w:lang w:val="vi-VN"/>
          <w:rPrChange w:id="563" w:author="ThaiNN" w:date="2008-12-09T15:09:00Z">
            <w:rPr>
              <w:rFonts w:ascii="Times New Roman" w:hAnsi="Times New Roman"/>
              <w:bCs/>
              <w:sz w:val="24"/>
              <w:szCs w:val="24"/>
              <w:lang w:val="vi-VN"/>
            </w:rPr>
          </w:rPrChange>
        </w:rPr>
        <w:t xml:space="preserve">.  </w:t>
      </w:r>
    </w:p>
    <w:p w14:paraId="02150A78" w14:textId="77777777" w:rsidR="00277AFA" w:rsidRPr="00315FC1" w:rsidRDefault="000165DC" w:rsidP="00AC391C">
      <w:pPr>
        <w:pStyle w:val="normal-p"/>
        <w:spacing w:before="60" w:after="60"/>
        <w:ind w:firstLine="720"/>
        <w:rPr>
          <w:rStyle w:val="normal-h1"/>
          <w:rFonts w:ascii="Times New Roman" w:hAnsi="Times New Roman"/>
          <w:lang w:val="vi-VN"/>
          <w:rPrChange w:id="564" w:author="ThaiNN" w:date="2008-12-09T15:09:00Z">
            <w:rPr>
              <w:rStyle w:val="normal-h1"/>
              <w:rFonts w:ascii="Times New Roman" w:hAnsi="Times New Roman"/>
              <w:color w:val="auto"/>
              <w:lang w:val="vi-VN"/>
            </w:rPr>
          </w:rPrChange>
        </w:rPr>
      </w:pPr>
      <w:r w:rsidRPr="00315FC1">
        <w:rPr>
          <w:rStyle w:val="normal-h1"/>
          <w:rFonts w:ascii="Times New Roman" w:hAnsi="Times New Roman"/>
          <w:lang w:val="vi-VN"/>
          <w:rPrChange w:id="565" w:author="ThaiNN" w:date="2008-12-09T15:09:00Z">
            <w:rPr>
              <w:rStyle w:val="normal-h1"/>
              <w:rFonts w:ascii="Times New Roman" w:hAnsi="Times New Roman"/>
              <w:color w:val="auto"/>
              <w:lang w:val="vi-VN"/>
            </w:rPr>
          </w:rPrChange>
        </w:rPr>
        <w:t>5</w:t>
      </w:r>
      <w:r w:rsidR="00277AFA" w:rsidRPr="00315FC1">
        <w:rPr>
          <w:rStyle w:val="normal-h1"/>
          <w:rFonts w:ascii="Times New Roman" w:hAnsi="Times New Roman"/>
          <w:lang w:val="vi-VN"/>
          <w:rPrChange w:id="566" w:author="ThaiNN" w:date="2008-12-09T15:09:00Z">
            <w:rPr>
              <w:rStyle w:val="normal-h1"/>
              <w:rFonts w:ascii="Times New Roman" w:hAnsi="Times New Roman"/>
              <w:color w:val="auto"/>
              <w:lang w:val="vi-VN"/>
            </w:rPr>
          </w:rPrChange>
        </w:rPr>
        <w:t xml:space="preserve">. </w:t>
      </w:r>
      <w:r w:rsidR="004F0E8D" w:rsidRPr="00315FC1">
        <w:rPr>
          <w:rStyle w:val="normal-h1"/>
          <w:rFonts w:ascii="Times New Roman" w:hAnsi="Times New Roman"/>
          <w:lang w:val="vi-VN"/>
          <w:rPrChange w:id="567" w:author="ThaiNN" w:date="2008-12-09T15:09:00Z">
            <w:rPr>
              <w:rStyle w:val="normal-h1"/>
              <w:rFonts w:ascii="Times New Roman" w:hAnsi="Times New Roman"/>
              <w:color w:val="auto"/>
              <w:lang w:val="vi-VN"/>
            </w:rPr>
          </w:rPrChange>
        </w:rPr>
        <w:t>Tổ chức</w:t>
      </w:r>
      <w:r w:rsidR="00277AFA" w:rsidRPr="00315FC1">
        <w:rPr>
          <w:rStyle w:val="normal-h1"/>
          <w:rFonts w:ascii="Times New Roman" w:hAnsi="Times New Roman"/>
          <w:lang w:val="vi-VN"/>
          <w:rPrChange w:id="568" w:author="ThaiNN" w:date="2008-12-09T15:09:00Z">
            <w:rPr>
              <w:rStyle w:val="normal-h1"/>
              <w:rFonts w:ascii="Times New Roman" w:hAnsi="Times New Roman"/>
              <w:color w:val="auto"/>
              <w:lang w:val="vi-VN"/>
            </w:rPr>
          </w:rPrChange>
        </w:rPr>
        <w:t xml:space="preserve"> thực hiện quy hoạch bảo tồn đa dạng sinh học của </w:t>
      </w:r>
      <w:r w:rsidR="00277AFA" w:rsidRPr="00315FC1">
        <w:rPr>
          <w:color w:val="0000FF"/>
          <w:sz w:val="24"/>
          <w:szCs w:val="24"/>
          <w:lang w:val="vi-VN"/>
          <w:rPrChange w:id="569" w:author="ThaiNN" w:date="2008-12-09T15:09:00Z">
            <w:rPr>
              <w:sz w:val="24"/>
              <w:szCs w:val="24"/>
              <w:lang w:val="vi-VN"/>
            </w:rPr>
          </w:rPrChange>
        </w:rPr>
        <w:t>tỉnh, thành phố trực thuộc trung ương</w:t>
      </w:r>
      <w:r w:rsidR="00277AFA" w:rsidRPr="00315FC1">
        <w:rPr>
          <w:rStyle w:val="normal-h1"/>
          <w:rFonts w:ascii="Times New Roman" w:hAnsi="Times New Roman"/>
          <w:lang w:val="vi-VN"/>
          <w:rPrChange w:id="570" w:author="ThaiNN" w:date="2008-12-09T15:09:00Z">
            <w:rPr>
              <w:rStyle w:val="normal-h1"/>
              <w:rFonts w:ascii="Times New Roman" w:hAnsi="Times New Roman"/>
              <w:color w:val="auto"/>
              <w:lang w:val="vi-VN"/>
            </w:rPr>
          </w:rPrChange>
        </w:rPr>
        <w:t>.</w:t>
      </w:r>
    </w:p>
    <w:p w14:paraId="7C3F477A" w14:textId="77777777" w:rsidR="00277AFA" w:rsidRPr="00315FC1" w:rsidRDefault="00277AFA" w:rsidP="00024DD4">
      <w:pPr>
        <w:pStyle w:val="normal-p"/>
        <w:spacing w:before="240" w:after="120"/>
        <w:ind w:firstLine="697"/>
        <w:rPr>
          <w:b/>
          <w:color w:val="0000FF"/>
          <w:sz w:val="24"/>
          <w:szCs w:val="24"/>
          <w:lang w:val="vi-VN"/>
          <w:rPrChange w:id="571" w:author="ThaiNN" w:date="2008-12-09T15:09:00Z">
            <w:rPr>
              <w:b/>
              <w:sz w:val="24"/>
              <w:szCs w:val="24"/>
              <w:lang w:val="vi-VN"/>
            </w:rPr>
          </w:rPrChange>
        </w:rPr>
      </w:pPr>
      <w:r w:rsidRPr="00315FC1">
        <w:rPr>
          <w:b/>
          <w:color w:val="0000FF"/>
          <w:sz w:val="24"/>
          <w:szCs w:val="24"/>
          <w:lang w:val="vi-VN"/>
          <w:rPrChange w:id="572" w:author="ThaiNN" w:date="2008-12-09T15:09:00Z">
            <w:rPr>
              <w:b/>
              <w:sz w:val="24"/>
              <w:szCs w:val="24"/>
              <w:lang w:val="vi-VN"/>
            </w:rPr>
          </w:rPrChange>
        </w:rPr>
        <w:t xml:space="preserve">Điều 14. Lập, thẩm định, thông qua, điều chỉnh quy hoạch bảo tồn đa dạng sinh học của tỉnh, thành phố trực thuộc trung ương </w:t>
      </w:r>
    </w:p>
    <w:p w14:paraId="22A601C5" w14:textId="77777777" w:rsidR="00277AFA" w:rsidRPr="00315FC1" w:rsidRDefault="00277AFA" w:rsidP="00AC391C">
      <w:pPr>
        <w:tabs>
          <w:tab w:val="num" w:pos="0"/>
        </w:tabs>
        <w:spacing w:before="60" w:after="60"/>
        <w:ind w:firstLine="720"/>
        <w:jc w:val="both"/>
        <w:outlineLvl w:val="1"/>
        <w:rPr>
          <w:rFonts w:ascii="Times New Roman" w:hAnsi="Times New Roman"/>
          <w:bCs/>
          <w:color w:val="0000FF"/>
          <w:sz w:val="24"/>
          <w:szCs w:val="24"/>
          <w:lang w:val="vi-VN"/>
          <w:rPrChange w:id="573" w:author="ThaiNN" w:date="2008-12-09T15:09:00Z">
            <w:rPr>
              <w:rFonts w:ascii="Times New Roman" w:hAnsi="Times New Roman"/>
              <w:bCs/>
              <w:sz w:val="24"/>
              <w:szCs w:val="24"/>
              <w:lang w:val="vi-VN"/>
            </w:rPr>
          </w:rPrChange>
        </w:rPr>
      </w:pPr>
      <w:r w:rsidRPr="00315FC1">
        <w:rPr>
          <w:rFonts w:ascii="Times New Roman" w:hAnsi="Times New Roman"/>
          <w:bCs/>
          <w:color w:val="0000FF"/>
          <w:sz w:val="24"/>
          <w:szCs w:val="24"/>
          <w:lang w:val="vi-VN"/>
          <w:rPrChange w:id="574" w:author="ThaiNN" w:date="2008-12-09T15:09:00Z">
            <w:rPr>
              <w:rFonts w:ascii="Times New Roman" w:hAnsi="Times New Roman"/>
              <w:bCs/>
              <w:sz w:val="24"/>
              <w:szCs w:val="24"/>
              <w:lang w:val="vi-VN"/>
            </w:rPr>
          </w:rPrChange>
        </w:rPr>
        <w:t xml:space="preserve">1. Ủy ban nhân dân cấp tỉnh tổ chức lập, thẩm định, điều chỉnh quy hoạch bảo tồn đa dạng sinh học của </w:t>
      </w:r>
      <w:r w:rsidRPr="00315FC1">
        <w:rPr>
          <w:rFonts w:ascii="Times New Roman" w:hAnsi="Times New Roman"/>
          <w:color w:val="0000FF"/>
          <w:sz w:val="24"/>
          <w:szCs w:val="24"/>
          <w:lang w:val="vi-VN"/>
          <w:rPrChange w:id="575" w:author="ThaiNN" w:date="2008-12-09T15:09:00Z">
            <w:rPr>
              <w:rFonts w:ascii="Times New Roman" w:hAnsi="Times New Roman"/>
              <w:sz w:val="24"/>
              <w:szCs w:val="24"/>
              <w:lang w:val="vi-VN"/>
            </w:rPr>
          </w:rPrChange>
        </w:rPr>
        <w:t>tỉnh, thành phố trực thuộc trung ương</w:t>
      </w:r>
      <w:r w:rsidRPr="00315FC1">
        <w:rPr>
          <w:rFonts w:ascii="Times New Roman" w:hAnsi="Times New Roman"/>
          <w:bCs/>
          <w:color w:val="0000FF"/>
          <w:sz w:val="24"/>
          <w:szCs w:val="24"/>
          <w:lang w:val="vi-VN"/>
          <w:rPrChange w:id="576" w:author="ThaiNN" w:date="2008-12-09T15:09:00Z">
            <w:rPr>
              <w:rFonts w:ascii="Times New Roman" w:hAnsi="Times New Roman"/>
              <w:bCs/>
              <w:sz w:val="24"/>
              <w:szCs w:val="24"/>
              <w:lang w:val="vi-VN"/>
            </w:rPr>
          </w:rPrChange>
        </w:rPr>
        <w:t xml:space="preserve"> trình Hội đồng nhân dân cùng cấp thông qua.</w:t>
      </w:r>
    </w:p>
    <w:p w14:paraId="559EA314" w14:textId="77777777" w:rsidR="005C6A97" w:rsidRPr="00315FC1" w:rsidRDefault="00277AFA" w:rsidP="005C6A97">
      <w:pPr>
        <w:spacing w:before="60" w:after="60"/>
        <w:ind w:firstLine="720"/>
        <w:jc w:val="both"/>
        <w:rPr>
          <w:rFonts w:ascii="Times New Roman" w:hAnsi="Times New Roman"/>
          <w:color w:val="0000FF"/>
          <w:sz w:val="24"/>
          <w:szCs w:val="24"/>
          <w:lang w:val="vi-VN"/>
          <w:rPrChange w:id="577" w:author="ThaiNN" w:date="2008-12-09T15:09:00Z">
            <w:rPr>
              <w:rFonts w:ascii="Times New Roman" w:hAnsi="Times New Roman"/>
              <w:sz w:val="24"/>
              <w:szCs w:val="24"/>
              <w:lang w:val="vi-VN"/>
            </w:rPr>
          </w:rPrChange>
        </w:rPr>
      </w:pPr>
      <w:r w:rsidRPr="00315FC1">
        <w:rPr>
          <w:rFonts w:ascii="Times New Roman" w:hAnsi="Times New Roman"/>
          <w:bCs/>
          <w:color w:val="0000FF"/>
          <w:sz w:val="24"/>
          <w:szCs w:val="24"/>
          <w:lang w:val="vi-VN"/>
          <w:rPrChange w:id="578" w:author="ThaiNN" w:date="2008-12-09T15:09:00Z">
            <w:rPr>
              <w:rFonts w:ascii="Times New Roman" w:hAnsi="Times New Roman"/>
              <w:bCs/>
              <w:sz w:val="24"/>
              <w:szCs w:val="24"/>
              <w:lang w:val="vi-VN"/>
            </w:rPr>
          </w:rPrChange>
        </w:rPr>
        <w:t xml:space="preserve">2. </w:t>
      </w:r>
      <w:r w:rsidRPr="00315FC1">
        <w:rPr>
          <w:rFonts w:ascii="Times New Roman" w:hAnsi="Times New Roman"/>
          <w:color w:val="0000FF"/>
          <w:sz w:val="24"/>
          <w:szCs w:val="24"/>
          <w:lang w:val="vi-VN"/>
          <w:rPrChange w:id="579" w:author="ThaiNN" w:date="2008-12-09T15:09:00Z">
            <w:rPr>
              <w:rFonts w:ascii="Times New Roman" w:hAnsi="Times New Roman"/>
              <w:sz w:val="24"/>
              <w:szCs w:val="24"/>
              <w:lang w:val="vi-VN"/>
            </w:rPr>
          </w:rPrChange>
        </w:rPr>
        <w:t>Chính phủ quy định trình tự, thủ tục lập, thẩm định, thông qua, điều chỉnh quy hoạch bảo tồn đa dạng sinh học của tỉnh, thành phố trực thuộc trung ương.</w:t>
      </w:r>
    </w:p>
    <w:p w14:paraId="41E31F2A" w14:textId="77777777" w:rsidR="00277AFA" w:rsidRPr="00315FC1" w:rsidRDefault="00277AFA" w:rsidP="00024DD4">
      <w:pPr>
        <w:tabs>
          <w:tab w:val="num" w:pos="0"/>
        </w:tabs>
        <w:spacing w:before="240" w:after="120"/>
        <w:ind w:firstLine="720"/>
        <w:jc w:val="both"/>
        <w:outlineLvl w:val="1"/>
        <w:rPr>
          <w:rFonts w:ascii="Times New Roman" w:hAnsi="Times New Roman"/>
          <w:b/>
          <w:bCs/>
          <w:color w:val="0000FF"/>
          <w:sz w:val="24"/>
          <w:szCs w:val="24"/>
          <w:lang w:val="vi-VN"/>
          <w:rPrChange w:id="580"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581" w:author="ThaiNN" w:date="2008-12-09T15:09:00Z">
            <w:rPr>
              <w:rFonts w:ascii="Times New Roman" w:hAnsi="Times New Roman"/>
              <w:b/>
              <w:bCs/>
              <w:sz w:val="24"/>
              <w:szCs w:val="24"/>
              <w:lang w:val="vi-VN"/>
            </w:rPr>
          </w:rPrChange>
        </w:rPr>
        <w:t>Điều 15. Công bố, tổ chức thực hiện quy hoạch bảo tồn đa dạng sinh học của tỉnh</w:t>
      </w:r>
      <w:r w:rsidR="004F0E8D" w:rsidRPr="00315FC1">
        <w:rPr>
          <w:rFonts w:ascii="Times New Roman" w:hAnsi="Times New Roman"/>
          <w:b/>
          <w:bCs/>
          <w:color w:val="0000FF"/>
          <w:sz w:val="24"/>
          <w:szCs w:val="24"/>
          <w:lang w:val="vi-VN"/>
          <w:rPrChange w:id="582" w:author="ThaiNN" w:date="2008-12-09T15:09:00Z">
            <w:rPr>
              <w:rFonts w:ascii="Times New Roman" w:hAnsi="Times New Roman"/>
              <w:b/>
              <w:bCs/>
              <w:sz w:val="24"/>
              <w:szCs w:val="24"/>
              <w:lang w:val="vi-VN"/>
            </w:rPr>
          </w:rPrChange>
        </w:rPr>
        <w:t>, thành phố t</w:t>
      </w:r>
      <w:r w:rsidR="00F86F91" w:rsidRPr="00315FC1">
        <w:rPr>
          <w:rFonts w:ascii="Times New Roman" w:hAnsi="Times New Roman"/>
          <w:b/>
          <w:bCs/>
          <w:color w:val="0000FF"/>
          <w:sz w:val="24"/>
          <w:szCs w:val="24"/>
          <w:lang w:val="vi-VN"/>
          <w:rPrChange w:id="583" w:author="ThaiNN" w:date="2008-12-09T15:09:00Z">
            <w:rPr>
              <w:rFonts w:ascii="Times New Roman" w:hAnsi="Times New Roman"/>
              <w:b/>
              <w:bCs/>
              <w:sz w:val="24"/>
              <w:szCs w:val="24"/>
              <w:lang w:val="vi-VN"/>
            </w:rPr>
          </w:rPrChange>
        </w:rPr>
        <w:t>r</w:t>
      </w:r>
      <w:r w:rsidR="004F0E8D" w:rsidRPr="00315FC1">
        <w:rPr>
          <w:rFonts w:ascii="Times New Roman" w:hAnsi="Times New Roman"/>
          <w:b/>
          <w:bCs/>
          <w:color w:val="0000FF"/>
          <w:sz w:val="24"/>
          <w:szCs w:val="24"/>
          <w:lang w:val="vi-VN"/>
          <w:rPrChange w:id="584" w:author="ThaiNN" w:date="2008-12-09T15:09:00Z">
            <w:rPr>
              <w:rFonts w:ascii="Times New Roman" w:hAnsi="Times New Roman"/>
              <w:b/>
              <w:bCs/>
              <w:sz w:val="24"/>
              <w:szCs w:val="24"/>
              <w:lang w:val="vi-VN"/>
            </w:rPr>
          </w:rPrChange>
        </w:rPr>
        <w:t>ực thuộc trung ương</w:t>
      </w:r>
    </w:p>
    <w:p w14:paraId="412F737C" w14:textId="77777777" w:rsidR="00277AFA" w:rsidRPr="00315FC1" w:rsidRDefault="00277AFA" w:rsidP="00AC391C">
      <w:pPr>
        <w:spacing w:before="60" w:after="60"/>
        <w:ind w:firstLine="720"/>
        <w:jc w:val="both"/>
        <w:outlineLvl w:val="1"/>
        <w:rPr>
          <w:rFonts w:ascii="Times New Roman" w:hAnsi="Times New Roman"/>
          <w:bCs/>
          <w:color w:val="0000FF"/>
          <w:sz w:val="24"/>
          <w:szCs w:val="24"/>
          <w:lang w:val="vi-VN"/>
          <w:rPrChange w:id="585" w:author="ThaiNN" w:date="2008-12-09T15:09:00Z">
            <w:rPr>
              <w:rFonts w:ascii="Times New Roman" w:hAnsi="Times New Roman"/>
              <w:bCs/>
              <w:sz w:val="24"/>
              <w:szCs w:val="24"/>
              <w:lang w:val="vi-VN"/>
            </w:rPr>
          </w:rPrChange>
        </w:rPr>
      </w:pPr>
      <w:r w:rsidRPr="00315FC1">
        <w:rPr>
          <w:rFonts w:ascii="Times New Roman" w:hAnsi="Times New Roman"/>
          <w:bCs/>
          <w:color w:val="0000FF"/>
          <w:sz w:val="24"/>
          <w:szCs w:val="24"/>
          <w:lang w:val="vi-VN"/>
          <w:rPrChange w:id="586" w:author="ThaiNN" w:date="2008-12-09T15:09:00Z">
            <w:rPr>
              <w:rFonts w:ascii="Times New Roman" w:hAnsi="Times New Roman"/>
              <w:bCs/>
              <w:sz w:val="24"/>
              <w:szCs w:val="24"/>
              <w:lang w:val="vi-VN"/>
            </w:rPr>
          </w:rPrChange>
        </w:rPr>
        <w:t>1. Trong thời hạn 30 ngày</w:t>
      </w:r>
      <w:r w:rsidR="00F86F91" w:rsidRPr="00315FC1">
        <w:rPr>
          <w:rFonts w:ascii="Times New Roman" w:hAnsi="Times New Roman"/>
          <w:bCs/>
          <w:color w:val="0000FF"/>
          <w:sz w:val="24"/>
          <w:szCs w:val="24"/>
          <w:lang w:val="vi-VN"/>
          <w:rPrChange w:id="587" w:author="ThaiNN" w:date="2008-12-09T15:09:00Z">
            <w:rPr>
              <w:rFonts w:ascii="Times New Roman" w:hAnsi="Times New Roman"/>
              <w:bCs/>
              <w:sz w:val="24"/>
              <w:szCs w:val="24"/>
              <w:lang w:val="vi-VN"/>
            </w:rPr>
          </w:rPrChange>
        </w:rPr>
        <w:t>,</w:t>
      </w:r>
      <w:r w:rsidRPr="00315FC1">
        <w:rPr>
          <w:rFonts w:ascii="Times New Roman" w:hAnsi="Times New Roman"/>
          <w:bCs/>
          <w:color w:val="0000FF"/>
          <w:sz w:val="24"/>
          <w:szCs w:val="24"/>
          <w:lang w:val="vi-VN"/>
          <w:rPrChange w:id="588" w:author="ThaiNN" w:date="2008-12-09T15:09:00Z">
            <w:rPr>
              <w:rFonts w:ascii="Times New Roman" w:hAnsi="Times New Roman"/>
              <w:bCs/>
              <w:sz w:val="24"/>
              <w:szCs w:val="24"/>
              <w:lang w:val="vi-VN"/>
            </w:rPr>
          </w:rPrChange>
        </w:rPr>
        <w:t xml:space="preserve"> kể từ ngày được Hội đồng nhân dân thông qua, Ủy ban nhân dân cấp tỉnh có trách nhiệm công bố quy hoạch bảo tồn đa dạng sinh học của </w:t>
      </w:r>
      <w:r w:rsidR="00674153" w:rsidRPr="00315FC1">
        <w:rPr>
          <w:rFonts w:ascii="Times New Roman" w:hAnsi="Times New Roman"/>
          <w:bCs/>
          <w:color w:val="0000FF"/>
          <w:sz w:val="24"/>
          <w:szCs w:val="24"/>
          <w:lang w:val="vi-VN"/>
          <w:rPrChange w:id="589" w:author="ThaiNN" w:date="2008-12-09T15:09:00Z">
            <w:rPr>
              <w:rFonts w:ascii="Times New Roman" w:hAnsi="Times New Roman"/>
              <w:bCs/>
              <w:sz w:val="24"/>
              <w:szCs w:val="24"/>
              <w:lang w:val="vi-VN"/>
            </w:rPr>
          </w:rPrChange>
        </w:rPr>
        <w:t>tỉnh, thành phố trực thuộc trung ương</w:t>
      </w:r>
      <w:r w:rsidRPr="00315FC1">
        <w:rPr>
          <w:rFonts w:ascii="Times New Roman" w:hAnsi="Times New Roman"/>
          <w:bCs/>
          <w:color w:val="0000FF"/>
          <w:sz w:val="24"/>
          <w:szCs w:val="24"/>
          <w:lang w:val="vi-VN"/>
          <w:rPrChange w:id="590" w:author="ThaiNN" w:date="2008-12-09T15:09:00Z">
            <w:rPr>
              <w:rFonts w:ascii="Times New Roman" w:hAnsi="Times New Roman"/>
              <w:bCs/>
              <w:sz w:val="24"/>
              <w:szCs w:val="24"/>
              <w:lang w:val="vi-VN"/>
            </w:rPr>
          </w:rPrChange>
        </w:rPr>
        <w:t xml:space="preserve"> trên trang thông tin điện tử của Ủy ban nhân dân cấp tỉnh và tại trụ sở Ủy ban nhân dân các cấp có liên quan. </w:t>
      </w:r>
    </w:p>
    <w:p w14:paraId="546E4518" w14:textId="77777777" w:rsidR="00277AFA" w:rsidRPr="00315FC1" w:rsidRDefault="00277AFA" w:rsidP="00AC391C">
      <w:pPr>
        <w:tabs>
          <w:tab w:val="num" w:pos="0"/>
        </w:tabs>
        <w:spacing w:before="60" w:after="60"/>
        <w:ind w:firstLine="720"/>
        <w:jc w:val="both"/>
        <w:outlineLvl w:val="1"/>
        <w:rPr>
          <w:rFonts w:ascii="Times New Roman" w:hAnsi="Times New Roman"/>
          <w:bCs/>
          <w:color w:val="0000FF"/>
          <w:sz w:val="24"/>
          <w:szCs w:val="24"/>
          <w:lang w:val="vi-VN"/>
          <w:rPrChange w:id="591" w:author="ThaiNN" w:date="2008-12-09T15:09:00Z">
            <w:rPr>
              <w:rFonts w:ascii="Times New Roman" w:hAnsi="Times New Roman"/>
              <w:bCs/>
              <w:sz w:val="24"/>
              <w:szCs w:val="24"/>
              <w:lang w:val="vi-VN"/>
            </w:rPr>
          </w:rPrChange>
        </w:rPr>
      </w:pPr>
      <w:r w:rsidRPr="00315FC1">
        <w:rPr>
          <w:rFonts w:ascii="Times New Roman" w:hAnsi="Times New Roman"/>
          <w:color w:val="0000FF"/>
          <w:sz w:val="24"/>
          <w:szCs w:val="24"/>
          <w:lang w:val="vi-VN"/>
          <w:rPrChange w:id="592" w:author="ThaiNN" w:date="2008-12-09T15:09:00Z">
            <w:rPr>
              <w:rFonts w:ascii="Times New Roman" w:hAnsi="Times New Roman"/>
              <w:sz w:val="24"/>
              <w:szCs w:val="24"/>
              <w:lang w:val="vi-VN"/>
            </w:rPr>
          </w:rPrChange>
        </w:rPr>
        <w:t xml:space="preserve">2. </w:t>
      </w:r>
      <w:r w:rsidRPr="00315FC1">
        <w:rPr>
          <w:rFonts w:ascii="Times New Roman" w:hAnsi="Times New Roman"/>
          <w:bCs/>
          <w:color w:val="0000FF"/>
          <w:sz w:val="24"/>
          <w:szCs w:val="24"/>
          <w:lang w:val="vi-VN"/>
          <w:rPrChange w:id="593" w:author="ThaiNN" w:date="2008-12-09T15:09:00Z">
            <w:rPr>
              <w:rFonts w:ascii="Times New Roman" w:hAnsi="Times New Roman"/>
              <w:bCs/>
              <w:sz w:val="24"/>
              <w:szCs w:val="24"/>
              <w:lang w:val="vi-VN"/>
            </w:rPr>
          </w:rPrChange>
        </w:rPr>
        <w:t xml:space="preserve">Ủy ban nhân dân cấp tỉnh tổ chức thực hiện quy hoạch bảo tồn đa dạng sinh học của </w:t>
      </w:r>
      <w:r w:rsidRPr="00315FC1">
        <w:rPr>
          <w:rFonts w:ascii="Times New Roman" w:hAnsi="Times New Roman"/>
          <w:color w:val="0000FF"/>
          <w:sz w:val="24"/>
          <w:szCs w:val="24"/>
          <w:lang w:val="vi-VN"/>
          <w:rPrChange w:id="594" w:author="ThaiNN" w:date="2008-12-09T15:09:00Z">
            <w:rPr>
              <w:rFonts w:ascii="Times New Roman" w:hAnsi="Times New Roman"/>
              <w:sz w:val="24"/>
              <w:szCs w:val="24"/>
              <w:lang w:val="vi-VN"/>
            </w:rPr>
          </w:rPrChange>
        </w:rPr>
        <w:t>tỉnh, thành phố trực thuộc trung ương</w:t>
      </w:r>
      <w:r w:rsidRPr="00315FC1">
        <w:rPr>
          <w:rFonts w:ascii="Times New Roman" w:hAnsi="Times New Roman"/>
          <w:bCs/>
          <w:color w:val="0000FF"/>
          <w:sz w:val="24"/>
          <w:szCs w:val="24"/>
          <w:lang w:val="vi-VN"/>
          <w:rPrChange w:id="595" w:author="ThaiNN" w:date="2008-12-09T15:09:00Z">
            <w:rPr>
              <w:rFonts w:ascii="Times New Roman" w:hAnsi="Times New Roman"/>
              <w:bCs/>
              <w:sz w:val="24"/>
              <w:szCs w:val="24"/>
              <w:lang w:val="vi-VN"/>
            </w:rPr>
          </w:rPrChange>
        </w:rPr>
        <w:t>.</w:t>
      </w:r>
    </w:p>
    <w:p w14:paraId="255D9CE3" w14:textId="77777777" w:rsidR="00315FC1" w:rsidRPr="00315FC1" w:rsidRDefault="00315FC1" w:rsidP="00315FC1">
      <w:pPr>
        <w:tabs>
          <w:tab w:val="num" w:pos="0"/>
        </w:tabs>
        <w:jc w:val="center"/>
        <w:outlineLvl w:val="1"/>
        <w:rPr>
          <w:rFonts w:ascii="Times New Roman" w:hAnsi="Times New Roman"/>
          <w:color w:val="0000FF"/>
          <w:sz w:val="24"/>
          <w:szCs w:val="24"/>
          <w:rPrChange w:id="596" w:author="ThaiNN" w:date="2008-12-09T15:09:00Z">
            <w:rPr>
              <w:rFonts w:ascii="Times New Roman" w:hAnsi="Times New Roman"/>
              <w:sz w:val="24"/>
              <w:szCs w:val="24"/>
            </w:rPr>
          </w:rPrChange>
        </w:rPr>
      </w:pPr>
    </w:p>
    <w:p w14:paraId="13586AE9" w14:textId="77777777" w:rsidR="00277AFA" w:rsidRPr="00315FC1" w:rsidRDefault="00277AFA" w:rsidP="00315FC1">
      <w:pPr>
        <w:tabs>
          <w:tab w:val="num" w:pos="0"/>
        </w:tabs>
        <w:jc w:val="center"/>
        <w:outlineLvl w:val="1"/>
        <w:rPr>
          <w:rFonts w:ascii="Times New Roman" w:hAnsi="Times New Roman"/>
          <w:color w:val="0000FF"/>
          <w:sz w:val="24"/>
          <w:szCs w:val="24"/>
          <w:lang w:val="vi-VN"/>
          <w:rPrChange w:id="597"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598" w:author="ThaiNN" w:date="2008-12-09T15:09:00Z">
            <w:rPr>
              <w:rFonts w:ascii="Times New Roman" w:hAnsi="Times New Roman"/>
              <w:sz w:val="24"/>
              <w:szCs w:val="24"/>
              <w:lang w:val="vi-VN"/>
            </w:rPr>
          </w:rPrChange>
        </w:rPr>
        <w:t>CHƯƠNG III</w:t>
      </w:r>
    </w:p>
    <w:p w14:paraId="420A3A32" w14:textId="77777777" w:rsidR="00277AFA" w:rsidRPr="00315FC1" w:rsidRDefault="00277AFA" w:rsidP="00315FC1">
      <w:pPr>
        <w:jc w:val="center"/>
        <w:rPr>
          <w:rFonts w:ascii="Times New Roman" w:hAnsi="Times New Roman"/>
          <w:b/>
          <w:color w:val="0000FF"/>
          <w:sz w:val="24"/>
          <w:szCs w:val="24"/>
          <w:lang w:val="vi-VN"/>
          <w:rPrChange w:id="599"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600" w:author="ThaiNN" w:date="2008-12-09T15:09:00Z">
            <w:rPr>
              <w:rFonts w:ascii="Times New Roman" w:hAnsi="Times New Roman"/>
              <w:b/>
              <w:sz w:val="24"/>
              <w:szCs w:val="24"/>
              <w:lang w:val="vi-VN"/>
            </w:rPr>
          </w:rPrChange>
        </w:rPr>
        <w:t>BẢO TỒN VÀ PHÁT TRIỂN BỀN VỮNG HỆ SINH THÁI TỰ NHIÊN</w:t>
      </w:r>
    </w:p>
    <w:p w14:paraId="1D6769EE" w14:textId="77777777" w:rsidR="00315FC1" w:rsidRPr="00315FC1" w:rsidRDefault="00315FC1" w:rsidP="00315FC1">
      <w:pPr>
        <w:tabs>
          <w:tab w:val="num" w:pos="0"/>
        </w:tabs>
        <w:jc w:val="center"/>
        <w:outlineLvl w:val="1"/>
        <w:rPr>
          <w:rFonts w:ascii="Times New Roman" w:hAnsi="Times New Roman"/>
          <w:b/>
          <w:bCs/>
          <w:color w:val="0000FF"/>
          <w:sz w:val="24"/>
          <w:szCs w:val="24"/>
          <w:rPrChange w:id="601" w:author="ThaiNN" w:date="2008-12-09T15:09:00Z">
            <w:rPr>
              <w:rFonts w:ascii="Times New Roman" w:hAnsi="Times New Roman"/>
              <w:b/>
              <w:bCs/>
              <w:sz w:val="24"/>
              <w:szCs w:val="24"/>
            </w:rPr>
          </w:rPrChange>
        </w:rPr>
      </w:pPr>
    </w:p>
    <w:p w14:paraId="23579A2B" w14:textId="77777777" w:rsidR="00277AFA" w:rsidRPr="00315FC1" w:rsidRDefault="00277AFA" w:rsidP="00315FC1">
      <w:pPr>
        <w:tabs>
          <w:tab w:val="num" w:pos="0"/>
        </w:tabs>
        <w:jc w:val="center"/>
        <w:outlineLvl w:val="1"/>
        <w:rPr>
          <w:rFonts w:ascii="Times New Roman" w:hAnsi="Times New Roman"/>
          <w:b/>
          <w:bCs/>
          <w:color w:val="0000FF"/>
          <w:sz w:val="24"/>
          <w:szCs w:val="24"/>
          <w:lang w:val="vi-VN"/>
          <w:rPrChange w:id="602"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603" w:author="ThaiNN" w:date="2008-12-09T15:09:00Z">
            <w:rPr>
              <w:rFonts w:ascii="Times New Roman" w:hAnsi="Times New Roman"/>
              <w:b/>
              <w:bCs/>
              <w:sz w:val="24"/>
              <w:szCs w:val="24"/>
              <w:lang w:val="vi-VN"/>
            </w:rPr>
          </w:rPrChange>
        </w:rPr>
        <w:t>Mục 1</w:t>
      </w:r>
    </w:p>
    <w:p w14:paraId="72C21AC4" w14:textId="77777777" w:rsidR="00277AFA" w:rsidRPr="00315FC1" w:rsidRDefault="00277AFA" w:rsidP="00315FC1">
      <w:pPr>
        <w:jc w:val="center"/>
        <w:rPr>
          <w:rFonts w:ascii="Times New Roman" w:hAnsi="Times New Roman"/>
          <w:b/>
          <w:bCs/>
          <w:color w:val="0000FF"/>
          <w:sz w:val="24"/>
          <w:szCs w:val="24"/>
          <w:lang w:val="vi-VN"/>
          <w:rPrChange w:id="604"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605" w:author="ThaiNN" w:date="2008-12-09T15:09:00Z">
            <w:rPr>
              <w:rFonts w:ascii="Times New Roman" w:hAnsi="Times New Roman"/>
              <w:b/>
              <w:bCs/>
              <w:sz w:val="24"/>
              <w:szCs w:val="24"/>
              <w:lang w:val="vi-VN"/>
            </w:rPr>
          </w:rPrChange>
        </w:rPr>
        <w:t>KHU BẢO T</w:t>
      </w:r>
      <w:r w:rsidR="00534C26" w:rsidRPr="00315FC1">
        <w:rPr>
          <w:rFonts w:ascii="Times New Roman" w:hAnsi="Times New Roman"/>
          <w:b/>
          <w:bCs/>
          <w:color w:val="0000FF"/>
          <w:sz w:val="24"/>
          <w:szCs w:val="24"/>
          <w:lang w:val="vi-VN"/>
          <w:rPrChange w:id="606" w:author="ThaiNN" w:date="2008-12-09T15:09:00Z">
            <w:rPr>
              <w:rFonts w:ascii="Times New Roman" w:hAnsi="Times New Roman"/>
              <w:b/>
              <w:bCs/>
              <w:sz w:val="24"/>
              <w:szCs w:val="24"/>
              <w:lang w:val="vi-VN"/>
            </w:rPr>
          </w:rPrChange>
        </w:rPr>
        <w:t>Ồ</w:t>
      </w:r>
      <w:r w:rsidRPr="00315FC1">
        <w:rPr>
          <w:rFonts w:ascii="Times New Roman" w:hAnsi="Times New Roman"/>
          <w:b/>
          <w:bCs/>
          <w:color w:val="0000FF"/>
          <w:sz w:val="24"/>
          <w:szCs w:val="24"/>
          <w:lang w:val="vi-VN"/>
          <w:rPrChange w:id="607" w:author="ThaiNN" w:date="2008-12-09T15:09:00Z">
            <w:rPr>
              <w:rFonts w:ascii="Times New Roman" w:hAnsi="Times New Roman"/>
              <w:b/>
              <w:bCs/>
              <w:sz w:val="24"/>
              <w:szCs w:val="24"/>
              <w:lang w:val="vi-VN"/>
            </w:rPr>
          </w:rPrChange>
        </w:rPr>
        <w:t>N</w:t>
      </w:r>
    </w:p>
    <w:p w14:paraId="1B89C56B" w14:textId="77777777" w:rsidR="005255E3" w:rsidRPr="00315FC1" w:rsidRDefault="00277AFA" w:rsidP="005255E3">
      <w:pPr>
        <w:tabs>
          <w:tab w:val="num" w:pos="0"/>
        </w:tabs>
        <w:spacing w:before="240" w:after="120"/>
        <w:ind w:firstLine="720"/>
        <w:jc w:val="both"/>
        <w:outlineLvl w:val="1"/>
        <w:rPr>
          <w:rFonts w:ascii="Times New Roman" w:hAnsi="Times New Roman"/>
          <w:color w:val="0000FF"/>
          <w:sz w:val="24"/>
          <w:szCs w:val="24"/>
          <w:lang w:val="vi-VN"/>
          <w:rPrChange w:id="608" w:author="ThaiNN" w:date="2008-12-09T15:09:00Z">
            <w:rPr>
              <w:rFonts w:ascii="Times New Roman" w:hAnsi="Times New Roman"/>
              <w:sz w:val="24"/>
              <w:szCs w:val="24"/>
              <w:lang w:val="vi-VN"/>
            </w:rPr>
          </w:rPrChange>
        </w:rPr>
      </w:pPr>
      <w:r w:rsidRPr="00315FC1">
        <w:rPr>
          <w:rFonts w:ascii="Times New Roman" w:hAnsi="Times New Roman"/>
          <w:b/>
          <w:bCs/>
          <w:color w:val="0000FF"/>
          <w:sz w:val="24"/>
          <w:szCs w:val="24"/>
          <w:lang w:val="vi-VN"/>
          <w:rPrChange w:id="609" w:author="ThaiNN" w:date="2008-12-09T15:09:00Z">
            <w:rPr>
              <w:rFonts w:ascii="Times New Roman" w:hAnsi="Times New Roman"/>
              <w:b/>
              <w:bCs/>
              <w:sz w:val="24"/>
              <w:szCs w:val="24"/>
              <w:lang w:val="vi-VN"/>
            </w:rPr>
          </w:rPrChange>
        </w:rPr>
        <w:t xml:space="preserve">Điều 16. Khu bảo tồn, phân cấp khu bảo tồn </w:t>
      </w:r>
    </w:p>
    <w:p w14:paraId="0F676939" w14:textId="77777777" w:rsidR="00277AFA" w:rsidRPr="00315FC1" w:rsidRDefault="00277AFA" w:rsidP="005255E3">
      <w:pPr>
        <w:tabs>
          <w:tab w:val="num" w:pos="0"/>
        </w:tabs>
        <w:spacing w:before="240" w:after="120"/>
        <w:ind w:firstLine="720"/>
        <w:jc w:val="both"/>
        <w:outlineLvl w:val="1"/>
        <w:rPr>
          <w:rFonts w:ascii="Times New Roman" w:hAnsi="Times New Roman"/>
          <w:color w:val="0000FF"/>
          <w:sz w:val="24"/>
          <w:szCs w:val="24"/>
          <w:lang w:val="vi-VN"/>
          <w:rPrChange w:id="610"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11" w:author="ThaiNN" w:date="2008-12-09T15:09:00Z">
            <w:rPr>
              <w:rFonts w:ascii="Times New Roman" w:hAnsi="Times New Roman"/>
              <w:sz w:val="24"/>
              <w:szCs w:val="24"/>
              <w:lang w:val="vi-VN"/>
            </w:rPr>
          </w:rPrChange>
        </w:rPr>
        <w:t xml:space="preserve">1. Khu bảo tồn bao gồm: </w:t>
      </w:r>
    </w:p>
    <w:p w14:paraId="0D3C70E6" w14:textId="77777777" w:rsidR="00277AFA" w:rsidRPr="00315FC1" w:rsidRDefault="00277AFA" w:rsidP="00AC391C">
      <w:pPr>
        <w:tabs>
          <w:tab w:val="num" w:pos="720"/>
        </w:tabs>
        <w:spacing w:before="60" w:after="60"/>
        <w:ind w:firstLine="720"/>
        <w:jc w:val="both"/>
        <w:outlineLvl w:val="1"/>
        <w:rPr>
          <w:rFonts w:ascii="Times New Roman" w:hAnsi="Times New Roman"/>
          <w:color w:val="0000FF"/>
          <w:sz w:val="24"/>
          <w:szCs w:val="24"/>
          <w:lang w:val="vi-VN"/>
          <w:rPrChange w:id="61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13" w:author="ThaiNN" w:date="2008-12-09T15:09:00Z">
            <w:rPr>
              <w:rFonts w:ascii="Times New Roman" w:hAnsi="Times New Roman"/>
              <w:sz w:val="24"/>
              <w:szCs w:val="24"/>
              <w:lang w:val="vi-VN"/>
            </w:rPr>
          </w:rPrChange>
        </w:rPr>
        <w:t xml:space="preserve">a) Vườn quốc gia;  </w:t>
      </w:r>
    </w:p>
    <w:p w14:paraId="62C3DC14" w14:textId="77777777" w:rsidR="00277AFA" w:rsidRPr="00315FC1" w:rsidRDefault="00277AFA" w:rsidP="00AC391C">
      <w:pPr>
        <w:tabs>
          <w:tab w:val="num" w:pos="720"/>
        </w:tabs>
        <w:spacing w:before="60" w:after="60"/>
        <w:ind w:firstLine="720"/>
        <w:jc w:val="both"/>
        <w:outlineLvl w:val="1"/>
        <w:rPr>
          <w:rFonts w:ascii="Times New Roman" w:hAnsi="Times New Roman"/>
          <w:color w:val="0000FF"/>
          <w:sz w:val="24"/>
          <w:szCs w:val="24"/>
          <w:lang w:val="vi-VN"/>
          <w:rPrChange w:id="61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15" w:author="ThaiNN" w:date="2008-12-09T15:09:00Z">
            <w:rPr>
              <w:rFonts w:ascii="Times New Roman" w:hAnsi="Times New Roman"/>
              <w:sz w:val="24"/>
              <w:szCs w:val="24"/>
              <w:lang w:val="vi-VN"/>
            </w:rPr>
          </w:rPrChange>
        </w:rPr>
        <w:t>b) Khu dự trữ thiên nhiên;</w:t>
      </w:r>
    </w:p>
    <w:p w14:paraId="0EDED1C5" w14:textId="77777777" w:rsidR="00277AFA" w:rsidRPr="00315FC1" w:rsidRDefault="00277AFA" w:rsidP="00AC391C">
      <w:pPr>
        <w:tabs>
          <w:tab w:val="num" w:pos="720"/>
        </w:tabs>
        <w:spacing w:before="60" w:after="60"/>
        <w:ind w:firstLine="720"/>
        <w:jc w:val="both"/>
        <w:outlineLvl w:val="1"/>
        <w:rPr>
          <w:rFonts w:ascii="Times New Roman" w:hAnsi="Times New Roman"/>
          <w:color w:val="0000FF"/>
          <w:sz w:val="24"/>
          <w:szCs w:val="24"/>
          <w:lang w:val="vi-VN"/>
          <w:rPrChange w:id="61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17" w:author="ThaiNN" w:date="2008-12-09T15:09:00Z">
            <w:rPr>
              <w:rFonts w:ascii="Times New Roman" w:hAnsi="Times New Roman"/>
              <w:sz w:val="24"/>
              <w:szCs w:val="24"/>
              <w:lang w:val="vi-VN"/>
            </w:rPr>
          </w:rPrChange>
        </w:rPr>
        <w:t xml:space="preserve">c) Khu bảo tồn loài - sinh cảnh; </w:t>
      </w:r>
    </w:p>
    <w:p w14:paraId="152238A1" w14:textId="77777777" w:rsidR="00277AFA" w:rsidRPr="00315FC1" w:rsidRDefault="00277AFA" w:rsidP="00AC391C">
      <w:pPr>
        <w:tabs>
          <w:tab w:val="num" w:pos="720"/>
        </w:tabs>
        <w:spacing w:before="60" w:after="60"/>
        <w:ind w:firstLine="720"/>
        <w:jc w:val="both"/>
        <w:outlineLvl w:val="1"/>
        <w:rPr>
          <w:rFonts w:ascii="Times New Roman" w:hAnsi="Times New Roman"/>
          <w:color w:val="0000FF"/>
          <w:sz w:val="24"/>
          <w:szCs w:val="24"/>
          <w:lang w:val="vi-VN"/>
          <w:rPrChange w:id="61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19" w:author="ThaiNN" w:date="2008-12-09T15:09:00Z">
            <w:rPr>
              <w:rFonts w:ascii="Times New Roman" w:hAnsi="Times New Roman"/>
              <w:sz w:val="24"/>
              <w:szCs w:val="24"/>
              <w:lang w:val="vi-VN"/>
            </w:rPr>
          </w:rPrChange>
        </w:rPr>
        <w:t>d) Khu bảo vệ cảnh quan</w:t>
      </w:r>
      <w:r w:rsidR="00610260" w:rsidRPr="00315FC1">
        <w:rPr>
          <w:rFonts w:ascii="Times New Roman" w:hAnsi="Times New Roman"/>
          <w:color w:val="0000FF"/>
          <w:sz w:val="24"/>
          <w:szCs w:val="24"/>
          <w:lang w:val="vi-VN"/>
          <w:rPrChange w:id="620" w:author="ThaiNN" w:date="2008-12-09T15:09:00Z">
            <w:rPr>
              <w:rFonts w:ascii="Times New Roman" w:hAnsi="Times New Roman"/>
              <w:sz w:val="24"/>
              <w:szCs w:val="24"/>
              <w:lang w:val="vi-VN"/>
            </w:rPr>
          </w:rPrChange>
        </w:rPr>
        <w:t>.</w:t>
      </w:r>
    </w:p>
    <w:p w14:paraId="5CE32598" w14:textId="77777777" w:rsidR="00277AFA" w:rsidRPr="00315FC1" w:rsidRDefault="0008453D" w:rsidP="00AC391C">
      <w:pPr>
        <w:tabs>
          <w:tab w:val="num" w:pos="720"/>
        </w:tabs>
        <w:spacing w:before="60" w:after="60"/>
        <w:jc w:val="both"/>
        <w:outlineLvl w:val="1"/>
        <w:rPr>
          <w:rFonts w:ascii="Times New Roman" w:hAnsi="Times New Roman"/>
          <w:color w:val="0000FF"/>
          <w:sz w:val="24"/>
          <w:szCs w:val="24"/>
          <w:lang w:val="vi-VN"/>
          <w:rPrChange w:id="621"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22" w:author="ThaiNN" w:date="2008-12-09T15:09:00Z">
            <w:rPr>
              <w:rFonts w:ascii="Times New Roman" w:hAnsi="Times New Roman"/>
              <w:sz w:val="24"/>
              <w:szCs w:val="24"/>
              <w:lang w:val="vi-VN"/>
            </w:rPr>
          </w:rPrChange>
        </w:rPr>
        <w:tab/>
      </w:r>
      <w:r w:rsidR="00277AFA" w:rsidRPr="00315FC1">
        <w:rPr>
          <w:rFonts w:ascii="Times New Roman" w:hAnsi="Times New Roman"/>
          <w:color w:val="0000FF"/>
          <w:sz w:val="24"/>
          <w:szCs w:val="24"/>
          <w:lang w:val="vi-VN"/>
          <w:rPrChange w:id="623" w:author="ThaiNN" w:date="2008-12-09T15:09:00Z">
            <w:rPr>
              <w:rFonts w:ascii="Times New Roman" w:hAnsi="Times New Roman"/>
              <w:sz w:val="24"/>
              <w:szCs w:val="24"/>
              <w:lang w:val="vi-VN"/>
            </w:rPr>
          </w:rPrChange>
        </w:rPr>
        <w:t xml:space="preserve">2. Căn cứ vào mức độ đa dạng sinh học, giá trị đa dạng sinh học, quy mô diện tích, khu bảo tồn được phân thành cấp quốc gia và cấp tỉnh để có chính sách quản lý, đầu tư phù hợp. </w:t>
      </w:r>
    </w:p>
    <w:p w14:paraId="11261F66" w14:textId="77777777" w:rsidR="00277AFA" w:rsidRPr="00315FC1" w:rsidRDefault="00277AFA" w:rsidP="00AC391C">
      <w:pPr>
        <w:tabs>
          <w:tab w:val="num" w:pos="720"/>
        </w:tabs>
        <w:spacing w:before="60" w:after="60"/>
        <w:ind w:firstLine="720"/>
        <w:jc w:val="both"/>
        <w:outlineLvl w:val="1"/>
        <w:rPr>
          <w:rFonts w:ascii="Times New Roman" w:hAnsi="Times New Roman"/>
          <w:color w:val="0000FF"/>
          <w:sz w:val="24"/>
          <w:szCs w:val="24"/>
          <w:lang w:val="vi-VN"/>
          <w:rPrChange w:id="62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25" w:author="ThaiNN" w:date="2008-12-09T15:09:00Z">
            <w:rPr>
              <w:rFonts w:ascii="Times New Roman" w:hAnsi="Times New Roman"/>
              <w:sz w:val="24"/>
              <w:szCs w:val="24"/>
              <w:lang w:val="vi-VN"/>
            </w:rPr>
          </w:rPrChange>
        </w:rPr>
        <w:t>3. Khu bảo tồn phải được thống kê, kiểm kê diện tích; xác lập vị trí trên bản đồ hiện trạng sử dụng đất hoặc xác định tọa độ trên mặt nước biển.</w:t>
      </w:r>
      <w:r w:rsidRPr="00315FC1">
        <w:rPr>
          <w:rFonts w:ascii="Times New Roman" w:hAnsi="Times New Roman"/>
          <w:bCs/>
          <w:color w:val="0000FF"/>
          <w:sz w:val="24"/>
          <w:szCs w:val="24"/>
          <w:lang w:val="vi-VN"/>
          <w:rPrChange w:id="626" w:author="ThaiNN" w:date="2008-12-09T15:09:00Z">
            <w:rPr>
              <w:rFonts w:ascii="Times New Roman" w:hAnsi="Times New Roman"/>
              <w:bCs/>
              <w:sz w:val="24"/>
              <w:szCs w:val="24"/>
              <w:lang w:val="vi-VN"/>
            </w:rPr>
          </w:rPrChange>
        </w:rPr>
        <w:t xml:space="preserve"> </w:t>
      </w:r>
    </w:p>
    <w:p w14:paraId="7E8F4419" w14:textId="77777777" w:rsidR="005255E3" w:rsidRPr="00315FC1" w:rsidRDefault="00CF5062" w:rsidP="001E67E3">
      <w:pPr>
        <w:spacing w:before="60" w:after="60"/>
        <w:ind w:firstLine="720"/>
        <w:jc w:val="both"/>
        <w:rPr>
          <w:rFonts w:ascii="Times New Roman" w:hAnsi="Times New Roman"/>
          <w:color w:val="0000FF"/>
          <w:sz w:val="24"/>
          <w:szCs w:val="24"/>
          <w:lang w:val="vi-VN"/>
          <w:rPrChange w:id="627"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28" w:author="ThaiNN" w:date="2008-12-09T15:09:00Z">
            <w:rPr>
              <w:rFonts w:ascii="Times New Roman" w:hAnsi="Times New Roman"/>
              <w:sz w:val="24"/>
              <w:szCs w:val="24"/>
              <w:lang w:val="vi-VN"/>
            </w:rPr>
          </w:rPrChange>
        </w:rPr>
        <w:t xml:space="preserve">4. </w:t>
      </w:r>
      <w:r w:rsidR="00277AFA" w:rsidRPr="00315FC1">
        <w:rPr>
          <w:rFonts w:ascii="Times New Roman" w:hAnsi="Times New Roman"/>
          <w:color w:val="0000FF"/>
          <w:sz w:val="24"/>
          <w:szCs w:val="24"/>
          <w:lang w:val="vi-VN"/>
          <w:rPrChange w:id="629" w:author="ThaiNN" w:date="2008-12-09T15:09:00Z">
            <w:rPr>
              <w:rFonts w:ascii="Times New Roman" w:hAnsi="Times New Roman"/>
              <w:sz w:val="24"/>
              <w:szCs w:val="24"/>
              <w:lang w:val="vi-VN"/>
            </w:rPr>
          </w:rPrChange>
        </w:rPr>
        <w:t xml:space="preserve">Chính phủ quy định cụ thể </w:t>
      </w:r>
      <w:r w:rsidR="001E67E3" w:rsidRPr="00315FC1">
        <w:rPr>
          <w:rFonts w:ascii="Times New Roman" w:hAnsi="Times New Roman"/>
          <w:color w:val="0000FF"/>
          <w:sz w:val="24"/>
          <w:szCs w:val="24"/>
          <w:lang w:val="vi-VN"/>
          <w:rPrChange w:id="630" w:author="ThaiNN" w:date="2008-12-09T15:09:00Z">
            <w:rPr>
              <w:rFonts w:ascii="Times New Roman" w:hAnsi="Times New Roman"/>
              <w:sz w:val="24"/>
              <w:szCs w:val="24"/>
              <w:lang w:val="vi-VN"/>
            </w:rPr>
          </w:rPrChange>
        </w:rPr>
        <w:t>tiêu chí phân cấp khu bảo tồn</w:t>
      </w:r>
      <w:r w:rsidR="005255E3" w:rsidRPr="00315FC1">
        <w:rPr>
          <w:rFonts w:ascii="Times New Roman" w:hAnsi="Times New Roman"/>
          <w:color w:val="0000FF"/>
          <w:sz w:val="24"/>
          <w:szCs w:val="24"/>
          <w:lang w:val="vi-VN"/>
          <w:rPrChange w:id="631" w:author="ThaiNN" w:date="2008-12-09T15:09:00Z">
            <w:rPr>
              <w:rFonts w:ascii="Times New Roman" w:hAnsi="Times New Roman"/>
              <w:sz w:val="24"/>
              <w:szCs w:val="24"/>
              <w:lang w:val="vi-VN"/>
            </w:rPr>
          </w:rPrChange>
        </w:rPr>
        <w:t>.</w:t>
      </w:r>
    </w:p>
    <w:p w14:paraId="59346E30" w14:textId="77777777" w:rsidR="00277AFA" w:rsidRPr="00315FC1" w:rsidRDefault="00277AFA" w:rsidP="00024DD4">
      <w:pPr>
        <w:spacing w:before="240" w:after="120"/>
        <w:ind w:firstLine="720"/>
        <w:jc w:val="both"/>
        <w:outlineLvl w:val="1"/>
        <w:rPr>
          <w:rFonts w:ascii="Times New Roman" w:hAnsi="Times New Roman"/>
          <w:b/>
          <w:color w:val="0000FF"/>
          <w:sz w:val="24"/>
          <w:szCs w:val="24"/>
          <w:lang w:val="vi-VN"/>
          <w:rPrChange w:id="632"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633" w:author="ThaiNN" w:date="2008-12-09T15:09:00Z">
            <w:rPr>
              <w:rFonts w:ascii="Times New Roman" w:hAnsi="Times New Roman"/>
              <w:b/>
              <w:sz w:val="24"/>
              <w:szCs w:val="24"/>
              <w:lang w:val="vi-VN"/>
            </w:rPr>
          </w:rPrChange>
        </w:rPr>
        <w:t>Điều 17. Vườn quốc gia</w:t>
      </w:r>
    </w:p>
    <w:p w14:paraId="4B74120F" w14:textId="77777777" w:rsidR="00277AFA" w:rsidRPr="00315FC1" w:rsidRDefault="00277AFA" w:rsidP="00AC391C">
      <w:pPr>
        <w:tabs>
          <w:tab w:val="num" w:pos="720"/>
        </w:tabs>
        <w:spacing w:before="60" w:after="60"/>
        <w:ind w:firstLine="720"/>
        <w:jc w:val="both"/>
        <w:outlineLvl w:val="1"/>
        <w:rPr>
          <w:rFonts w:ascii="Times New Roman" w:hAnsi="Times New Roman"/>
          <w:color w:val="0000FF"/>
          <w:sz w:val="24"/>
          <w:szCs w:val="24"/>
          <w:lang w:val="vi-VN"/>
          <w:rPrChange w:id="63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35" w:author="ThaiNN" w:date="2008-12-09T15:09:00Z">
            <w:rPr>
              <w:rFonts w:ascii="Times New Roman" w:hAnsi="Times New Roman"/>
              <w:sz w:val="24"/>
              <w:szCs w:val="24"/>
              <w:lang w:val="vi-VN"/>
            </w:rPr>
          </w:rPrChange>
        </w:rPr>
        <w:t>Vườn quốc gia phải có các tiêu chí chủ yếu sau đây:</w:t>
      </w:r>
    </w:p>
    <w:p w14:paraId="3EE5B57F" w14:textId="77777777" w:rsidR="00277AFA" w:rsidRPr="00315FC1" w:rsidRDefault="00277AFA" w:rsidP="00AC391C">
      <w:pPr>
        <w:tabs>
          <w:tab w:val="num" w:pos="720"/>
        </w:tabs>
        <w:spacing w:before="60" w:after="60"/>
        <w:ind w:firstLine="720"/>
        <w:jc w:val="both"/>
        <w:outlineLvl w:val="1"/>
        <w:rPr>
          <w:rFonts w:ascii="Times New Roman" w:hAnsi="Times New Roman"/>
          <w:color w:val="0000FF"/>
          <w:sz w:val="24"/>
          <w:szCs w:val="24"/>
          <w:lang w:val="vi-VN"/>
          <w:rPrChange w:id="63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37" w:author="ThaiNN" w:date="2008-12-09T15:09:00Z">
            <w:rPr>
              <w:rFonts w:ascii="Times New Roman" w:hAnsi="Times New Roman"/>
              <w:sz w:val="24"/>
              <w:szCs w:val="24"/>
              <w:lang w:val="vi-VN"/>
            </w:rPr>
          </w:rPrChange>
        </w:rPr>
        <w:t>1. Có hệ sinh thái tự nhiên quan trọng đối với quốc gia, quốc tế, đặc thù hoặc đại diện cho một vùng sinh thái tự nhiên;</w:t>
      </w:r>
    </w:p>
    <w:p w14:paraId="0D70A022"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3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39" w:author="ThaiNN" w:date="2008-12-09T15:09:00Z">
            <w:rPr>
              <w:rFonts w:ascii="Times New Roman" w:hAnsi="Times New Roman"/>
              <w:sz w:val="24"/>
              <w:szCs w:val="24"/>
              <w:lang w:val="vi-VN"/>
            </w:rPr>
          </w:rPrChange>
        </w:rPr>
        <w:t>2. Là nơi sinh sống tự nhiên thường xuyên hoặc theo mùa của ít nhất một loài thuộc Danh mục loài nguy cấp, quý, hiếm được ưu tiên bảo vệ;</w:t>
      </w:r>
    </w:p>
    <w:p w14:paraId="34BBE768"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40"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41" w:author="ThaiNN" w:date="2008-12-09T15:09:00Z">
            <w:rPr>
              <w:rFonts w:ascii="Times New Roman" w:hAnsi="Times New Roman"/>
              <w:sz w:val="24"/>
              <w:szCs w:val="24"/>
              <w:lang w:val="vi-VN"/>
            </w:rPr>
          </w:rPrChange>
        </w:rPr>
        <w:t xml:space="preserve">3. Có giá trị đặc biệt về khoa học, giáo dục; </w:t>
      </w:r>
    </w:p>
    <w:p w14:paraId="27A95D52" w14:textId="77777777" w:rsidR="00277AFA" w:rsidRPr="00315FC1" w:rsidRDefault="00277AFA" w:rsidP="000B2382">
      <w:pPr>
        <w:spacing w:before="60" w:after="60"/>
        <w:ind w:firstLine="720"/>
        <w:jc w:val="both"/>
        <w:rPr>
          <w:rFonts w:ascii="Times New Roman" w:hAnsi="Times New Roman"/>
          <w:color w:val="0000FF"/>
          <w:sz w:val="24"/>
          <w:szCs w:val="24"/>
          <w:lang w:val="vi-VN"/>
          <w:rPrChange w:id="64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43" w:author="ThaiNN" w:date="2008-12-09T15:09:00Z">
            <w:rPr>
              <w:rFonts w:ascii="Times New Roman" w:hAnsi="Times New Roman"/>
              <w:sz w:val="24"/>
              <w:szCs w:val="24"/>
              <w:lang w:val="vi-VN"/>
            </w:rPr>
          </w:rPrChange>
        </w:rPr>
        <w:t>4. Có cảnh quan môi trường, nét đẹp độc đáo của tự nhiên, có giá trị du lịch sinh thái.</w:t>
      </w:r>
    </w:p>
    <w:p w14:paraId="276DD2C8" w14:textId="77777777" w:rsidR="00277AFA" w:rsidRPr="00315FC1" w:rsidRDefault="00277AFA" w:rsidP="00024DD4">
      <w:pPr>
        <w:spacing w:before="240" w:after="120"/>
        <w:ind w:firstLine="720"/>
        <w:jc w:val="both"/>
        <w:outlineLvl w:val="1"/>
        <w:rPr>
          <w:rFonts w:ascii="Times New Roman" w:hAnsi="Times New Roman"/>
          <w:b/>
          <w:color w:val="0000FF"/>
          <w:sz w:val="24"/>
          <w:szCs w:val="24"/>
          <w:lang w:val="vi-VN"/>
          <w:rPrChange w:id="644"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645" w:author="ThaiNN" w:date="2008-12-09T15:09:00Z">
            <w:rPr>
              <w:rFonts w:ascii="Times New Roman" w:hAnsi="Times New Roman"/>
              <w:b/>
              <w:sz w:val="24"/>
              <w:szCs w:val="24"/>
              <w:lang w:val="vi-VN"/>
            </w:rPr>
          </w:rPrChange>
        </w:rPr>
        <w:t>Điều 18. Khu dự trữ thiên nhiên</w:t>
      </w:r>
    </w:p>
    <w:p w14:paraId="3B3BFAC7"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4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47" w:author="ThaiNN" w:date="2008-12-09T15:09:00Z">
            <w:rPr>
              <w:rFonts w:ascii="Times New Roman" w:hAnsi="Times New Roman"/>
              <w:sz w:val="24"/>
              <w:szCs w:val="24"/>
              <w:lang w:val="vi-VN"/>
            </w:rPr>
          </w:rPrChange>
        </w:rPr>
        <w:t>1. Khu dự trữ thiên nhiên gồm có:</w:t>
      </w:r>
    </w:p>
    <w:p w14:paraId="07108002"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4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49" w:author="ThaiNN" w:date="2008-12-09T15:09:00Z">
            <w:rPr>
              <w:rFonts w:ascii="Times New Roman" w:hAnsi="Times New Roman"/>
              <w:sz w:val="24"/>
              <w:szCs w:val="24"/>
              <w:lang w:val="vi-VN"/>
            </w:rPr>
          </w:rPrChange>
        </w:rPr>
        <w:t>a) Khu dự trữ thiên nhiên cấp quốc gia;</w:t>
      </w:r>
    </w:p>
    <w:p w14:paraId="1F0B8CCB"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50"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51" w:author="ThaiNN" w:date="2008-12-09T15:09:00Z">
            <w:rPr>
              <w:rFonts w:ascii="Times New Roman" w:hAnsi="Times New Roman"/>
              <w:sz w:val="24"/>
              <w:szCs w:val="24"/>
              <w:lang w:val="vi-VN"/>
            </w:rPr>
          </w:rPrChange>
        </w:rPr>
        <w:t>b) Khu dự trữ thiên nhiên cấp tỉnh.</w:t>
      </w:r>
    </w:p>
    <w:p w14:paraId="192506D7"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5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53" w:author="ThaiNN" w:date="2008-12-09T15:09:00Z">
            <w:rPr>
              <w:rFonts w:ascii="Times New Roman" w:hAnsi="Times New Roman"/>
              <w:sz w:val="24"/>
              <w:szCs w:val="24"/>
              <w:lang w:val="vi-VN"/>
            </w:rPr>
          </w:rPrChange>
        </w:rPr>
        <w:t xml:space="preserve">2. Khu dự trữ thiên nhiên cấp quốc gia phải có các tiêu chí chủ yếu sau đây: </w:t>
      </w:r>
    </w:p>
    <w:p w14:paraId="3C841755"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5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55" w:author="ThaiNN" w:date="2008-12-09T15:09:00Z">
            <w:rPr>
              <w:rFonts w:ascii="Times New Roman" w:hAnsi="Times New Roman"/>
              <w:sz w:val="24"/>
              <w:szCs w:val="24"/>
              <w:lang w:val="vi-VN"/>
            </w:rPr>
          </w:rPrChange>
        </w:rPr>
        <w:t>a) Có hệ sinh thái tự nhiên quan trọng đối với quốc gia, quốc tế, đặc thù hoặc đại diện cho một vùng sinh thái tự nhiên;</w:t>
      </w:r>
    </w:p>
    <w:p w14:paraId="327FFEAF" w14:textId="77777777" w:rsidR="00277AFA" w:rsidRPr="00315FC1" w:rsidRDefault="00277AFA" w:rsidP="00AC391C">
      <w:pPr>
        <w:spacing w:before="60" w:after="60"/>
        <w:ind w:left="720"/>
        <w:jc w:val="both"/>
        <w:outlineLvl w:val="1"/>
        <w:rPr>
          <w:rFonts w:ascii="Times New Roman" w:hAnsi="Times New Roman"/>
          <w:color w:val="0000FF"/>
          <w:sz w:val="24"/>
          <w:szCs w:val="24"/>
          <w:lang w:val="vi-VN"/>
          <w:rPrChange w:id="65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57" w:author="ThaiNN" w:date="2008-12-09T15:09:00Z">
            <w:rPr>
              <w:rFonts w:ascii="Times New Roman" w:hAnsi="Times New Roman"/>
              <w:sz w:val="24"/>
              <w:szCs w:val="24"/>
              <w:lang w:val="vi-VN"/>
            </w:rPr>
          </w:rPrChange>
        </w:rPr>
        <w:t>b) Có giá trị đặc biệt về khoa học, giáo dục hoặc du lịch sinh thái, nghỉ dưỡng.</w:t>
      </w:r>
    </w:p>
    <w:p w14:paraId="735A3B24"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65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59" w:author="ThaiNN" w:date="2008-12-09T15:09:00Z">
            <w:rPr>
              <w:rFonts w:ascii="Times New Roman" w:hAnsi="Times New Roman"/>
              <w:sz w:val="24"/>
              <w:szCs w:val="24"/>
              <w:lang w:val="vi-VN"/>
            </w:rPr>
          </w:rPrChange>
        </w:rPr>
        <w:t>3. Khu dự trữ thiên nhiên cấp tỉnh là khu thuộc quy hoạch bảo tồn đa dạng sinh học của tỉnh, thành phố trực thuộc trung ương nhằm mục đích bảo tồn các hệ sinh thái tự nhiên trên địa bàn.</w:t>
      </w:r>
    </w:p>
    <w:p w14:paraId="679BBD6D" w14:textId="77777777" w:rsidR="00277AFA" w:rsidRPr="00315FC1" w:rsidRDefault="00277AFA" w:rsidP="00024DD4">
      <w:pPr>
        <w:spacing w:before="240" w:after="120"/>
        <w:ind w:firstLine="720"/>
        <w:jc w:val="both"/>
        <w:outlineLvl w:val="1"/>
        <w:rPr>
          <w:rFonts w:ascii="Times New Roman" w:hAnsi="Times New Roman"/>
          <w:b/>
          <w:color w:val="0000FF"/>
          <w:sz w:val="24"/>
          <w:szCs w:val="24"/>
          <w:lang w:val="vi-VN"/>
          <w:rPrChange w:id="660"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661" w:author="ThaiNN" w:date="2008-12-09T15:09:00Z">
            <w:rPr>
              <w:rFonts w:ascii="Times New Roman" w:hAnsi="Times New Roman"/>
              <w:b/>
              <w:sz w:val="24"/>
              <w:szCs w:val="24"/>
              <w:lang w:val="vi-VN"/>
            </w:rPr>
          </w:rPrChange>
        </w:rPr>
        <w:t>Điều 19. Khu bảo tồn loài – sinh cảnh</w:t>
      </w:r>
    </w:p>
    <w:p w14:paraId="5CBEE76C"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6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63" w:author="ThaiNN" w:date="2008-12-09T15:09:00Z">
            <w:rPr>
              <w:rFonts w:ascii="Times New Roman" w:hAnsi="Times New Roman"/>
              <w:sz w:val="24"/>
              <w:szCs w:val="24"/>
              <w:lang w:val="vi-VN"/>
            </w:rPr>
          </w:rPrChange>
        </w:rPr>
        <w:t>1. Khu bảo tồn loài – sinh cảnh gồm có:</w:t>
      </w:r>
    </w:p>
    <w:p w14:paraId="22C0F87F"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6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65" w:author="ThaiNN" w:date="2008-12-09T15:09:00Z">
            <w:rPr>
              <w:rFonts w:ascii="Times New Roman" w:hAnsi="Times New Roman"/>
              <w:sz w:val="24"/>
              <w:szCs w:val="24"/>
              <w:lang w:val="vi-VN"/>
            </w:rPr>
          </w:rPrChange>
        </w:rPr>
        <w:t>a) Khu bảo tồn loài – sinh cảnh cấp quốc gia;</w:t>
      </w:r>
    </w:p>
    <w:p w14:paraId="6009E6F1"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6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67" w:author="ThaiNN" w:date="2008-12-09T15:09:00Z">
            <w:rPr>
              <w:rFonts w:ascii="Times New Roman" w:hAnsi="Times New Roman"/>
              <w:sz w:val="24"/>
              <w:szCs w:val="24"/>
              <w:lang w:val="vi-VN"/>
            </w:rPr>
          </w:rPrChange>
        </w:rPr>
        <w:t>b) Khu bảo tồn loài – sinh cảnh cấp tỉnh.</w:t>
      </w:r>
    </w:p>
    <w:p w14:paraId="76ED9E57"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6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69" w:author="ThaiNN" w:date="2008-12-09T15:09:00Z">
            <w:rPr>
              <w:rFonts w:ascii="Times New Roman" w:hAnsi="Times New Roman"/>
              <w:sz w:val="24"/>
              <w:szCs w:val="24"/>
              <w:lang w:val="vi-VN"/>
            </w:rPr>
          </w:rPrChange>
        </w:rPr>
        <w:t>2. Khu bảo tồn loài – sinh cảnh cấp quốc gia phải có các tiêu chí chủ yếu sau đây:</w:t>
      </w:r>
    </w:p>
    <w:p w14:paraId="14E053F0"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70"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71" w:author="ThaiNN" w:date="2008-12-09T15:09:00Z">
            <w:rPr>
              <w:rFonts w:ascii="Times New Roman" w:hAnsi="Times New Roman"/>
              <w:sz w:val="24"/>
              <w:szCs w:val="24"/>
              <w:lang w:val="vi-VN"/>
            </w:rPr>
          </w:rPrChange>
        </w:rPr>
        <w:t>a) Là nơi sinh sống tự nhiên thường xuyên hoặc theo mùa của ít nhất một loài thuộc Danh mục loài nguy cấp, quý, hiếm được ưu tiên bảo vệ;</w:t>
      </w:r>
    </w:p>
    <w:p w14:paraId="7D00DA0D"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7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73" w:author="ThaiNN" w:date="2008-12-09T15:09:00Z">
            <w:rPr>
              <w:rFonts w:ascii="Times New Roman" w:hAnsi="Times New Roman"/>
              <w:sz w:val="24"/>
              <w:szCs w:val="24"/>
              <w:lang w:val="vi-VN"/>
            </w:rPr>
          </w:rPrChange>
        </w:rPr>
        <w:t>b) Có giá trị đặc biệt về khoa học, giáo dục.</w:t>
      </w:r>
    </w:p>
    <w:p w14:paraId="24BA29F2"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67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75" w:author="ThaiNN" w:date="2008-12-09T15:09:00Z">
            <w:rPr>
              <w:rFonts w:ascii="Times New Roman" w:hAnsi="Times New Roman"/>
              <w:sz w:val="24"/>
              <w:szCs w:val="24"/>
              <w:lang w:val="vi-VN"/>
            </w:rPr>
          </w:rPrChange>
        </w:rPr>
        <w:t>3. Khu bảo tồn loài – sinh cảnh cấp tỉnh là khu thuộc quy hoạch bảo tồn đa dạng sinh học của tỉnh, thành phố trực thuộc trung ương nhằm mục đích bảo tồn các loài hoang dã trên địa bàn.</w:t>
      </w:r>
    </w:p>
    <w:p w14:paraId="14E80142" w14:textId="77777777" w:rsidR="00277AFA" w:rsidRPr="00315FC1" w:rsidRDefault="00277AFA" w:rsidP="00024DD4">
      <w:pPr>
        <w:spacing w:before="240" w:after="120"/>
        <w:ind w:firstLine="720"/>
        <w:jc w:val="both"/>
        <w:outlineLvl w:val="1"/>
        <w:rPr>
          <w:rFonts w:ascii="Times New Roman" w:hAnsi="Times New Roman"/>
          <w:b/>
          <w:color w:val="0000FF"/>
          <w:sz w:val="24"/>
          <w:szCs w:val="24"/>
          <w:lang w:val="vi-VN"/>
          <w:rPrChange w:id="676"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677" w:author="ThaiNN" w:date="2008-12-09T15:09:00Z">
            <w:rPr>
              <w:rFonts w:ascii="Times New Roman" w:hAnsi="Times New Roman"/>
              <w:b/>
              <w:sz w:val="24"/>
              <w:szCs w:val="24"/>
              <w:lang w:val="vi-VN"/>
            </w:rPr>
          </w:rPrChange>
        </w:rPr>
        <w:t>Điều 20. Khu bảo vệ cảnh quan</w:t>
      </w:r>
    </w:p>
    <w:p w14:paraId="2384FA60"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7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79" w:author="ThaiNN" w:date="2008-12-09T15:09:00Z">
            <w:rPr>
              <w:rFonts w:ascii="Times New Roman" w:hAnsi="Times New Roman"/>
              <w:sz w:val="24"/>
              <w:szCs w:val="24"/>
              <w:lang w:val="vi-VN"/>
            </w:rPr>
          </w:rPrChange>
        </w:rPr>
        <w:t>1.</w:t>
      </w:r>
      <w:r w:rsidR="006E61B9" w:rsidRPr="00315FC1">
        <w:rPr>
          <w:rFonts w:ascii="Times New Roman" w:hAnsi="Times New Roman"/>
          <w:color w:val="0000FF"/>
          <w:sz w:val="24"/>
          <w:szCs w:val="24"/>
          <w:lang w:val="vi-VN"/>
          <w:rPrChange w:id="680"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681" w:author="ThaiNN" w:date="2008-12-09T15:09:00Z">
            <w:rPr>
              <w:rFonts w:ascii="Times New Roman" w:hAnsi="Times New Roman"/>
              <w:sz w:val="24"/>
              <w:szCs w:val="24"/>
              <w:lang w:val="vi-VN"/>
            </w:rPr>
          </w:rPrChange>
        </w:rPr>
        <w:t>Khu bảo vệ cảnh quan gồm có:</w:t>
      </w:r>
    </w:p>
    <w:p w14:paraId="3F85ED99" w14:textId="77777777" w:rsidR="00277AFA" w:rsidRPr="00315FC1" w:rsidRDefault="00277AFA" w:rsidP="00AC391C">
      <w:pPr>
        <w:spacing w:before="60" w:after="60"/>
        <w:ind w:firstLine="720"/>
        <w:jc w:val="both"/>
        <w:outlineLvl w:val="1"/>
        <w:rPr>
          <w:rFonts w:ascii="Times New Roman" w:hAnsi="Times New Roman"/>
          <w:color w:val="0000FF"/>
          <w:sz w:val="24"/>
          <w:szCs w:val="24"/>
          <w:lang w:val="vi-VN"/>
          <w:rPrChange w:id="68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83" w:author="ThaiNN" w:date="2008-12-09T15:09:00Z">
            <w:rPr>
              <w:rFonts w:ascii="Times New Roman" w:hAnsi="Times New Roman"/>
              <w:sz w:val="24"/>
              <w:szCs w:val="24"/>
              <w:lang w:val="vi-VN"/>
            </w:rPr>
          </w:rPrChange>
        </w:rPr>
        <w:t>a) Khu bảo vệ cảnh quan cấp quốc gia;</w:t>
      </w:r>
    </w:p>
    <w:p w14:paraId="0FF8CD51" w14:textId="77777777" w:rsidR="00277AFA" w:rsidRPr="00315FC1" w:rsidRDefault="00277AFA" w:rsidP="006976D2">
      <w:pPr>
        <w:spacing w:before="60" w:after="60"/>
        <w:ind w:firstLine="720"/>
        <w:jc w:val="both"/>
        <w:outlineLvl w:val="1"/>
        <w:rPr>
          <w:rFonts w:ascii="Times New Roman" w:hAnsi="Times New Roman"/>
          <w:color w:val="0000FF"/>
          <w:sz w:val="24"/>
          <w:szCs w:val="24"/>
          <w:lang w:val="vi-VN"/>
          <w:rPrChange w:id="68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685" w:author="ThaiNN" w:date="2008-12-09T15:09:00Z">
            <w:rPr>
              <w:rFonts w:ascii="Times New Roman" w:hAnsi="Times New Roman"/>
              <w:sz w:val="24"/>
              <w:szCs w:val="24"/>
              <w:lang w:val="vi-VN"/>
            </w:rPr>
          </w:rPrChange>
        </w:rPr>
        <w:t>b) Khu bảo vệ cảnh quan cấp tỉnh.</w:t>
      </w:r>
    </w:p>
    <w:p w14:paraId="56E961E2" w14:textId="77777777" w:rsidR="00277AFA" w:rsidRPr="00315FC1" w:rsidRDefault="00277AFA" w:rsidP="00AC391C">
      <w:pPr>
        <w:spacing w:before="60" w:after="60"/>
        <w:ind w:firstLine="720"/>
        <w:jc w:val="both"/>
        <w:outlineLvl w:val="1"/>
        <w:rPr>
          <w:rFonts w:ascii="Times New Roman" w:hAnsi="Times New Roman"/>
          <w:b/>
          <w:i/>
          <w:color w:val="0000FF"/>
          <w:sz w:val="24"/>
          <w:szCs w:val="24"/>
          <w:lang w:val="vi-VN"/>
          <w:rPrChange w:id="686" w:author="ThaiNN" w:date="2008-12-09T15:09:00Z">
            <w:rPr>
              <w:rFonts w:ascii="Times New Roman" w:hAnsi="Times New Roman"/>
              <w:b/>
              <w:i/>
              <w:sz w:val="24"/>
              <w:szCs w:val="24"/>
              <w:lang w:val="vi-VN"/>
            </w:rPr>
          </w:rPrChange>
        </w:rPr>
      </w:pPr>
      <w:r w:rsidRPr="00315FC1">
        <w:rPr>
          <w:rFonts w:ascii="Times New Roman" w:hAnsi="Times New Roman"/>
          <w:color w:val="0000FF"/>
          <w:sz w:val="24"/>
          <w:szCs w:val="24"/>
          <w:lang w:val="vi-VN"/>
          <w:rPrChange w:id="687" w:author="ThaiNN" w:date="2008-12-09T15:09:00Z">
            <w:rPr>
              <w:rFonts w:ascii="Times New Roman" w:hAnsi="Times New Roman"/>
              <w:sz w:val="24"/>
              <w:szCs w:val="24"/>
              <w:lang w:val="vi-VN"/>
            </w:rPr>
          </w:rPrChange>
        </w:rPr>
        <w:t>2. Khu bảo vệ cảnh quan cấp quốc gia phải có</w:t>
      </w:r>
      <w:r w:rsidRPr="00315FC1">
        <w:rPr>
          <w:rFonts w:ascii="Times New Roman" w:hAnsi="Times New Roman"/>
          <w:b/>
          <w:i/>
          <w:color w:val="0000FF"/>
          <w:sz w:val="24"/>
          <w:szCs w:val="24"/>
          <w:lang w:val="vi-VN"/>
          <w:rPrChange w:id="688" w:author="ThaiNN" w:date="2008-12-09T15:09:00Z">
            <w:rPr>
              <w:rFonts w:ascii="Times New Roman" w:hAnsi="Times New Roman"/>
              <w:b/>
              <w:i/>
              <w:sz w:val="24"/>
              <w:szCs w:val="24"/>
              <w:lang w:val="vi-VN"/>
            </w:rPr>
          </w:rPrChange>
        </w:rPr>
        <w:t xml:space="preserve"> </w:t>
      </w:r>
      <w:r w:rsidRPr="00315FC1">
        <w:rPr>
          <w:rFonts w:ascii="Times New Roman" w:hAnsi="Times New Roman"/>
          <w:color w:val="0000FF"/>
          <w:sz w:val="24"/>
          <w:szCs w:val="24"/>
          <w:lang w:val="vi-VN"/>
          <w:rPrChange w:id="689" w:author="ThaiNN" w:date="2008-12-09T15:09:00Z">
            <w:rPr>
              <w:rFonts w:ascii="Times New Roman" w:hAnsi="Times New Roman"/>
              <w:sz w:val="24"/>
              <w:szCs w:val="24"/>
              <w:lang w:val="vi-VN"/>
            </w:rPr>
          </w:rPrChange>
        </w:rPr>
        <w:t>các tiêu chí chủ yếu sau đây:</w:t>
      </w:r>
    </w:p>
    <w:p w14:paraId="525D038D" w14:textId="77777777" w:rsidR="005255E3" w:rsidRPr="00315FC1" w:rsidRDefault="00277AFA" w:rsidP="00AC391C">
      <w:pPr>
        <w:spacing w:before="60" w:after="60"/>
        <w:ind w:firstLine="720"/>
        <w:jc w:val="both"/>
        <w:outlineLvl w:val="1"/>
        <w:rPr>
          <w:rFonts w:ascii="Times New Roman" w:hAnsi="Times New Roman"/>
          <w:color w:val="0000FF"/>
          <w:sz w:val="24"/>
          <w:szCs w:val="24"/>
          <w:rPrChange w:id="690" w:author="ThaiNN" w:date="2008-12-09T15:09:00Z">
            <w:rPr>
              <w:rFonts w:ascii="Times New Roman" w:hAnsi="Times New Roman"/>
              <w:sz w:val="24"/>
              <w:szCs w:val="24"/>
            </w:rPr>
          </w:rPrChange>
        </w:rPr>
      </w:pPr>
      <w:r w:rsidRPr="00315FC1">
        <w:rPr>
          <w:rFonts w:ascii="Times New Roman" w:hAnsi="Times New Roman"/>
          <w:color w:val="0000FF"/>
          <w:sz w:val="24"/>
          <w:szCs w:val="24"/>
          <w:lang w:val="vi-VN"/>
          <w:rPrChange w:id="691" w:author="ThaiNN" w:date="2008-12-09T15:09:00Z">
            <w:rPr>
              <w:rFonts w:ascii="Times New Roman" w:hAnsi="Times New Roman"/>
              <w:sz w:val="24"/>
              <w:szCs w:val="24"/>
              <w:lang w:val="vi-VN"/>
            </w:rPr>
          </w:rPrChange>
        </w:rPr>
        <w:t xml:space="preserve">a) </w:t>
      </w:r>
      <w:r w:rsidR="005255E3" w:rsidRPr="00315FC1">
        <w:rPr>
          <w:rFonts w:ascii="Times New Roman" w:hAnsi="Times New Roman"/>
          <w:color w:val="0000FF"/>
          <w:sz w:val="24"/>
          <w:szCs w:val="24"/>
          <w:rPrChange w:id="692" w:author="ThaiNN" w:date="2008-12-09T15:09:00Z">
            <w:rPr>
              <w:rFonts w:ascii="Times New Roman" w:hAnsi="Times New Roman"/>
              <w:sz w:val="24"/>
              <w:szCs w:val="24"/>
            </w:rPr>
          </w:rPrChange>
        </w:rPr>
        <w:t>C</w:t>
      </w:r>
      <w:r w:rsidR="005255E3" w:rsidRPr="00315FC1">
        <w:rPr>
          <w:rFonts w:ascii="Times New Roman" w:hAnsi="Times New Roman"/>
          <w:color w:val="0000FF"/>
          <w:sz w:val="24"/>
          <w:szCs w:val="24"/>
          <w:lang w:val="vi-VN"/>
          <w:rPrChange w:id="693" w:author="ThaiNN" w:date="2008-12-09T15:09:00Z">
            <w:rPr>
              <w:rFonts w:ascii="Times New Roman" w:hAnsi="Times New Roman"/>
              <w:sz w:val="24"/>
              <w:szCs w:val="24"/>
              <w:lang w:val="vi-VN"/>
            </w:rPr>
          </w:rPrChange>
        </w:rPr>
        <w:t>ó hệ sinh thái đặc thù;</w:t>
      </w:r>
    </w:p>
    <w:p w14:paraId="555E1A01" w14:textId="77777777" w:rsidR="00277AFA" w:rsidRPr="00315FC1" w:rsidRDefault="005255E3" w:rsidP="00AC391C">
      <w:pPr>
        <w:spacing w:before="60" w:after="60"/>
        <w:ind w:firstLine="720"/>
        <w:jc w:val="both"/>
        <w:outlineLvl w:val="1"/>
        <w:rPr>
          <w:rFonts w:ascii="Times New Roman" w:hAnsi="Times New Roman"/>
          <w:color w:val="0000FF"/>
          <w:sz w:val="24"/>
          <w:szCs w:val="24"/>
          <w:lang w:val="vi-VN"/>
          <w:rPrChange w:id="69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rPrChange w:id="695" w:author="ThaiNN" w:date="2008-12-09T15:09:00Z">
            <w:rPr>
              <w:rFonts w:ascii="Times New Roman" w:hAnsi="Times New Roman"/>
              <w:sz w:val="24"/>
              <w:szCs w:val="24"/>
            </w:rPr>
          </w:rPrChange>
        </w:rPr>
        <w:t>b)</w:t>
      </w:r>
      <w:r w:rsidRPr="00315FC1">
        <w:rPr>
          <w:rFonts w:ascii="Times New Roman" w:hAnsi="Times New Roman"/>
          <w:color w:val="0000FF"/>
          <w:sz w:val="24"/>
          <w:szCs w:val="24"/>
          <w:lang w:val="vi-VN"/>
          <w:rPrChange w:id="696" w:author="ThaiNN" w:date="2008-12-09T15:09:00Z">
            <w:rPr>
              <w:rFonts w:ascii="Times New Roman" w:hAnsi="Times New Roman"/>
              <w:sz w:val="24"/>
              <w:szCs w:val="24"/>
              <w:lang w:val="vi-VN"/>
            </w:rPr>
          </w:rPrChange>
        </w:rPr>
        <w:t xml:space="preserve"> </w:t>
      </w:r>
      <w:r w:rsidR="00277AFA" w:rsidRPr="00315FC1">
        <w:rPr>
          <w:rFonts w:ascii="Times New Roman" w:hAnsi="Times New Roman"/>
          <w:color w:val="0000FF"/>
          <w:sz w:val="24"/>
          <w:szCs w:val="24"/>
          <w:lang w:val="vi-VN"/>
          <w:rPrChange w:id="697" w:author="ThaiNN" w:date="2008-12-09T15:09:00Z">
            <w:rPr>
              <w:rFonts w:ascii="Times New Roman" w:hAnsi="Times New Roman"/>
              <w:sz w:val="24"/>
              <w:szCs w:val="24"/>
              <w:lang w:val="vi-VN"/>
            </w:rPr>
          </w:rPrChange>
        </w:rPr>
        <w:t>Có cảnh quan môi trường, nét đẹp độc đáo của tự nhiên;</w:t>
      </w:r>
      <w:r w:rsidR="006E61B9" w:rsidRPr="00315FC1">
        <w:rPr>
          <w:rFonts w:ascii="Times New Roman" w:hAnsi="Times New Roman"/>
          <w:color w:val="0000FF"/>
          <w:sz w:val="24"/>
          <w:szCs w:val="24"/>
          <w:lang w:val="vi-VN"/>
          <w:rPrChange w:id="698" w:author="ThaiNN" w:date="2008-12-09T15:09:00Z">
            <w:rPr>
              <w:rFonts w:ascii="Times New Roman" w:hAnsi="Times New Roman"/>
              <w:sz w:val="24"/>
              <w:szCs w:val="24"/>
              <w:lang w:val="vi-VN"/>
            </w:rPr>
          </w:rPrChange>
        </w:rPr>
        <w:t xml:space="preserve"> </w:t>
      </w:r>
    </w:p>
    <w:p w14:paraId="161873C7" w14:textId="77777777" w:rsidR="00277AFA" w:rsidRPr="00315FC1" w:rsidRDefault="005255E3" w:rsidP="00AC391C">
      <w:pPr>
        <w:spacing w:before="60" w:after="60"/>
        <w:ind w:firstLine="720"/>
        <w:jc w:val="both"/>
        <w:outlineLvl w:val="1"/>
        <w:rPr>
          <w:rFonts w:ascii="Times New Roman" w:hAnsi="Times New Roman"/>
          <w:color w:val="0000FF"/>
          <w:sz w:val="24"/>
          <w:szCs w:val="24"/>
          <w:lang w:val="vi-VN"/>
          <w:rPrChange w:id="699"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00" w:author="ThaiNN" w:date="2008-12-09T15:09:00Z">
            <w:rPr>
              <w:rFonts w:ascii="Times New Roman" w:hAnsi="Times New Roman"/>
              <w:sz w:val="24"/>
              <w:szCs w:val="24"/>
              <w:lang w:val="vi-VN"/>
            </w:rPr>
          </w:rPrChange>
        </w:rPr>
        <w:t>c</w:t>
      </w:r>
      <w:r w:rsidR="00277AFA" w:rsidRPr="00315FC1">
        <w:rPr>
          <w:rFonts w:ascii="Times New Roman" w:hAnsi="Times New Roman"/>
          <w:color w:val="0000FF"/>
          <w:sz w:val="24"/>
          <w:szCs w:val="24"/>
          <w:lang w:val="vi-VN"/>
          <w:rPrChange w:id="701" w:author="ThaiNN" w:date="2008-12-09T15:09:00Z">
            <w:rPr>
              <w:rFonts w:ascii="Times New Roman" w:hAnsi="Times New Roman"/>
              <w:sz w:val="24"/>
              <w:szCs w:val="24"/>
              <w:lang w:val="vi-VN"/>
            </w:rPr>
          </w:rPrChange>
        </w:rPr>
        <w:t xml:space="preserve">) Có giá trị về </w:t>
      </w:r>
      <w:r w:rsidR="00346F67" w:rsidRPr="00315FC1">
        <w:rPr>
          <w:rFonts w:ascii="Times New Roman" w:hAnsi="Times New Roman"/>
          <w:color w:val="0000FF"/>
          <w:sz w:val="24"/>
          <w:szCs w:val="24"/>
          <w:lang w:val="vi-VN"/>
          <w:rPrChange w:id="702" w:author="ThaiNN" w:date="2008-12-09T15:09:00Z">
            <w:rPr>
              <w:rFonts w:ascii="Times New Roman" w:hAnsi="Times New Roman"/>
              <w:sz w:val="24"/>
              <w:szCs w:val="24"/>
              <w:lang w:val="vi-VN"/>
            </w:rPr>
          </w:rPrChange>
        </w:rPr>
        <w:t xml:space="preserve">khoa học, </w:t>
      </w:r>
      <w:r w:rsidR="00277AFA" w:rsidRPr="00315FC1">
        <w:rPr>
          <w:rFonts w:ascii="Times New Roman" w:hAnsi="Times New Roman"/>
          <w:color w:val="0000FF"/>
          <w:sz w:val="24"/>
          <w:szCs w:val="24"/>
          <w:lang w:val="vi-VN"/>
          <w:rPrChange w:id="703" w:author="ThaiNN" w:date="2008-12-09T15:09:00Z">
            <w:rPr>
              <w:rFonts w:ascii="Times New Roman" w:hAnsi="Times New Roman"/>
              <w:sz w:val="24"/>
              <w:szCs w:val="24"/>
              <w:lang w:val="vi-VN"/>
            </w:rPr>
          </w:rPrChange>
        </w:rPr>
        <w:t>giáo dục</w:t>
      </w:r>
      <w:r w:rsidR="0010517D" w:rsidRPr="00315FC1">
        <w:rPr>
          <w:rFonts w:ascii="Times New Roman" w:hAnsi="Times New Roman"/>
          <w:color w:val="0000FF"/>
          <w:sz w:val="24"/>
          <w:szCs w:val="24"/>
          <w:lang w:val="vi-VN"/>
          <w:rPrChange w:id="704" w:author="ThaiNN" w:date="2008-12-09T15:09:00Z">
            <w:rPr>
              <w:rFonts w:ascii="Times New Roman" w:hAnsi="Times New Roman"/>
              <w:sz w:val="24"/>
              <w:szCs w:val="24"/>
              <w:lang w:val="vi-VN"/>
            </w:rPr>
          </w:rPrChange>
        </w:rPr>
        <w:t>, du lịch sinh thái, nghỉ dưỡng.</w:t>
      </w:r>
    </w:p>
    <w:p w14:paraId="431E63D9"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705"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06" w:author="ThaiNN" w:date="2008-12-09T15:09:00Z">
            <w:rPr>
              <w:rFonts w:ascii="Times New Roman" w:hAnsi="Times New Roman"/>
              <w:sz w:val="24"/>
              <w:szCs w:val="24"/>
              <w:lang w:val="vi-VN"/>
            </w:rPr>
          </w:rPrChange>
        </w:rPr>
        <w:t>3. Khu bảo vệ cảnh quan cấp tỉnh là khu thuộc quy hoạch bảo tồn đa dạng sinh học của tỉnh, thành phố trực thuộc trung ương nhằm mục đích bảo vệ cảnh quan trên địa bàn.</w:t>
      </w:r>
    </w:p>
    <w:p w14:paraId="7FE94B67" w14:textId="77777777" w:rsidR="00277AFA" w:rsidRPr="00315FC1" w:rsidRDefault="00277AFA" w:rsidP="00024DD4">
      <w:pPr>
        <w:spacing w:before="240" w:after="120"/>
        <w:ind w:firstLine="720"/>
        <w:jc w:val="both"/>
        <w:outlineLvl w:val="1"/>
        <w:rPr>
          <w:rFonts w:ascii="Times New Roman" w:hAnsi="Times New Roman"/>
          <w:b/>
          <w:bCs/>
          <w:color w:val="0000FF"/>
          <w:sz w:val="24"/>
          <w:szCs w:val="24"/>
          <w:lang w:val="vi-VN"/>
          <w:rPrChange w:id="707"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708" w:author="ThaiNN" w:date="2008-12-09T15:09:00Z">
            <w:rPr>
              <w:rFonts w:ascii="Times New Roman" w:hAnsi="Times New Roman"/>
              <w:b/>
              <w:bCs/>
              <w:sz w:val="24"/>
              <w:szCs w:val="24"/>
              <w:lang w:val="vi-VN"/>
            </w:rPr>
          </w:rPrChange>
        </w:rPr>
        <w:t xml:space="preserve">Điều 21. Nội dung của dự án </w:t>
      </w:r>
      <w:r w:rsidR="004E415C" w:rsidRPr="00315FC1">
        <w:rPr>
          <w:rFonts w:ascii="Times New Roman" w:hAnsi="Times New Roman"/>
          <w:b/>
          <w:bCs/>
          <w:color w:val="0000FF"/>
          <w:sz w:val="24"/>
          <w:szCs w:val="24"/>
          <w:lang w:val="vi-VN"/>
          <w:rPrChange w:id="709" w:author="ThaiNN" w:date="2008-12-09T15:09:00Z">
            <w:rPr>
              <w:rFonts w:ascii="Times New Roman" w:hAnsi="Times New Roman"/>
              <w:b/>
              <w:bCs/>
              <w:sz w:val="24"/>
              <w:szCs w:val="24"/>
              <w:lang w:val="vi-VN"/>
            </w:rPr>
          </w:rPrChange>
        </w:rPr>
        <w:t xml:space="preserve">thành </w:t>
      </w:r>
      <w:r w:rsidRPr="00315FC1">
        <w:rPr>
          <w:rFonts w:ascii="Times New Roman" w:hAnsi="Times New Roman"/>
          <w:b/>
          <w:bCs/>
          <w:color w:val="0000FF"/>
          <w:sz w:val="24"/>
          <w:szCs w:val="24"/>
          <w:lang w:val="vi-VN"/>
          <w:rPrChange w:id="710" w:author="ThaiNN" w:date="2008-12-09T15:09:00Z">
            <w:rPr>
              <w:rFonts w:ascii="Times New Roman" w:hAnsi="Times New Roman"/>
              <w:b/>
              <w:bCs/>
              <w:sz w:val="24"/>
              <w:szCs w:val="24"/>
              <w:lang w:val="vi-VN"/>
            </w:rPr>
          </w:rPrChange>
        </w:rPr>
        <w:t xml:space="preserve">lập khu bảo tồn </w:t>
      </w:r>
    </w:p>
    <w:p w14:paraId="33FEAAE0"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11"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12" w:author="ThaiNN" w:date="2008-12-09T15:09:00Z">
            <w:rPr>
              <w:rFonts w:ascii="Times New Roman" w:hAnsi="Times New Roman"/>
              <w:sz w:val="24"/>
              <w:szCs w:val="24"/>
              <w:lang w:val="vi-VN"/>
            </w:rPr>
          </w:rPrChange>
        </w:rPr>
        <w:t xml:space="preserve">1. Mục đích bảo tồn đa dạng sinh học; việc đáp ứng các tiêu chí chủ yếu để xác lập khu bảo tồn. </w:t>
      </w:r>
    </w:p>
    <w:p w14:paraId="4BEE21F9"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13"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14" w:author="ThaiNN" w:date="2008-12-09T15:09:00Z">
            <w:rPr>
              <w:rFonts w:ascii="Times New Roman" w:hAnsi="Times New Roman"/>
              <w:sz w:val="24"/>
              <w:szCs w:val="24"/>
              <w:lang w:val="vi-VN"/>
            </w:rPr>
          </w:rPrChange>
        </w:rPr>
        <w:t>2. Thực trạng các hệ sinh thái tự nhiên, các loài thuộc Danh mục loài nguy cấp, quý, hiếm được ưu tiên bảo vệ, các loài hoang dã khác, cảnh quan môi trường, nét đẹp độc đáo của tự nhiên.</w:t>
      </w:r>
    </w:p>
    <w:p w14:paraId="099A3C0E"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15"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16" w:author="ThaiNN" w:date="2008-12-09T15:09:00Z">
            <w:rPr>
              <w:rFonts w:ascii="Times New Roman" w:hAnsi="Times New Roman"/>
              <w:sz w:val="24"/>
              <w:szCs w:val="24"/>
              <w:lang w:val="vi-VN"/>
            </w:rPr>
          </w:rPrChange>
        </w:rPr>
        <w:t>3. Diện tích đất, mặt nước; hiện trạng sử dụng đất, mặt nước; số lượng dân cư sống tại nơi dự kiến thành lập khu bảo tồn; phương án chuyển đổi mục đích sử dụng đất.</w:t>
      </w:r>
    </w:p>
    <w:p w14:paraId="7CFE9C74"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17"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18" w:author="ThaiNN" w:date="2008-12-09T15:09:00Z">
            <w:rPr>
              <w:rFonts w:ascii="Times New Roman" w:hAnsi="Times New Roman"/>
              <w:sz w:val="24"/>
              <w:szCs w:val="24"/>
              <w:lang w:val="vi-VN"/>
            </w:rPr>
          </w:rPrChange>
        </w:rPr>
        <w:t>4. Trích lục bản đồ, vị trí địa lý, diện tích dự kiến thành lập khu bảo tồn.</w:t>
      </w:r>
    </w:p>
    <w:p w14:paraId="4EC51742"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19"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20" w:author="ThaiNN" w:date="2008-12-09T15:09:00Z">
            <w:rPr>
              <w:rFonts w:ascii="Times New Roman" w:hAnsi="Times New Roman"/>
              <w:sz w:val="24"/>
              <w:szCs w:val="24"/>
              <w:lang w:val="vi-VN"/>
            </w:rPr>
          </w:rPrChange>
        </w:rPr>
        <w:t>5. Vị trí địa lý, diện tích phân khu bảo vệ nghiêm ngặt, phân khu phục hồi sinh thái, phân khu dịch vụ - hành chính; ranh giới từng phân khu; phương án ổn định cuộc sống hoặc di dời hộ gia đình, cá nhân ra khỏi nơi dự kiến thành lập khu bảo tồn.</w:t>
      </w:r>
      <w:r w:rsidRPr="00315FC1" w:rsidDel="00B00A2B">
        <w:rPr>
          <w:rFonts w:ascii="Times New Roman" w:hAnsi="Times New Roman"/>
          <w:color w:val="0000FF"/>
          <w:sz w:val="24"/>
          <w:szCs w:val="24"/>
          <w:lang w:val="vi-VN"/>
          <w:rPrChange w:id="721" w:author="ThaiNN" w:date="2008-12-09T15:09:00Z">
            <w:rPr>
              <w:rFonts w:ascii="Times New Roman" w:hAnsi="Times New Roman"/>
              <w:sz w:val="24"/>
              <w:szCs w:val="24"/>
              <w:lang w:val="vi-VN"/>
            </w:rPr>
          </w:rPrChange>
        </w:rPr>
        <w:t xml:space="preserve"> </w:t>
      </w:r>
    </w:p>
    <w:p w14:paraId="7A1A2866"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2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23" w:author="ThaiNN" w:date="2008-12-09T15:09:00Z">
            <w:rPr>
              <w:rFonts w:ascii="Times New Roman" w:hAnsi="Times New Roman"/>
              <w:sz w:val="24"/>
              <w:szCs w:val="24"/>
              <w:lang w:val="vi-VN"/>
            </w:rPr>
          </w:rPrChange>
        </w:rPr>
        <w:t>6. Kế hoạch quản lý khu bảo tồn.</w:t>
      </w:r>
    </w:p>
    <w:p w14:paraId="588CC0B2"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2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25" w:author="ThaiNN" w:date="2008-12-09T15:09:00Z">
            <w:rPr>
              <w:rFonts w:ascii="Times New Roman" w:hAnsi="Times New Roman"/>
              <w:sz w:val="24"/>
              <w:szCs w:val="24"/>
              <w:lang w:val="vi-VN"/>
            </w:rPr>
          </w:rPrChange>
        </w:rPr>
        <w:t xml:space="preserve">7. </w:t>
      </w:r>
      <w:r w:rsidR="00294184" w:rsidRPr="00315FC1">
        <w:rPr>
          <w:rFonts w:ascii="Times New Roman" w:hAnsi="Times New Roman"/>
          <w:color w:val="0000FF"/>
          <w:sz w:val="24"/>
          <w:szCs w:val="24"/>
          <w:lang w:val="vi-VN"/>
          <w:rPrChange w:id="726" w:author="ThaiNN" w:date="2008-12-09T15:09:00Z">
            <w:rPr>
              <w:rFonts w:ascii="Times New Roman" w:hAnsi="Times New Roman"/>
              <w:sz w:val="24"/>
              <w:szCs w:val="24"/>
              <w:lang w:val="vi-VN"/>
            </w:rPr>
          </w:rPrChange>
        </w:rPr>
        <w:t>T</w:t>
      </w:r>
      <w:r w:rsidRPr="00315FC1">
        <w:rPr>
          <w:rFonts w:ascii="Times New Roman" w:hAnsi="Times New Roman"/>
          <w:color w:val="0000FF"/>
          <w:sz w:val="24"/>
          <w:szCs w:val="24"/>
          <w:lang w:val="vi-VN"/>
          <w:rPrChange w:id="727" w:author="ThaiNN" w:date="2008-12-09T15:09:00Z">
            <w:rPr>
              <w:rFonts w:ascii="Times New Roman" w:hAnsi="Times New Roman"/>
              <w:sz w:val="24"/>
              <w:szCs w:val="24"/>
              <w:lang w:val="vi-VN"/>
            </w:rPr>
          </w:rPrChange>
        </w:rPr>
        <w:t>ổ chức quản lý</w:t>
      </w:r>
      <w:r w:rsidR="005067F5" w:rsidRPr="00315FC1">
        <w:rPr>
          <w:rFonts w:ascii="Times New Roman" w:hAnsi="Times New Roman"/>
          <w:color w:val="0000FF"/>
          <w:sz w:val="24"/>
          <w:szCs w:val="24"/>
          <w:lang w:val="vi-VN"/>
          <w:rPrChange w:id="728" w:author="ThaiNN" w:date="2008-12-09T15:09:00Z">
            <w:rPr>
              <w:rFonts w:ascii="Times New Roman" w:hAnsi="Times New Roman"/>
              <w:sz w:val="24"/>
              <w:szCs w:val="24"/>
              <w:lang w:val="vi-VN"/>
            </w:rPr>
          </w:rPrChange>
        </w:rPr>
        <w:t xml:space="preserve"> khu bảo tồn</w:t>
      </w:r>
      <w:r w:rsidRPr="00315FC1">
        <w:rPr>
          <w:rFonts w:ascii="Times New Roman" w:hAnsi="Times New Roman"/>
          <w:color w:val="0000FF"/>
          <w:sz w:val="24"/>
          <w:szCs w:val="24"/>
          <w:lang w:val="vi-VN"/>
          <w:rPrChange w:id="729" w:author="ThaiNN" w:date="2008-12-09T15:09:00Z">
            <w:rPr>
              <w:rFonts w:ascii="Times New Roman" w:hAnsi="Times New Roman"/>
              <w:sz w:val="24"/>
              <w:szCs w:val="24"/>
              <w:lang w:val="vi-VN"/>
            </w:rPr>
          </w:rPrChange>
        </w:rPr>
        <w:t>.</w:t>
      </w:r>
    </w:p>
    <w:p w14:paraId="2AC95F62"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30"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31" w:author="ThaiNN" w:date="2008-12-09T15:09:00Z">
            <w:rPr>
              <w:rFonts w:ascii="Times New Roman" w:hAnsi="Times New Roman"/>
              <w:sz w:val="24"/>
              <w:szCs w:val="24"/>
              <w:lang w:val="vi-VN"/>
            </w:rPr>
          </w:rPrChange>
        </w:rPr>
        <w:t xml:space="preserve">8. Vị trí địa lý, diện tích, ranh giới vùng đệm của nơi dự kiến </w:t>
      </w:r>
      <w:r w:rsidR="00E95C26" w:rsidRPr="00315FC1">
        <w:rPr>
          <w:rFonts w:ascii="Times New Roman" w:hAnsi="Times New Roman"/>
          <w:color w:val="0000FF"/>
          <w:sz w:val="24"/>
          <w:szCs w:val="24"/>
          <w:lang w:val="vi-VN"/>
          <w:rPrChange w:id="732" w:author="ThaiNN" w:date="2008-12-09T15:09:00Z">
            <w:rPr>
              <w:rFonts w:ascii="Times New Roman" w:hAnsi="Times New Roman"/>
              <w:sz w:val="24"/>
              <w:szCs w:val="24"/>
              <w:lang w:val="vi-VN"/>
            </w:rPr>
          </w:rPrChange>
        </w:rPr>
        <w:t xml:space="preserve">thành </w:t>
      </w:r>
      <w:r w:rsidRPr="00315FC1">
        <w:rPr>
          <w:rFonts w:ascii="Times New Roman" w:hAnsi="Times New Roman"/>
          <w:color w:val="0000FF"/>
          <w:sz w:val="24"/>
          <w:szCs w:val="24"/>
          <w:lang w:val="vi-VN"/>
          <w:rPrChange w:id="733" w:author="ThaiNN" w:date="2008-12-09T15:09:00Z">
            <w:rPr>
              <w:rFonts w:ascii="Times New Roman" w:hAnsi="Times New Roman"/>
              <w:sz w:val="24"/>
              <w:szCs w:val="24"/>
              <w:lang w:val="vi-VN"/>
            </w:rPr>
          </w:rPrChange>
        </w:rPr>
        <w:t>lập khu bảo tồn.</w:t>
      </w:r>
    </w:p>
    <w:p w14:paraId="0A5CE99A" w14:textId="77777777" w:rsidR="00277AFA" w:rsidRPr="00315FC1" w:rsidRDefault="00277AFA" w:rsidP="00AC391C">
      <w:pPr>
        <w:spacing w:before="60" w:after="60"/>
        <w:ind w:firstLine="720"/>
        <w:jc w:val="both"/>
        <w:rPr>
          <w:rFonts w:ascii="Times New Roman" w:hAnsi="Times New Roman"/>
          <w:color w:val="0000FF"/>
          <w:sz w:val="24"/>
          <w:szCs w:val="24"/>
          <w:lang w:val="vi-VN"/>
          <w:rPrChange w:id="73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35" w:author="ThaiNN" w:date="2008-12-09T15:09:00Z">
            <w:rPr>
              <w:rFonts w:ascii="Times New Roman" w:hAnsi="Times New Roman"/>
              <w:sz w:val="24"/>
              <w:szCs w:val="24"/>
              <w:lang w:val="vi-VN"/>
            </w:rPr>
          </w:rPrChange>
        </w:rPr>
        <w:t>9. Tổ chức thực hiện dự án</w:t>
      </w:r>
      <w:r w:rsidR="00E95C26" w:rsidRPr="00315FC1">
        <w:rPr>
          <w:rFonts w:ascii="Times New Roman" w:hAnsi="Times New Roman"/>
          <w:color w:val="0000FF"/>
          <w:sz w:val="24"/>
          <w:szCs w:val="24"/>
          <w:lang w:val="vi-VN"/>
          <w:rPrChange w:id="736" w:author="ThaiNN" w:date="2008-12-09T15:09:00Z">
            <w:rPr>
              <w:rFonts w:ascii="Times New Roman" w:hAnsi="Times New Roman"/>
              <w:sz w:val="24"/>
              <w:szCs w:val="24"/>
              <w:lang w:val="vi-VN"/>
            </w:rPr>
          </w:rPrChange>
        </w:rPr>
        <w:t xml:space="preserve"> thành</w:t>
      </w:r>
      <w:r w:rsidRPr="00315FC1">
        <w:rPr>
          <w:rFonts w:ascii="Times New Roman" w:hAnsi="Times New Roman"/>
          <w:color w:val="0000FF"/>
          <w:sz w:val="24"/>
          <w:szCs w:val="24"/>
          <w:lang w:val="vi-VN"/>
          <w:rPrChange w:id="737" w:author="ThaiNN" w:date="2008-12-09T15:09:00Z">
            <w:rPr>
              <w:rFonts w:ascii="Times New Roman" w:hAnsi="Times New Roman"/>
              <w:sz w:val="24"/>
              <w:szCs w:val="24"/>
              <w:lang w:val="vi-VN"/>
            </w:rPr>
          </w:rPrChange>
        </w:rPr>
        <w:t xml:space="preserve"> lập khu bảo tồn.</w:t>
      </w:r>
    </w:p>
    <w:p w14:paraId="297A78DC" w14:textId="77777777" w:rsidR="00277AFA" w:rsidRPr="00315FC1" w:rsidRDefault="00277AFA" w:rsidP="00024DD4">
      <w:pPr>
        <w:tabs>
          <w:tab w:val="num" w:pos="0"/>
        </w:tabs>
        <w:spacing w:before="240" w:after="120"/>
        <w:ind w:firstLine="720"/>
        <w:jc w:val="both"/>
        <w:outlineLvl w:val="1"/>
        <w:rPr>
          <w:rFonts w:ascii="Times New Roman" w:hAnsi="Times New Roman"/>
          <w:b/>
          <w:bCs/>
          <w:color w:val="0000FF"/>
          <w:sz w:val="24"/>
          <w:szCs w:val="24"/>
          <w:lang w:val="vi-VN"/>
          <w:rPrChange w:id="738"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739" w:author="ThaiNN" w:date="2008-12-09T15:09:00Z">
            <w:rPr>
              <w:rFonts w:ascii="Times New Roman" w:hAnsi="Times New Roman"/>
              <w:b/>
              <w:bCs/>
              <w:sz w:val="24"/>
              <w:szCs w:val="24"/>
              <w:lang w:val="vi-VN"/>
            </w:rPr>
          </w:rPrChange>
        </w:rPr>
        <w:t>Điều 22. Lập, thẩm định dự án thành lập khu bảo tồn</w:t>
      </w:r>
      <w:r w:rsidRPr="00315FC1">
        <w:rPr>
          <w:rFonts w:ascii="Times New Roman" w:hAnsi="Times New Roman"/>
          <w:color w:val="0000FF"/>
          <w:sz w:val="24"/>
          <w:szCs w:val="24"/>
          <w:lang w:val="vi-VN"/>
          <w:rPrChange w:id="740" w:author="ThaiNN" w:date="2008-12-09T15:09:00Z">
            <w:rPr>
              <w:rFonts w:ascii="Times New Roman" w:hAnsi="Times New Roman"/>
              <w:sz w:val="24"/>
              <w:szCs w:val="24"/>
              <w:lang w:val="vi-VN"/>
            </w:rPr>
          </w:rPrChange>
        </w:rPr>
        <w:t xml:space="preserve"> </w:t>
      </w:r>
      <w:r w:rsidRPr="00315FC1">
        <w:rPr>
          <w:rFonts w:ascii="Times New Roman" w:hAnsi="Times New Roman"/>
          <w:b/>
          <w:color w:val="0000FF"/>
          <w:sz w:val="24"/>
          <w:szCs w:val="24"/>
          <w:lang w:val="vi-VN"/>
          <w:rPrChange w:id="741" w:author="ThaiNN" w:date="2008-12-09T15:09:00Z">
            <w:rPr>
              <w:rFonts w:ascii="Times New Roman" w:hAnsi="Times New Roman"/>
              <w:b/>
              <w:sz w:val="24"/>
              <w:szCs w:val="24"/>
              <w:lang w:val="vi-VN"/>
            </w:rPr>
          </w:rPrChange>
        </w:rPr>
        <w:t>cấp quốc gia</w:t>
      </w:r>
    </w:p>
    <w:p w14:paraId="5A7B6770" w14:textId="77777777" w:rsidR="00277AFA" w:rsidRPr="00315FC1" w:rsidRDefault="00277AFA" w:rsidP="00AC391C">
      <w:pPr>
        <w:tabs>
          <w:tab w:val="num" w:pos="720"/>
        </w:tabs>
        <w:spacing w:before="60" w:after="60"/>
        <w:ind w:firstLine="720"/>
        <w:jc w:val="both"/>
        <w:outlineLvl w:val="1"/>
        <w:rPr>
          <w:rFonts w:ascii="Times New Roman" w:hAnsi="Times New Roman"/>
          <w:color w:val="0000FF"/>
          <w:sz w:val="24"/>
          <w:szCs w:val="24"/>
          <w:u w:val="single"/>
          <w:lang w:val="vi-VN"/>
          <w:rPrChange w:id="742" w:author="ThaiNN" w:date="2008-12-09T15:09:00Z">
            <w:rPr>
              <w:rFonts w:ascii="Times New Roman" w:hAnsi="Times New Roman"/>
              <w:sz w:val="24"/>
              <w:szCs w:val="24"/>
              <w:u w:val="single"/>
              <w:lang w:val="vi-VN"/>
            </w:rPr>
          </w:rPrChange>
        </w:rPr>
      </w:pPr>
      <w:r w:rsidRPr="00315FC1">
        <w:rPr>
          <w:rFonts w:ascii="Times New Roman" w:hAnsi="Times New Roman"/>
          <w:color w:val="0000FF"/>
          <w:sz w:val="24"/>
          <w:szCs w:val="24"/>
          <w:lang w:val="vi-VN"/>
          <w:rPrChange w:id="743" w:author="ThaiNN" w:date="2008-12-09T15:09:00Z">
            <w:rPr>
              <w:rFonts w:ascii="Times New Roman" w:hAnsi="Times New Roman"/>
              <w:sz w:val="24"/>
              <w:szCs w:val="24"/>
              <w:lang w:val="vi-VN"/>
            </w:rPr>
          </w:rPrChange>
        </w:rPr>
        <w:t>1. Việc lập, thẩm định dự án thành lập khu bảo tồn cấp quốc gia được thực hiện theo sự phân công, phân cấp của Chính phủ.</w:t>
      </w:r>
    </w:p>
    <w:p w14:paraId="4B3C1385"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4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45" w:author="ThaiNN" w:date="2008-12-09T15:09:00Z">
            <w:rPr>
              <w:rFonts w:ascii="Times New Roman" w:hAnsi="Times New Roman"/>
              <w:sz w:val="24"/>
              <w:szCs w:val="24"/>
              <w:lang w:val="vi-VN"/>
            </w:rPr>
          </w:rPrChange>
        </w:rPr>
        <w:t>2. Trình tự, thủ tục lập dự án thành lập khu bảo tồn cấp quốc gia được quy định như sau:</w:t>
      </w:r>
    </w:p>
    <w:p w14:paraId="5AC5BB5E"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4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47" w:author="ThaiNN" w:date="2008-12-09T15:09:00Z">
            <w:rPr>
              <w:rFonts w:ascii="Times New Roman" w:hAnsi="Times New Roman"/>
              <w:sz w:val="24"/>
              <w:szCs w:val="24"/>
              <w:lang w:val="vi-VN"/>
            </w:rPr>
          </w:rPrChange>
        </w:rPr>
        <w:t>a) Tổ chức điều tra, đánh giá hiện trạng đa dạng sinh học nơi dự kiến thành lập khu bảo tồn theo các tiêu chí để xác lập khu bảo tồn quy định tại các điều 17, 18, 19 và 20 của Luật này và lập dự án thành lập khu bảo tồn;</w:t>
      </w:r>
    </w:p>
    <w:p w14:paraId="6EB1EE1F"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4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49" w:author="ThaiNN" w:date="2008-12-09T15:09:00Z">
            <w:rPr>
              <w:rFonts w:ascii="Times New Roman" w:hAnsi="Times New Roman"/>
              <w:sz w:val="24"/>
              <w:szCs w:val="24"/>
              <w:lang w:val="vi-VN"/>
            </w:rPr>
          </w:rPrChange>
        </w:rPr>
        <w:t xml:space="preserve">b) Tổ chức lấy ý kiến </w:t>
      </w:r>
      <w:r w:rsidR="00294184" w:rsidRPr="00315FC1">
        <w:rPr>
          <w:rFonts w:ascii="Times New Roman" w:hAnsi="Times New Roman"/>
          <w:color w:val="0000FF"/>
          <w:sz w:val="24"/>
          <w:szCs w:val="24"/>
          <w:lang w:val="vi-VN"/>
          <w:rPrChange w:id="750" w:author="ThaiNN" w:date="2008-12-09T15:09:00Z">
            <w:rPr>
              <w:rFonts w:ascii="Times New Roman" w:hAnsi="Times New Roman"/>
              <w:sz w:val="24"/>
              <w:szCs w:val="24"/>
              <w:lang w:val="vi-VN"/>
            </w:rPr>
          </w:rPrChange>
        </w:rPr>
        <w:t>b</w:t>
      </w:r>
      <w:r w:rsidRPr="00315FC1">
        <w:rPr>
          <w:rFonts w:ascii="Times New Roman" w:hAnsi="Times New Roman"/>
          <w:color w:val="0000FF"/>
          <w:sz w:val="24"/>
          <w:szCs w:val="24"/>
          <w:lang w:val="vi-VN"/>
          <w:rPrChange w:id="751" w:author="ThaiNN" w:date="2008-12-09T15:09:00Z">
            <w:rPr>
              <w:rFonts w:ascii="Times New Roman" w:hAnsi="Times New Roman"/>
              <w:sz w:val="24"/>
              <w:szCs w:val="24"/>
              <w:lang w:val="vi-VN"/>
            </w:rPr>
          </w:rPrChange>
        </w:rPr>
        <w:t xml:space="preserve">ộ, cơ quan ngang bộ có liên quan, Uỷ ban nhân dân các cấp, ý kiến cộng đồng dân cư sinh sống hợp pháp trong khu vực dự kiến thành lập khu bảo tồn hoặc tiếp giáp với khu bảo tồn; </w:t>
      </w:r>
    </w:p>
    <w:p w14:paraId="3B090775"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5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53" w:author="ThaiNN" w:date="2008-12-09T15:09:00Z">
            <w:rPr>
              <w:rFonts w:ascii="Times New Roman" w:hAnsi="Times New Roman"/>
              <w:sz w:val="24"/>
              <w:szCs w:val="24"/>
              <w:lang w:val="vi-VN"/>
            </w:rPr>
          </w:rPrChange>
        </w:rPr>
        <w:t xml:space="preserve">c) Tổ chức thẩm định dự án thành lập khu bảo tồn cấp quốc gia trình Thủ tướng Chính phủ </w:t>
      </w:r>
      <w:r w:rsidR="00BA50AA" w:rsidRPr="00315FC1">
        <w:rPr>
          <w:rFonts w:ascii="Times New Roman" w:hAnsi="Times New Roman"/>
          <w:color w:val="0000FF"/>
          <w:sz w:val="24"/>
          <w:szCs w:val="24"/>
          <w:lang w:val="vi-VN"/>
          <w:rPrChange w:id="754" w:author="ThaiNN" w:date="2008-12-09T15:09:00Z">
            <w:rPr>
              <w:rFonts w:ascii="Times New Roman" w:hAnsi="Times New Roman"/>
              <w:sz w:val="24"/>
              <w:szCs w:val="24"/>
              <w:lang w:val="vi-VN"/>
            </w:rPr>
          </w:rPrChange>
        </w:rPr>
        <w:t>quyết định</w:t>
      </w:r>
      <w:r w:rsidRPr="00315FC1">
        <w:rPr>
          <w:rFonts w:ascii="Times New Roman" w:hAnsi="Times New Roman"/>
          <w:color w:val="0000FF"/>
          <w:sz w:val="24"/>
          <w:szCs w:val="24"/>
          <w:lang w:val="vi-VN"/>
          <w:rPrChange w:id="755" w:author="ThaiNN" w:date="2008-12-09T15:09:00Z">
            <w:rPr>
              <w:rFonts w:ascii="Times New Roman" w:hAnsi="Times New Roman"/>
              <w:sz w:val="24"/>
              <w:szCs w:val="24"/>
              <w:lang w:val="vi-VN"/>
            </w:rPr>
          </w:rPrChange>
        </w:rPr>
        <w:t>.</w:t>
      </w:r>
    </w:p>
    <w:p w14:paraId="646FF86E"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5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57" w:author="ThaiNN" w:date="2008-12-09T15:09:00Z">
            <w:rPr>
              <w:rFonts w:ascii="Times New Roman" w:hAnsi="Times New Roman"/>
              <w:sz w:val="24"/>
              <w:szCs w:val="24"/>
              <w:lang w:val="vi-VN"/>
            </w:rPr>
          </w:rPrChange>
        </w:rPr>
        <w:t>3. Hồ sơ dự án thành lập khu bảo tồn cấp quốc gia gồm có:</w:t>
      </w:r>
    </w:p>
    <w:p w14:paraId="369A8780"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5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59" w:author="ThaiNN" w:date="2008-12-09T15:09:00Z">
            <w:rPr>
              <w:rFonts w:ascii="Times New Roman" w:hAnsi="Times New Roman"/>
              <w:sz w:val="24"/>
              <w:szCs w:val="24"/>
              <w:lang w:val="vi-VN"/>
            </w:rPr>
          </w:rPrChange>
        </w:rPr>
        <w:t>a) Văn bản đề nghị thành lập khu bảo tồn của cơ quan lập dự án thành lập khu bảo tồn cấp quốc gia</w:t>
      </w:r>
      <w:r w:rsidR="00F86F91" w:rsidRPr="00315FC1">
        <w:rPr>
          <w:rFonts w:ascii="Times New Roman" w:hAnsi="Times New Roman"/>
          <w:color w:val="0000FF"/>
          <w:sz w:val="24"/>
          <w:szCs w:val="24"/>
          <w:lang w:val="vi-VN"/>
          <w:rPrChange w:id="760" w:author="ThaiNN" w:date="2008-12-09T15:09:00Z">
            <w:rPr>
              <w:rFonts w:ascii="Times New Roman" w:hAnsi="Times New Roman"/>
              <w:sz w:val="24"/>
              <w:szCs w:val="24"/>
              <w:lang w:val="vi-VN"/>
            </w:rPr>
          </w:rPrChange>
        </w:rPr>
        <w:t>;</w:t>
      </w:r>
      <w:r w:rsidRPr="00315FC1">
        <w:rPr>
          <w:rFonts w:ascii="Times New Roman" w:hAnsi="Times New Roman"/>
          <w:color w:val="0000FF"/>
          <w:sz w:val="24"/>
          <w:szCs w:val="24"/>
          <w:lang w:val="vi-VN"/>
          <w:rPrChange w:id="761" w:author="ThaiNN" w:date="2008-12-09T15:09:00Z">
            <w:rPr>
              <w:rFonts w:ascii="Times New Roman" w:hAnsi="Times New Roman"/>
              <w:sz w:val="24"/>
              <w:szCs w:val="24"/>
              <w:lang w:val="vi-VN"/>
            </w:rPr>
          </w:rPrChange>
        </w:rPr>
        <w:t xml:space="preserve"> </w:t>
      </w:r>
    </w:p>
    <w:p w14:paraId="614D16C9"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6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63" w:author="ThaiNN" w:date="2008-12-09T15:09:00Z">
            <w:rPr>
              <w:rFonts w:ascii="Times New Roman" w:hAnsi="Times New Roman"/>
              <w:sz w:val="24"/>
              <w:szCs w:val="24"/>
              <w:lang w:val="vi-VN"/>
            </w:rPr>
          </w:rPrChange>
        </w:rPr>
        <w:t>b) Dự án thành lập khu bảo tồn với các nội dung quy định tại Điều 21 của Luật này;</w:t>
      </w:r>
    </w:p>
    <w:p w14:paraId="656FFC54"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6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65" w:author="ThaiNN" w:date="2008-12-09T15:09:00Z">
            <w:rPr>
              <w:rFonts w:ascii="Times New Roman" w:hAnsi="Times New Roman"/>
              <w:sz w:val="24"/>
              <w:szCs w:val="24"/>
              <w:lang w:val="vi-VN"/>
            </w:rPr>
          </w:rPrChange>
        </w:rPr>
        <w:t xml:space="preserve">c) Ý kiến của </w:t>
      </w:r>
      <w:r w:rsidRPr="00315FC1">
        <w:rPr>
          <w:rFonts w:ascii="Times New Roman" w:hAnsi="Times New Roman"/>
          <w:bCs/>
          <w:color w:val="0000FF"/>
          <w:sz w:val="24"/>
          <w:szCs w:val="24"/>
          <w:lang w:val="pl-PL"/>
          <w:rPrChange w:id="766" w:author="ThaiNN" w:date="2008-12-09T15:09:00Z">
            <w:rPr>
              <w:rFonts w:ascii="Times New Roman" w:hAnsi="Times New Roman"/>
              <w:bCs/>
              <w:sz w:val="24"/>
              <w:szCs w:val="24"/>
              <w:lang w:val="pl-PL"/>
            </w:rPr>
          </w:rPrChange>
        </w:rPr>
        <w:t>cơ quan nhà nước có thẩm quyền quản lý khu bảo tồn quy định tại khoản 1 Điều 27 của Luật này</w:t>
      </w:r>
      <w:r w:rsidRPr="00315FC1">
        <w:rPr>
          <w:rFonts w:ascii="Times New Roman" w:hAnsi="Times New Roman"/>
          <w:color w:val="0000FF"/>
          <w:sz w:val="24"/>
          <w:szCs w:val="24"/>
          <w:lang w:val="vi-VN"/>
          <w:rPrChange w:id="767" w:author="ThaiNN" w:date="2008-12-09T15:09:00Z">
            <w:rPr>
              <w:rFonts w:ascii="Times New Roman" w:hAnsi="Times New Roman"/>
              <w:sz w:val="24"/>
              <w:szCs w:val="24"/>
              <w:lang w:val="vi-VN"/>
            </w:rPr>
          </w:rPrChange>
        </w:rPr>
        <w:t xml:space="preserve"> và ý kiến của các bên liên quan quy định tại điểm b khoản 2 Điều này; </w:t>
      </w:r>
    </w:p>
    <w:p w14:paraId="142FFE28" w14:textId="77777777" w:rsidR="00277AFA" w:rsidRPr="00315FC1" w:rsidRDefault="00277AFA" w:rsidP="00AC391C">
      <w:pPr>
        <w:tabs>
          <w:tab w:val="num" w:pos="0"/>
        </w:tabs>
        <w:spacing w:before="60" w:after="60"/>
        <w:ind w:firstLine="720"/>
        <w:jc w:val="both"/>
        <w:outlineLvl w:val="1"/>
        <w:rPr>
          <w:rFonts w:ascii="Times New Roman" w:hAnsi="Times New Roman"/>
          <w:color w:val="0000FF"/>
          <w:sz w:val="24"/>
          <w:szCs w:val="24"/>
          <w:lang w:val="vi-VN"/>
          <w:rPrChange w:id="76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69" w:author="ThaiNN" w:date="2008-12-09T15:09:00Z">
            <w:rPr>
              <w:rFonts w:ascii="Times New Roman" w:hAnsi="Times New Roman"/>
              <w:sz w:val="24"/>
              <w:szCs w:val="24"/>
              <w:lang w:val="vi-VN"/>
            </w:rPr>
          </w:rPrChange>
        </w:rPr>
        <w:t>d) Kết quả thẩm định dự án thành lập khu bảo tồn cấp quốc gia.</w:t>
      </w:r>
    </w:p>
    <w:p w14:paraId="1035FDA1" w14:textId="77777777" w:rsidR="000461E4" w:rsidRPr="00315FC1" w:rsidRDefault="000461E4" w:rsidP="00F84A83">
      <w:pPr>
        <w:tabs>
          <w:tab w:val="num" w:pos="0"/>
        </w:tabs>
        <w:spacing w:before="240" w:after="120"/>
        <w:ind w:firstLine="720"/>
        <w:jc w:val="both"/>
        <w:outlineLvl w:val="1"/>
        <w:rPr>
          <w:rFonts w:ascii="Times New Roman" w:hAnsi="Times New Roman"/>
          <w:b/>
          <w:color w:val="0000FF"/>
          <w:sz w:val="24"/>
          <w:szCs w:val="24"/>
          <w:lang w:val="vi-VN"/>
          <w:rPrChange w:id="770"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771" w:author="ThaiNN" w:date="2008-12-09T15:09:00Z">
            <w:rPr>
              <w:rFonts w:ascii="Times New Roman" w:hAnsi="Times New Roman"/>
              <w:b/>
              <w:sz w:val="24"/>
              <w:szCs w:val="24"/>
              <w:lang w:val="vi-VN"/>
            </w:rPr>
          </w:rPrChange>
        </w:rPr>
        <w:t>Điều 23. Quyết định thành lập khu bảo tồn</w:t>
      </w:r>
      <w:r w:rsidRPr="00315FC1">
        <w:rPr>
          <w:rFonts w:ascii="Times New Roman" w:hAnsi="Times New Roman"/>
          <w:color w:val="0000FF"/>
          <w:sz w:val="24"/>
          <w:szCs w:val="24"/>
          <w:lang w:val="vi-VN"/>
          <w:rPrChange w:id="772" w:author="ThaiNN" w:date="2008-12-09T15:09:00Z">
            <w:rPr>
              <w:rFonts w:ascii="Times New Roman" w:hAnsi="Times New Roman"/>
              <w:sz w:val="24"/>
              <w:szCs w:val="24"/>
              <w:lang w:val="vi-VN"/>
            </w:rPr>
          </w:rPrChange>
        </w:rPr>
        <w:t xml:space="preserve"> </w:t>
      </w:r>
      <w:r w:rsidRPr="00315FC1">
        <w:rPr>
          <w:rFonts w:ascii="Times New Roman" w:hAnsi="Times New Roman"/>
          <w:b/>
          <w:color w:val="0000FF"/>
          <w:sz w:val="24"/>
          <w:szCs w:val="24"/>
          <w:lang w:val="vi-VN"/>
          <w:rPrChange w:id="773" w:author="ThaiNN" w:date="2008-12-09T15:09:00Z">
            <w:rPr>
              <w:rFonts w:ascii="Times New Roman" w:hAnsi="Times New Roman"/>
              <w:b/>
              <w:sz w:val="24"/>
              <w:szCs w:val="24"/>
              <w:lang w:val="vi-VN"/>
            </w:rPr>
          </w:rPrChange>
        </w:rPr>
        <w:t>cấp quốc gia</w:t>
      </w:r>
    </w:p>
    <w:p w14:paraId="024FCCB4"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77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75" w:author="ThaiNN" w:date="2008-12-09T15:09:00Z">
            <w:rPr>
              <w:rFonts w:ascii="Times New Roman" w:hAnsi="Times New Roman"/>
              <w:sz w:val="24"/>
              <w:szCs w:val="24"/>
              <w:lang w:val="vi-VN"/>
            </w:rPr>
          </w:rPrChange>
        </w:rPr>
        <w:t>1. Thủ tướng Chính phủ quyết định thành lập khu bảo tồn cấp quốc gia.</w:t>
      </w:r>
    </w:p>
    <w:p w14:paraId="4A6CC63E"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77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77" w:author="ThaiNN" w:date="2008-12-09T15:09:00Z">
            <w:rPr>
              <w:rFonts w:ascii="Times New Roman" w:hAnsi="Times New Roman"/>
              <w:sz w:val="24"/>
              <w:szCs w:val="24"/>
              <w:lang w:val="vi-VN"/>
            </w:rPr>
          </w:rPrChange>
        </w:rPr>
        <w:t xml:space="preserve">2. Quyết định thành lập khu bảo tồn cấp quốc gia </w:t>
      </w:r>
      <w:r w:rsidR="00F80EEB" w:rsidRPr="00315FC1">
        <w:rPr>
          <w:rFonts w:ascii="Times New Roman" w:hAnsi="Times New Roman"/>
          <w:color w:val="0000FF"/>
          <w:sz w:val="24"/>
          <w:szCs w:val="24"/>
          <w:lang w:val="vi-VN"/>
          <w:rPrChange w:id="778" w:author="ThaiNN" w:date="2008-12-09T15:09:00Z">
            <w:rPr>
              <w:rFonts w:ascii="Times New Roman" w:hAnsi="Times New Roman"/>
              <w:sz w:val="24"/>
              <w:szCs w:val="24"/>
              <w:lang w:val="vi-VN"/>
            </w:rPr>
          </w:rPrChange>
        </w:rPr>
        <w:t xml:space="preserve">phải có </w:t>
      </w:r>
      <w:r w:rsidRPr="00315FC1">
        <w:rPr>
          <w:rFonts w:ascii="Times New Roman" w:hAnsi="Times New Roman"/>
          <w:color w:val="0000FF"/>
          <w:sz w:val="24"/>
          <w:szCs w:val="24"/>
          <w:lang w:val="vi-VN"/>
          <w:rPrChange w:id="779" w:author="ThaiNN" w:date="2008-12-09T15:09:00Z">
            <w:rPr>
              <w:rFonts w:ascii="Times New Roman" w:hAnsi="Times New Roman"/>
              <w:sz w:val="24"/>
              <w:szCs w:val="24"/>
              <w:lang w:val="vi-VN"/>
            </w:rPr>
          </w:rPrChange>
        </w:rPr>
        <w:t>các nội dung ch</w:t>
      </w:r>
      <w:r w:rsidR="003A095B" w:rsidRPr="00315FC1">
        <w:rPr>
          <w:rFonts w:ascii="Times New Roman" w:hAnsi="Times New Roman"/>
          <w:color w:val="0000FF"/>
          <w:sz w:val="24"/>
          <w:szCs w:val="24"/>
          <w:lang w:val="vi-VN"/>
          <w:rPrChange w:id="780" w:author="ThaiNN" w:date="2008-12-09T15:09:00Z">
            <w:rPr>
              <w:rFonts w:ascii="Times New Roman" w:hAnsi="Times New Roman"/>
              <w:sz w:val="24"/>
              <w:szCs w:val="24"/>
              <w:lang w:val="vi-VN"/>
            </w:rPr>
          </w:rPrChange>
        </w:rPr>
        <w:t>ủ yếu</w:t>
      </w:r>
      <w:r w:rsidRPr="00315FC1">
        <w:rPr>
          <w:rFonts w:ascii="Times New Roman" w:hAnsi="Times New Roman"/>
          <w:color w:val="0000FF"/>
          <w:sz w:val="24"/>
          <w:szCs w:val="24"/>
          <w:lang w:val="vi-VN"/>
          <w:rPrChange w:id="781" w:author="ThaiNN" w:date="2008-12-09T15:09:00Z">
            <w:rPr>
              <w:rFonts w:ascii="Times New Roman" w:hAnsi="Times New Roman"/>
              <w:sz w:val="24"/>
              <w:szCs w:val="24"/>
              <w:lang w:val="vi-VN"/>
            </w:rPr>
          </w:rPrChange>
        </w:rPr>
        <w:t xml:space="preserve"> sau đây: </w:t>
      </w:r>
    </w:p>
    <w:p w14:paraId="49FE22D9"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78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83" w:author="ThaiNN" w:date="2008-12-09T15:09:00Z">
            <w:rPr>
              <w:rFonts w:ascii="Times New Roman" w:hAnsi="Times New Roman"/>
              <w:sz w:val="24"/>
              <w:szCs w:val="24"/>
              <w:lang w:val="vi-VN"/>
            </w:rPr>
          </w:rPrChange>
        </w:rPr>
        <w:t>a) Vị trí địa lý, ranh giới, diện tích khu bảo tồn và vùng đệm;</w:t>
      </w:r>
    </w:p>
    <w:p w14:paraId="358BC602"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78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85" w:author="ThaiNN" w:date="2008-12-09T15:09:00Z">
            <w:rPr>
              <w:rFonts w:ascii="Times New Roman" w:hAnsi="Times New Roman"/>
              <w:sz w:val="24"/>
              <w:szCs w:val="24"/>
              <w:lang w:val="vi-VN"/>
            </w:rPr>
          </w:rPrChange>
        </w:rPr>
        <w:t>b) Vị trí địa lý, ranh giới, diện tích phân khu bảo vệ nghiêm ngặt, phân khu phục hồi sinh thái</w:t>
      </w:r>
      <w:r w:rsidR="00F86F91" w:rsidRPr="00315FC1">
        <w:rPr>
          <w:rFonts w:ascii="Times New Roman" w:hAnsi="Times New Roman"/>
          <w:color w:val="0000FF"/>
          <w:sz w:val="24"/>
          <w:szCs w:val="24"/>
          <w:lang w:val="vi-VN"/>
          <w:rPrChange w:id="786" w:author="ThaiNN" w:date="2008-12-09T15:09:00Z">
            <w:rPr>
              <w:rFonts w:ascii="Times New Roman" w:hAnsi="Times New Roman"/>
              <w:sz w:val="24"/>
              <w:szCs w:val="24"/>
              <w:lang w:val="vi-VN"/>
            </w:rPr>
          </w:rPrChange>
        </w:rPr>
        <w:t>,</w:t>
      </w:r>
      <w:r w:rsidRPr="00315FC1">
        <w:rPr>
          <w:rFonts w:ascii="Times New Roman" w:hAnsi="Times New Roman"/>
          <w:color w:val="0000FF"/>
          <w:sz w:val="24"/>
          <w:szCs w:val="24"/>
          <w:lang w:val="vi-VN"/>
          <w:rPrChange w:id="787" w:author="ThaiNN" w:date="2008-12-09T15:09:00Z">
            <w:rPr>
              <w:rFonts w:ascii="Times New Roman" w:hAnsi="Times New Roman"/>
              <w:sz w:val="24"/>
              <w:szCs w:val="24"/>
              <w:lang w:val="vi-VN"/>
            </w:rPr>
          </w:rPrChange>
        </w:rPr>
        <w:t xml:space="preserve"> phân khu dịch vụ - hành chính;</w:t>
      </w:r>
    </w:p>
    <w:p w14:paraId="4E381923"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78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89" w:author="ThaiNN" w:date="2008-12-09T15:09:00Z">
            <w:rPr>
              <w:rFonts w:ascii="Times New Roman" w:hAnsi="Times New Roman"/>
              <w:sz w:val="24"/>
              <w:szCs w:val="24"/>
              <w:lang w:val="vi-VN"/>
            </w:rPr>
          </w:rPrChange>
        </w:rPr>
        <w:t>c) Mục đích bảo tồn đa dạng sinh học của khu bảo tồn;</w:t>
      </w:r>
    </w:p>
    <w:p w14:paraId="59292875"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790"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91" w:author="ThaiNN" w:date="2008-12-09T15:09:00Z">
            <w:rPr>
              <w:rFonts w:ascii="Times New Roman" w:hAnsi="Times New Roman"/>
              <w:sz w:val="24"/>
              <w:szCs w:val="24"/>
              <w:lang w:val="vi-VN"/>
            </w:rPr>
          </w:rPrChange>
        </w:rPr>
        <w:t>d) Kế hoạch phục hồi các hệ sinh thái tự nhiên trong khu bảo tồn;</w:t>
      </w:r>
    </w:p>
    <w:p w14:paraId="1B01FB0E" w14:textId="77777777" w:rsidR="000461E4" w:rsidRPr="00315FC1" w:rsidRDefault="00A50B41" w:rsidP="00AC391C">
      <w:pPr>
        <w:tabs>
          <w:tab w:val="num" w:pos="0"/>
        </w:tabs>
        <w:spacing w:before="60" w:after="60"/>
        <w:jc w:val="both"/>
        <w:outlineLvl w:val="1"/>
        <w:rPr>
          <w:rFonts w:ascii="Times New Roman" w:hAnsi="Times New Roman"/>
          <w:color w:val="0000FF"/>
          <w:sz w:val="24"/>
          <w:szCs w:val="24"/>
          <w:lang w:val="vi-VN"/>
          <w:rPrChange w:id="79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93"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794" w:author="ThaiNN" w:date="2008-12-09T15:09:00Z">
            <w:rPr>
              <w:rFonts w:ascii="Times New Roman" w:hAnsi="Times New Roman"/>
              <w:sz w:val="24"/>
              <w:szCs w:val="24"/>
              <w:lang w:val="vi-VN"/>
            </w:rPr>
          </w:rPrChange>
        </w:rPr>
        <w:tab/>
      </w:r>
      <w:r w:rsidR="000461E4" w:rsidRPr="00315FC1">
        <w:rPr>
          <w:rFonts w:ascii="Times New Roman" w:hAnsi="Times New Roman"/>
          <w:color w:val="0000FF"/>
          <w:sz w:val="24"/>
          <w:szCs w:val="24"/>
          <w:lang w:val="vi-VN"/>
          <w:rPrChange w:id="795" w:author="ThaiNN" w:date="2008-12-09T15:09:00Z">
            <w:rPr>
              <w:rFonts w:ascii="Times New Roman" w:hAnsi="Times New Roman"/>
              <w:sz w:val="24"/>
              <w:szCs w:val="24"/>
              <w:lang w:val="vi-VN"/>
            </w:rPr>
          </w:rPrChange>
        </w:rPr>
        <w:t>đ) Phương án ổn định hoặc di dời hộ gia đình, cá nhân sinh sống trong khu bảo tồn; phương án chuyển đổi mục đích sử dụng đất trong khu bảo tồn;</w:t>
      </w:r>
    </w:p>
    <w:p w14:paraId="360906CD"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79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797" w:author="ThaiNN" w:date="2008-12-09T15:09:00Z">
            <w:rPr>
              <w:rFonts w:ascii="Times New Roman" w:hAnsi="Times New Roman"/>
              <w:sz w:val="24"/>
              <w:szCs w:val="24"/>
              <w:lang w:val="vi-VN"/>
            </w:rPr>
          </w:rPrChange>
        </w:rPr>
        <w:t>e) Chức năng, nhiệm vụ và cơ cấu tổ chức của Ban quản lý khu bảo tồn</w:t>
      </w:r>
      <w:r w:rsidR="000B2382" w:rsidRPr="00315FC1">
        <w:rPr>
          <w:rFonts w:ascii="Times New Roman" w:hAnsi="Times New Roman"/>
          <w:color w:val="0000FF"/>
          <w:sz w:val="24"/>
          <w:szCs w:val="24"/>
          <w:lang w:val="vi-VN"/>
          <w:rPrChange w:id="798" w:author="ThaiNN" w:date="2008-12-09T15:09:00Z">
            <w:rPr>
              <w:rFonts w:ascii="Times New Roman" w:hAnsi="Times New Roman"/>
              <w:sz w:val="24"/>
              <w:szCs w:val="24"/>
              <w:lang w:val="vi-VN"/>
            </w:rPr>
          </w:rPrChange>
        </w:rPr>
        <w:t>.</w:t>
      </w:r>
    </w:p>
    <w:p w14:paraId="1356C197" w14:textId="77777777" w:rsidR="00F84A83" w:rsidRPr="00315FC1" w:rsidRDefault="000461E4" w:rsidP="00F84A83">
      <w:pPr>
        <w:spacing w:before="60" w:after="60"/>
        <w:ind w:firstLine="720"/>
        <w:jc w:val="both"/>
        <w:rPr>
          <w:rFonts w:ascii="Times New Roman" w:hAnsi="Times New Roman"/>
          <w:color w:val="0000FF"/>
          <w:sz w:val="24"/>
          <w:szCs w:val="24"/>
          <w:lang w:val="vi-VN"/>
          <w:rPrChange w:id="799"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00" w:author="ThaiNN" w:date="2008-12-09T15:09:00Z">
            <w:rPr>
              <w:rFonts w:ascii="Times New Roman" w:hAnsi="Times New Roman"/>
              <w:sz w:val="24"/>
              <w:szCs w:val="24"/>
              <w:lang w:val="vi-VN"/>
            </w:rPr>
          </w:rPrChange>
        </w:rPr>
        <w:t xml:space="preserve">3. Quyết định thành lập khu bảo tồn cấp quốc gia được gửi đến Uỷ ban nhân dân các cấp nơi có khu bảo tồn, cơ quan lập dự án thành lập khu bảo tồn theo quy định tại khoản 1 Điều 22 của Luật này và </w:t>
      </w:r>
      <w:r w:rsidRPr="00315FC1">
        <w:rPr>
          <w:rFonts w:ascii="Times New Roman" w:hAnsi="Times New Roman"/>
          <w:bCs/>
          <w:color w:val="0000FF"/>
          <w:sz w:val="24"/>
          <w:szCs w:val="24"/>
          <w:lang w:val="pl-PL"/>
          <w:rPrChange w:id="801" w:author="ThaiNN" w:date="2008-12-09T15:09:00Z">
            <w:rPr>
              <w:rFonts w:ascii="Times New Roman" w:hAnsi="Times New Roman"/>
              <w:bCs/>
              <w:sz w:val="24"/>
              <w:szCs w:val="24"/>
              <w:lang w:val="pl-PL"/>
            </w:rPr>
          </w:rPrChange>
        </w:rPr>
        <w:t>cơ quan nhà nước có thẩm quyền quản lý khu bảo tồn quy định tại khoản 1 Điều 27 của Luật này</w:t>
      </w:r>
      <w:r w:rsidRPr="00315FC1">
        <w:rPr>
          <w:rFonts w:ascii="Times New Roman" w:hAnsi="Times New Roman"/>
          <w:color w:val="0000FF"/>
          <w:sz w:val="24"/>
          <w:szCs w:val="24"/>
          <w:lang w:val="vi-VN"/>
          <w:rPrChange w:id="802" w:author="ThaiNN" w:date="2008-12-09T15:09:00Z">
            <w:rPr>
              <w:rFonts w:ascii="Times New Roman" w:hAnsi="Times New Roman"/>
              <w:sz w:val="24"/>
              <w:szCs w:val="24"/>
              <w:lang w:val="vi-VN"/>
            </w:rPr>
          </w:rPrChange>
        </w:rPr>
        <w:t>.</w:t>
      </w:r>
    </w:p>
    <w:p w14:paraId="024D6C8A" w14:textId="77777777" w:rsidR="000461E4" w:rsidRPr="00315FC1" w:rsidRDefault="000461E4" w:rsidP="00F84A83">
      <w:pPr>
        <w:spacing w:before="240" w:after="120"/>
        <w:ind w:firstLine="720"/>
        <w:jc w:val="both"/>
        <w:rPr>
          <w:rFonts w:ascii="Times New Roman" w:hAnsi="Times New Roman"/>
          <w:b/>
          <w:color w:val="0000FF"/>
          <w:sz w:val="24"/>
          <w:szCs w:val="24"/>
          <w:lang w:val="vi-VN"/>
          <w:rPrChange w:id="803"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804" w:author="ThaiNN" w:date="2008-12-09T15:09:00Z">
            <w:rPr>
              <w:rFonts w:ascii="Times New Roman" w:hAnsi="Times New Roman"/>
              <w:b/>
              <w:sz w:val="24"/>
              <w:szCs w:val="24"/>
              <w:lang w:val="vi-VN"/>
            </w:rPr>
          </w:rPrChange>
        </w:rPr>
        <w:t>Điều 24. Lập, thẩm định dự án thành lập khu bảo tồn và quyết định thành lập khu bảo tồn cấp tỉnh</w:t>
      </w:r>
    </w:p>
    <w:p w14:paraId="6F49A3D3"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805"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06" w:author="ThaiNN" w:date="2008-12-09T15:09:00Z">
            <w:rPr>
              <w:rFonts w:ascii="Times New Roman" w:hAnsi="Times New Roman"/>
              <w:sz w:val="24"/>
              <w:szCs w:val="24"/>
              <w:lang w:val="vi-VN"/>
            </w:rPr>
          </w:rPrChange>
        </w:rPr>
        <w:t>1. Căn cứ vào quy hoạch bảo tồn đa dạng sinh học của tỉnh, thành phố trực thuộc trung ương, Ủy ban nhân dân cấp tỉnh quyết định thành lập khu bảo tồn cấp tỉnh sau khi có ý kiến của Uỷ ban nhân dân các cấp</w:t>
      </w:r>
      <w:r w:rsidR="00F86F91" w:rsidRPr="00315FC1">
        <w:rPr>
          <w:rFonts w:ascii="Times New Roman" w:hAnsi="Times New Roman"/>
          <w:color w:val="0000FF"/>
          <w:sz w:val="24"/>
          <w:szCs w:val="24"/>
          <w:lang w:val="vi-VN"/>
          <w:rPrChange w:id="807" w:author="ThaiNN" w:date="2008-12-09T15:09:00Z">
            <w:rPr>
              <w:rFonts w:ascii="Times New Roman" w:hAnsi="Times New Roman"/>
              <w:sz w:val="24"/>
              <w:szCs w:val="24"/>
              <w:lang w:val="vi-VN"/>
            </w:rPr>
          </w:rPrChange>
        </w:rPr>
        <w:t xml:space="preserve"> có liên quan</w:t>
      </w:r>
      <w:r w:rsidRPr="00315FC1">
        <w:rPr>
          <w:rFonts w:ascii="Times New Roman" w:hAnsi="Times New Roman"/>
          <w:color w:val="0000FF"/>
          <w:sz w:val="24"/>
          <w:szCs w:val="24"/>
          <w:lang w:val="vi-VN"/>
          <w:rPrChange w:id="808" w:author="ThaiNN" w:date="2008-12-09T15:09:00Z">
            <w:rPr>
              <w:rFonts w:ascii="Times New Roman" w:hAnsi="Times New Roman"/>
              <w:sz w:val="24"/>
              <w:szCs w:val="24"/>
              <w:lang w:val="vi-VN"/>
            </w:rPr>
          </w:rPrChange>
        </w:rPr>
        <w:t xml:space="preserve">, ý kiến cộng đồng dân cư sinh sống hợp pháp trong khu vực dự kiến thành lập khu bảo tồn hoặc tiếp giáp với khu bảo tồn và ý kiến chấp thuận của </w:t>
      </w:r>
      <w:r w:rsidRPr="00315FC1">
        <w:rPr>
          <w:rFonts w:ascii="Times New Roman" w:hAnsi="Times New Roman"/>
          <w:bCs/>
          <w:color w:val="0000FF"/>
          <w:sz w:val="24"/>
          <w:szCs w:val="24"/>
          <w:lang w:val="pl-PL"/>
          <w:rPrChange w:id="809" w:author="ThaiNN" w:date="2008-12-09T15:09:00Z">
            <w:rPr>
              <w:rFonts w:ascii="Times New Roman" w:hAnsi="Times New Roman"/>
              <w:bCs/>
              <w:sz w:val="24"/>
              <w:szCs w:val="24"/>
              <w:lang w:val="pl-PL"/>
            </w:rPr>
          </w:rPrChange>
        </w:rPr>
        <w:t>cơ quan nhà nước có thẩm quyền quản lý khu bảo tồn quy định tại khoản 1 Điều 27 của Luật này</w:t>
      </w:r>
      <w:r w:rsidRPr="00315FC1">
        <w:rPr>
          <w:rFonts w:ascii="Times New Roman" w:hAnsi="Times New Roman"/>
          <w:color w:val="0000FF"/>
          <w:sz w:val="24"/>
          <w:szCs w:val="24"/>
          <w:lang w:val="vi-VN"/>
          <w:rPrChange w:id="810" w:author="ThaiNN" w:date="2008-12-09T15:09:00Z">
            <w:rPr>
              <w:rFonts w:ascii="Times New Roman" w:hAnsi="Times New Roman"/>
              <w:sz w:val="24"/>
              <w:szCs w:val="24"/>
              <w:lang w:val="vi-VN"/>
            </w:rPr>
          </w:rPrChange>
        </w:rPr>
        <w:t xml:space="preserve">. </w:t>
      </w:r>
    </w:p>
    <w:p w14:paraId="771ED09C" w14:textId="77777777" w:rsidR="00277AFA" w:rsidRPr="00315FC1" w:rsidRDefault="000461E4" w:rsidP="00AC391C">
      <w:pPr>
        <w:spacing w:before="60" w:after="60"/>
        <w:ind w:firstLine="720"/>
        <w:jc w:val="both"/>
        <w:rPr>
          <w:rFonts w:ascii="Times New Roman" w:hAnsi="Times New Roman"/>
          <w:color w:val="0000FF"/>
          <w:sz w:val="24"/>
          <w:szCs w:val="24"/>
          <w:lang w:val="vi-VN"/>
          <w:rPrChange w:id="811"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12" w:author="ThaiNN" w:date="2008-12-09T15:09:00Z">
            <w:rPr>
              <w:rFonts w:ascii="Times New Roman" w:hAnsi="Times New Roman"/>
              <w:sz w:val="24"/>
              <w:szCs w:val="24"/>
              <w:lang w:val="vi-VN"/>
            </w:rPr>
          </w:rPrChange>
        </w:rPr>
        <w:t xml:space="preserve">2. </w:t>
      </w:r>
      <w:r w:rsidRPr="00315FC1">
        <w:rPr>
          <w:rFonts w:ascii="Times New Roman" w:hAnsi="Times New Roman"/>
          <w:bCs/>
          <w:color w:val="0000FF"/>
          <w:sz w:val="24"/>
          <w:szCs w:val="24"/>
          <w:lang w:val="pl-PL"/>
          <w:rPrChange w:id="813" w:author="ThaiNN" w:date="2008-12-09T15:09:00Z">
            <w:rPr>
              <w:rFonts w:ascii="Times New Roman" w:hAnsi="Times New Roman"/>
              <w:bCs/>
              <w:sz w:val="24"/>
              <w:szCs w:val="24"/>
              <w:lang w:val="pl-PL"/>
            </w:rPr>
          </w:rPrChange>
        </w:rPr>
        <w:t>Cơ quan nhà nước có thẩm quyền quản lý khu bảo tồn quy định tại khoản 1</w:t>
      </w:r>
      <w:r w:rsidR="00534C26" w:rsidRPr="00315FC1">
        <w:rPr>
          <w:rFonts w:ascii="Times New Roman" w:hAnsi="Times New Roman"/>
          <w:bCs/>
          <w:color w:val="0000FF"/>
          <w:sz w:val="24"/>
          <w:szCs w:val="24"/>
          <w:lang w:val="pl-PL"/>
          <w:rPrChange w:id="814" w:author="ThaiNN" w:date="2008-12-09T15:09:00Z">
            <w:rPr>
              <w:rFonts w:ascii="Times New Roman" w:hAnsi="Times New Roman"/>
              <w:bCs/>
              <w:sz w:val="24"/>
              <w:szCs w:val="24"/>
              <w:lang w:val="pl-PL"/>
            </w:rPr>
          </w:rPrChange>
        </w:rPr>
        <w:t xml:space="preserve"> </w:t>
      </w:r>
      <w:r w:rsidRPr="00315FC1">
        <w:rPr>
          <w:rFonts w:ascii="Times New Roman" w:hAnsi="Times New Roman"/>
          <w:bCs/>
          <w:color w:val="0000FF"/>
          <w:sz w:val="24"/>
          <w:szCs w:val="24"/>
          <w:lang w:val="pl-PL"/>
          <w:rPrChange w:id="815" w:author="ThaiNN" w:date="2008-12-09T15:09:00Z">
            <w:rPr>
              <w:rFonts w:ascii="Times New Roman" w:hAnsi="Times New Roman"/>
              <w:bCs/>
              <w:sz w:val="24"/>
              <w:szCs w:val="24"/>
              <w:lang w:val="pl-PL"/>
            </w:rPr>
          </w:rPrChange>
        </w:rPr>
        <w:t>Điều 27 của Luật này</w:t>
      </w:r>
      <w:r w:rsidRPr="00315FC1">
        <w:rPr>
          <w:rFonts w:ascii="Times New Roman" w:hAnsi="Times New Roman"/>
          <w:color w:val="0000FF"/>
          <w:sz w:val="24"/>
          <w:szCs w:val="24"/>
          <w:lang w:val="vi-VN"/>
          <w:rPrChange w:id="816" w:author="ThaiNN" w:date="2008-12-09T15:09:00Z">
            <w:rPr>
              <w:rFonts w:ascii="Times New Roman" w:hAnsi="Times New Roman"/>
              <w:sz w:val="24"/>
              <w:szCs w:val="24"/>
              <w:lang w:val="vi-VN"/>
            </w:rPr>
          </w:rPrChange>
        </w:rPr>
        <w:t xml:space="preserve"> chủ trì phối hợp với bộ, cơ quan ngang bộ có liên quan quy định trình tự, thủ tục lập, thẩm định dự án thành lập khu bảo tồn cấp tỉnh; nội dung quyết định thành lập khu bảo tồn cấp tỉnh.</w:t>
      </w:r>
    </w:p>
    <w:p w14:paraId="7435E449" w14:textId="77777777" w:rsidR="000461E4" w:rsidRPr="00315FC1" w:rsidRDefault="000461E4" w:rsidP="00024DD4">
      <w:pPr>
        <w:tabs>
          <w:tab w:val="num" w:pos="0"/>
        </w:tabs>
        <w:spacing w:before="240" w:after="120"/>
        <w:ind w:firstLine="720"/>
        <w:jc w:val="both"/>
        <w:outlineLvl w:val="1"/>
        <w:rPr>
          <w:rFonts w:ascii="Times New Roman" w:hAnsi="Times New Roman"/>
          <w:color w:val="0000FF"/>
          <w:sz w:val="24"/>
          <w:szCs w:val="24"/>
          <w:lang w:val="vi-VN"/>
          <w:rPrChange w:id="817" w:author="ThaiNN" w:date="2008-12-09T15:09:00Z">
            <w:rPr>
              <w:rFonts w:ascii="Times New Roman" w:hAnsi="Times New Roman"/>
              <w:sz w:val="24"/>
              <w:szCs w:val="24"/>
              <w:lang w:val="vi-VN"/>
            </w:rPr>
          </w:rPrChange>
        </w:rPr>
      </w:pPr>
      <w:r w:rsidRPr="00315FC1">
        <w:rPr>
          <w:rFonts w:ascii="Times New Roman" w:hAnsi="Times New Roman"/>
          <w:b/>
          <w:bCs/>
          <w:color w:val="0000FF"/>
          <w:spacing w:val="-6"/>
          <w:sz w:val="24"/>
          <w:szCs w:val="24"/>
          <w:lang w:val="vi-VN"/>
          <w:rPrChange w:id="818" w:author="ThaiNN" w:date="2008-12-09T15:09:00Z">
            <w:rPr>
              <w:rFonts w:ascii="Times New Roman" w:hAnsi="Times New Roman"/>
              <w:b/>
              <w:bCs/>
              <w:spacing w:val="-6"/>
              <w:sz w:val="24"/>
              <w:szCs w:val="24"/>
              <w:lang w:val="vi-VN"/>
            </w:rPr>
          </w:rPrChange>
        </w:rPr>
        <w:t xml:space="preserve">Điều 25. Sử dụng đất </w:t>
      </w:r>
      <w:r w:rsidR="00F86F91" w:rsidRPr="00315FC1">
        <w:rPr>
          <w:rFonts w:ascii="Times New Roman" w:hAnsi="Times New Roman"/>
          <w:b/>
          <w:bCs/>
          <w:color w:val="0000FF"/>
          <w:spacing w:val="-6"/>
          <w:sz w:val="24"/>
          <w:szCs w:val="24"/>
          <w:lang w:val="vi-VN"/>
          <w:rPrChange w:id="819" w:author="ThaiNN" w:date="2008-12-09T15:09:00Z">
            <w:rPr>
              <w:rFonts w:ascii="Times New Roman" w:hAnsi="Times New Roman"/>
              <w:b/>
              <w:bCs/>
              <w:spacing w:val="-6"/>
              <w:sz w:val="24"/>
              <w:szCs w:val="24"/>
              <w:lang w:val="vi-VN"/>
            </w:rPr>
          </w:rPrChange>
        </w:rPr>
        <w:t>trong</w:t>
      </w:r>
      <w:r w:rsidRPr="00315FC1">
        <w:rPr>
          <w:rFonts w:ascii="Times New Roman" w:hAnsi="Times New Roman"/>
          <w:b/>
          <w:bCs/>
          <w:color w:val="0000FF"/>
          <w:spacing w:val="-6"/>
          <w:sz w:val="24"/>
          <w:szCs w:val="24"/>
          <w:lang w:val="vi-VN"/>
          <w:rPrChange w:id="820" w:author="ThaiNN" w:date="2008-12-09T15:09:00Z">
            <w:rPr>
              <w:rFonts w:ascii="Times New Roman" w:hAnsi="Times New Roman"/>
              <w:b/>
              <w:bCs/>
              <w:spacing w:val="-6"/>
              <w:sz w:val="24"/>
              <w:szCs w:val="24"/>
              <w:lang w:val="vi-VN"/>
            </w:rPr>
          </w:rPrChange>
        </w:rPr>
        <w:t xml:space="preserve"> khu bảo tồn</w:t>
      </w:r>
      <w:r w:rsidRPr="00315FC1">
        <w:rPr>
          <w:rFonts w:ascii="Times New Roman" w:hAnsi="Times New Roman"/>
          <w:b/>
          <w:color w:val="0000FF"/>
          <w:spacing w:val="-6"/>
          <w:sz w:val="24"/>
          <w:szCs w:val="24"/>
          <w:lang w:val="vi-VN"/>
          <w:rPrChange w:id="821" w:author="ThaiNN" w:date="2008-12-09T15:09:00Z">
            <w:rPr>
              <w:rFonts w:ascii="Times New Roman" w:hAnsi="Times New Roman"/>
              <w:b/>
              <w:spacing w:val="-6"/>
              <w:sz w:val="24"/>
              <w:szCs w:val="24"/>
              <w:lang w:val="vi-VN"/>
            </w:rPr>
          </w:rPrChange>
        </w:rPr>
        <w:t xml:space="preserve"> </w:t>
      </w:r>
    </w:p>
    <w:p w14:paraId="5283A8D9"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82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23" w:author="ThaiNN" w:date="2008-12-09T15:09:00Z">
            <w:rPr>
              <w:rFonts w:ascii="Times New Roman" w:hAnsi="Times New Roman"/>
              <w:sz w:val="24"/>
              <w:szCs w:val="24"/>
              <w:lang w:val="vi-VN"/>
            </w:rPr>
          </w:rPrChange>
        </w:rPr>
        <w:t xml:space="preserve">1. Căn cứ quyết định thành lập khu bảo tồn, cơ quan có thẩm quyền giao đất theo quy định của Luật </w:t>
      </w:r>
      <w:r w:rsidR="000B2382" w:rsidRPr="00315FC1">
        <w:rPr>
          <w:rFonts w:ascii="Times New Roman" w:hAnsi="Times New Roman"/>
          <w:color w:val="0000FF"/>
          <w:sz w:val="24"/>
          <w:szCs w:val="24"/>
          <w:lang w:val="vi-VN"/>
          <w:rPrChange w:id="824" w:author="ThaiNN" w:date="2008-12-09T15:09:00Z">
            <w:rPr>
              <w:rFonts w:ascii="Times New Roman" w:hAnsi="Times New Roman"/>
              <w:sz w:val="24"/>
              <w:szCs w:val="24"/>
              <w:lang w:val="vi-VN"/>
            </w:rPr>
          </w:rPrChange>
        </w:rPr>
        <w:t>đ</w:t>
      </w:r>
      <w:r w:rsidRPr="00315FC1">
        <w:rPr>
          <w:rFonts w:ascii="Times New Roman" w:hAnsi="Times New Roman"/>
          <w:color w:val="0000FF"/>
          <w:sz w:val="24"/>
          <w:szCs w:val="24"/>
          <w:lang w:val="vi-VN"/>
          <w:rPrChange w:id="825" w:author="ThaiNN" w:date="2008-12-09T15:09:00Z">
            <w:rPr>
              <w:rFonts w:ascii="Times New Roman" w:hAnsi="Times New Roman"/>
              <w:sz w:val="24"/>
              <w:szCs w:val="24"/>
              <w:lang w:val="vi-VN"/>
            </w:rPr>
          </w:rPrChange>
        </w:rPr>
        <w:t>ất đai có trách nhiệm giao đất cho Ban quản lý khu bảo tồn hoặc tổ chức</w:t>
      </w:r>
      <w:r w:rsidR="00B87D83" w:rsidRPr="00315FC1">
        <w:rPr>
          <w:rFonts w:ascii="Times New Roman" w:hAnsi="Times New Roman"/>
          <w:color w:val="0000FF"/>
          <w:sz w:val="24"/>
          <w:szCs w:val="24"/>
          <w:lang w:val="vi-VN"/>
          <w:rPrChange w:id="826" w:author="ThaiNN" w:date="2008-12-09T15:09:00Z">
            <w:rPr>
              <w:rFonts w:ascii="Times New Roman" w:hAnsi="Times New Roman"/>
              <w:sz w:val="24"/>
              <w:szCs w:val="24"/>
              <w:lang w:val="vi-VN"/>
            </w:rPr>
          </w:rPrChange>
        </w:rPr>
        <w:t xml:space="preserve"> khác </w:t>
      </w:r>
      <w:r w:rsidRPr="00315FC1">
        <w:rPr>
          <w:rFonts w:ascii="Times New Roman" w:hAnsi="Times New Roman"/>
          <w:color w:val="0000FF"/>
          <w:sz w:val="24"/>
          <w:szCs w:val="24"/>
          <w:lang w:val="vi-VN"/>
          <w:rPrChange w:id="827" w:author="ThaiNN" w:date="2008-12-09T15:09:00Z">
            <w:rPr>
              <w:rFonts w:ascii="Times New Roman" w:hAnsi="Times New Roman"/>
              <w:sz w:val="24"/>
              <w:szCs w:val="24"/>
              <w:lang w:val="vi-VN"/>
            </w:rPr>
          </w:rPrChange>
        </w:rPr>
        <w:t xml:space="preserve">được giao quản lý khu bảo tồn. </w:t>
      </w:r>
    </w:p>
    <w:p w14:paraId="1FF16F11"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82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29" w:author="ThaiNN" w:date="2008-12-09T15:09:00Z">
            <w:rPr>
              <w:rFonts w:ascii="Times New Roman" w:hAnsi="Times New Roman"/>
              <w:sz w:val="24"/>
              <w:szCs w:val="24"/>
              <w:lang w:val="vi-VN"/>
            </w:rPr>
          </w:rPrChange>
        </w:rPr>
        <w:t>2. Việc sử dụng đất và việc chuyển mục đích sử dụng đất</w:t>
      </w:r>
      <w:r w:rsidRPr="00315FC1">
        <w:rPr>
          <w:rFonts w:ascii="Times New Roman" w:hAnsi="Times New Roman"/>
          <w:b/>
          <w:i/>
          <w:color w:val="0000FF"/>
          <w:sz w:val="24"/>
          <w:szCs w:val="24"/>
          <w:lang w:val="vi-VN"/>
          <w:rPrChange w:id="830" w:author="ThaiNN" w:date="2008-12-09T15:09:00Z">
            <w:rPr>
              <w:rFonts w:ascii="Times New Roman" w:hAnsi="Times New Roman"/>
              <w:b/>
              <w:i/>
              <w:sz w:val="24"/>
              <w:szCs w:val="24"/>
              <w:lang w:val="vi-VN"/>
            </w:rPr>
          </w:rPrChange>
        </w:rPr>
        <w:t xml:space="preserve"> </w:t>
      </w:r>
      <w:r w:rsidRPr="00315FC1">
        <w:rPr>
          <w:rFonts w:ascii="Times New Roman" w:hAnsi="Times New Roman"/>
          <w:color w:val="0000FF"/>
          <w:sz w:val="24"/>
          <w:szCs w:val="24"/>
          <w:lang w:val="vi-VN"/>
          <w:rPrChange w:id="831" w:author="ThaiNN" w:date="2008-12-09T15:09:00Z">
            <w:rPr>
              <w:rFonts w:ascii="Times New Roman" w:hAnsi="Times New Roman"/>
              <w:sz w:val="24"/>
              <w:szCs w:val="24"/>
              <w:lang w:val="vi-VN"/>
            </w:rPr>
          </w:rPrChange>
        </w:rPr>
        <w:t xml:space="preserve">trong khu bảo tồn được thực hiện theo quy định </w:t>
      </w:r>
      <w:r w:rsidR="000B2382" w:rsidRPr="00315FC1">
        <w:rPr>
          <w:rFonts w:ascii="Times New Roman" w:hAnsi="Times New Roman"/>
          <w:color w:val="0000FF"/>
          <w:sz w:val="24"/>
          <w:szCs w:val="24"/>
          <w:lang w:val="vi-VN"/>
          <w:rPrChange w:id="832" w:author="ThaiNN" w:date="2008-12-09T15:09:00Z">
            <w:rPr>
              <w:rFonts w:ascii="Times New Roman" w:hAnsi="Times New Roman"/>
              <w:sz w:val="24"/>
              <w:szCs w:val="24"/>
              <w:lang w:val="vi-VN"/>
            </w:rPr>
          </w:rPrChange>
        </w:rPr>
        <w:t xml:space="preserve">của </w:t>
      </w:r>
      <w:r w:rsidRPr="00315FC1">
        <w:rPr>
          <w:rFonts w:ascii="Times New Roman" w:hAnsi="Times New Roman"/>
          <w:color w:val="0000FF"/>
          <w:sz w:val="24"/>
          <w:szCs w:val="24"/>
          <w:lang w:val="vi-VN"/>
          <w:rPrChange w:id="833" w:author="ThaiNN" w:date="2008-12-09T15:09:00Z">
            <w:rPr>
              <w:rFonts w:ascii="Times New Roman" w:hAnsi="Times New Roman"/>
              <w:sz w:val="24"/>
              <w:szCs w:val="24"/>
              <w:lang w:val="vi-VN"/>
            </w:rPr>
          </w:rPrChange>
        </w:rPr>
        <w:t xml:space="preserve">pháp luật về </w:t>
      </w:r>
      <w:r w:rsidR="00B87D83" w:rsidRPr="00315FC1">
        <w:rPr>
          <w:rFonts w:ascii="Times New Roman" w:hAnsi="Times New Roman"/>
          <w:color w:val="0000FF"/>
          <w:sz w:val="24"/>
          <w:szCs w:val="24"/>
          <w:lang w:val="vi-VN"/>
          <w:rPrChange w:id="834" w:author="ThaiNN" w:date="2008-12-09T15:09:00Z">
            <w:rPr>
              <w:rFonts w:ascii="Times New Roman" w:hAnsi="Times New Roman"/>
              <w:sz w:val="24"/>
              <w:szCs w:val="24"/>
              <w:lang w:val="vi-VN"/>
            </w:rPr>
          </w:rPrChange>
        </w:rPr>
        <w:t>đ</w:t>
      </w:r>
      <w:r w:rsidRPr="00315FC1">
        <w:rPr>
          <w:rFonts w:ascii="Times New Roman" w:hAnsi="Times New Roman"/>
          <w:color w:val="0000FF"/>
          <w:sz w:val="24"/>
          <w:szCs w:val="24"/>
          <w:lang w:val="vi-VN"/>
          <w:rPrChange w:id="835" w:author="ThaiNN" w:date="2008-12-09T15:09:00Z">
            <w:rPr>
              <w:rFonts w:ascii="Times New Roman" w:hAnsi="Times New Roman"/>
              <w:sz w:val="24"/>
              <w:szCs w:val="24"/>
              <w:lang w:val="vi-VN"/>
            </w:rPr>
          </w:rPrChange>
        </w:rPr>
        <w:t>ất đai,</w:t>
      </w:r>
      <w:r w:rsidR="006C0073" w:rsidRPr="00315FC1">
        <w:rPr>
          <w:rFonts w:ascii="Times New Roman" w:hAnsi="Times New Roman"/>
          <w:color w:val="0000FF"/>
          <w:sz w:val="24"/>
          <w:szCs w:val="24"/>
          <w:lang w:val="vi-VN"/>
          <w:rPrChange w:id="836" w:author="ThaiNN" w:date="2008-12-09T15:09:00Z">
            <w:rPr>
              <w:rFonts w:ascii="Times New Roman" w:hAnsi="Times New Roman"/>
              <w:sz w:val="24"/>
              <w:szCs w:val="24"/>
              <w:lang w:val="vi-VN"/>
            </w:rPr>
          </w:rPrChange>
        </w:rPr>
        <w:t xml:space="preserve"> </w:t>
      </w:r>
      <w:r w:rsidR="0043157F" w:rsidRPr="00315FC1">
        <w:rPr>
          <w:rFonts w:ascii="Times New Roman" w:hAnsi="Times New Roman"/>
          <w:color w:val="0000FF"/>
          <w:sz w:val="24"/>
          <w:szCs w:val="24"/>
          <w:lang w:val="vi-VN"/>
          <w:rPrChange w:id="837" w:author="ThaiNN" w:date="2008-12-09T15:09:00Z">
            <w:rPr>
              <w:rFonts w:ascii="Times New Roman" w:hAnsi="Times New Roman"/>
              <w:sz w:val="24"/>
              <w:szCs w:val="24"/>
              <w:lang w:val="vi-VN"/>
            </w:rPr>
          </w:rPrChange>
        </w:rPr>
        <w:t xml:space="preserve">Luật này và </w:t>
      </w:r>
      <w:r w:rsidR="00162410" w:rsidRPr="00315FC1">
        <w:rPr>
          <w:rFonts w:ascii="Times New Roman" w:hAnsi="Times New Roman"/>
          <w:color w:val="0000FF"/>
          <w:sz w:val="24"/>
          <w:szCs w:val="24"/>
          <w:lang w:val="vi-VN"/>
          <w:rPrChange w:id="838" w:author="ThaiNN" w:date="2008-12-09T15:09:00Z">
            <w:rPr>
              <w:rFonts w:ascii="Times New Roman" w:hAnsi="Times New Roman"/>
              <w:sz w:val="24"/>
              <w:szCs w:val="24"/>
              <w:lang w:val="vi-VN"/>
            </w:rPr>
          </w:rPrChange>
        </w:rPr>
        <w:t xml:space="preserve">các </w:t>
      </w:r>
      <w:r w:rsidRPr="00315FC1">
        <w:rPr>
          <w:rFonts w:ascii="Times New Roman" w:hAnsi="Times New Roman"/>
          <w:color w:val="0000FF"/>
          <w:sz w:val="24"/>
          <w:szCs w:val="24"/>
          <w:lang w:val="vi-VN"/>
          <w:rPrChange w:id="839" w:author="ThaiNN" w:date="2008-12-09T15:09:00Z">
            <w:rPr>
              <w:rFonts w:ascii="Times New Roman" w:hAnsi="Times New Roman"/>
              <w:sz w:val="24"/>
              <w:szCs w:val="24"/>
              <w:lang w:val="vi-VN"/>
            </w:rPr>
          </w:rPrChange>
        </w:rPr>
        <w:t xml:space="preserve">quy định khác của pháp luật có liên quan. </w:t>
      </w:r>
    </w:p>
    <w:p w14:paraId="0C3E97AD" w14:textId="77777777" w:rsidR="000461E4" w:rsidRPr="00315FC1" w:rsidRDefault="000461E4" w:rsidP="00024DD4">
      <w:pPr>
        <w:tabs>
          <w:tab w:val="num" w:pos="0"/>
        </w:tabs>
        <w:spacing w:before="240" w:after="120"/>
        <w:ind w:firstLine="720"/>
        <w:jc w:val="both"/>
        <w:outlineLvl w:val="1"/>
        <w:rPr>
          <w:rFonts w:ascii="Times New Roman" w:hAnsi="Times New Roman"/>
          <w:b/>
          <w:bCs/>
          <w:color w:val="0000FF"/>
          <w:sz w:val="24"/>
          <w:szCs w:val="24"/>
          <w:lang w:val="vi-VN"/>
          <w:rPrChange w:id="840"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841" w:author="ThaiNN" w:date="2008-12-09T15:09:00Z">
            <w:rPr>
              <w:rFonts w:ascii="Times New Roman" w:hAnsi="Times New Roman"/>
              <w:b/>
              <w:bCs/>
              <w:sz w:val="24"/>
              <w:szCs w:val="24"/>
              <w:lang w:val="vi-VN"/>
            </w:rPr>
          </w:rPrChange>
        </w:rPr>
        <w:t xml:space="preserve">Điều 26. Phân khu chức năng và ranh giới khu bảo tồn </w:t>
      </w:r>
    </w:p>
    <w:p w14:paraId="584D79AC"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842"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43" w:author="ThaiNN" w:date="2008-12-09T15:09:00Z">
            <w:rPr>
              <w:rFonts w:ascii="Times New Roman" w:hAnsi="Times New Roman"/>
              <w:sz w:val="24"/>
              <w:szCs w:val="24"/>
              <w:lang w:val="vi-VN"/>
            </w:rPr>
          </w:rPrChange>
        </w:rPr>
        <w:t>1. Khu bảo tồn có các phân khu chức năng sau đây:</w:t>
      </w:r>
    </w:p>
    <w:p w14:paraId="2F41B3AC"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84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45" w:author="ThaiNN" w:date="2008-12-09T15:09:00Z">
            <w:rPr>
              <w:rFonts w:ascii="Times New Roman" w:hAnsi="Times New Roman"/>
              <w:sz w:val="24"/>
              <w:szCs w:val="24"/>
              <w:lang w:val="vi-VN"/>
            </w:rPr>
          </w:rPrChange>
        </w:rPr>
        <w:t>a) Phân khu bảo vệ nghiêm ngặt;</w:t>
      </w:r>
    </w:p>
    <w:p w14:paraId="06968E73"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846"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47" w:author="ThaiNN" w:date="2008-12-09T15:09:00Z">
            <w:rPr>
              <w:rFonts w:ascii="Times New Roman" w:hAnsi="Times New Roman"/>
              <w:sz w:val="24"/>
              <w:szCs w:val="24"/>
              <w:lang w:val="vi-VN"/>
            </w:rPr>
          </w:rPrChange>
        </w:rPr>
        <w:t>b) Phân khu phục hồi sinh thái</w:t>
      </w:r>
      <w:r w:rsidR="00BB649F" w:rsidRPr="00315FC1">
        <w:rPr>
          <w:rFonts w:ascii="Times New Roman" w:hAnsi="Times New Roman"/>
          <w:color w:val="0000FF"/>
          <w:sz w:val="24"/>
          <w:szCs w:val="24"/>
          <w:lang w:val="vi-VN"/>
          <w:rPrChange w:id="848" w:author="ThaiNN" w:date="2008-12-09T15:09:00Z">
            <w:rPr>
              <w:rFonts w:ascii="Times New Roman" w:hAnsi="Times New Roman"/>
              <w:sz w:val="24"/>
              <w:szCs w:val="24"/>
              <w:lang w:val="vi-VN"/>
            </w:rPr>
          </w:rPrChange>
        </w:rPr>
        <w:t>;</w:t>
      </w:r>
    </w:p>
    <w:p w14:paraId="58E397C2"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849"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50" w:author="ThaiNN" w:date="2008-12-09T15:09:00Z">
            <w:rPr>
              <w:rFonts w:ascii="Times New Roman" w:hAnsi="Times New Roman"/>
              <w:sz w:val="24"/>
              <w:szCs w:val="24"/>
              <w:lang w:val="vi-VN"/>
            </w:rPr>
          </w:rPrChange>
        </w:rPr>
        <w:t>c) Phân khu dịch vụ - hành chính.</w:t>
      </w:r>
    </w:p>
    <w:p w14:paraId="2E41E058"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851"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52" w:author="ThaiNN" w:date="2008-12-09T15:09:00Z">
            <w:rPr>
              <w:rFonts w:ascii="Times New Roman" w:hAnsi="Times New Roman"/>
              <w:sz w:val="24"/>
              <w:szCs w:val="24"/>
              <w:lang w:val="vi-VN"/>
            </w:rPr>
          </w:rPrChange>
        </w:rPr>
        <w:t>2. Khu bảo tồn phải được cắm mốc để xác lập ranh giới; phân khu bảo vệ nghiêm ngặt trong khu bảo tồn phải được xác định diện tích, vị trí trên thực địa hoặc tọa độ trên mặt nước biển.</w:t>
      </w:r>
    </w:p>
    <w:p w14:paraId="304854E7"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853"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54" w:author="ThaiNN" w:date="2008-12-09T15:09:00Z">
            <w:rPr>
              <w:rFonts w:ascii="Times New Roman" w:hAnsi="Times New Roman"/>
              <w:sz w:val="24"/>
              <w:szCs w:val="24"/>
              <w:lang w:val="vi-VN"/>
            </w:rPr>
          </w:rPrChange>
        </w:rPr>
        <w:t>3. Ban quản lý khu bảo tồn hoặc tổ chức được giao quản lý khu bảo tồn chủ trì phối hợp với Uỷ ban nhân dân các cấp</w:t>
      </w:r>
      <w:r w:rsidRPr="00315FC1">
        <w:rPr>
          <w:rFonts w:ascii="Times New Roman" w:hAnsi="Times New Roman"/>
          <w:b/>
          <w:i/>
          <w:color w:val="0000FF"/>
          <w:sz w:val="24"/>
          <w:szCs w:val="24"/>
          <w:lang w:val="vi-VN"/>
          <w:rPrChange w:id="855" w:author="ThaiNN" w:date="2008-12-09T15:09:00Z">
            <w:rPr>
              <w:rFonts w:ascii="Times New Roman" w:hAnsi="Times New Roman"/>
              <w:b/>
              <w:i/>
              <w:sz w:val="24"/>
              <w:szCs w:val="24"/>
              <w:lang w:val="vi-VN"/>
            </w:rPr>
          </w:rPrChange>
        </w:rPr>
        <w:t xml:space="preserve"> </w:t>
      </w:r>
      <w:r w:rsidRPr="00315FC1">
        <w:rPr>
          <w:rFonts w:ascii="Times New Roman" w:hAnsi="Times New Roman"/>
          <w:color w:val="0000FF"/>
          <w:sz w:val="24"/>
          <w:szCs w:val="24"/>
          <w:lang w:val="vi-VN"/>
          <w:rPrChange w:id="856" w:author="ThaiNN" w:date="2008-12-09T15:09:00Z">
            <w:rPr>
              <w:rFonts w:ascii="Times New Roman" w:hAnsi="Times New Roman"/>
              <w:sz w:val="24"/>
              <w:szCs w:val="24"/>
              <w:lang w:val="vi-VN"/>
            </w:rPr>
          </w:rPrChange>
        </w:rPr>
        <w:t>nơi có khu bảo tồn tổ chức việc cắm mốc phân định ranh giới khu bảo tồn.</w:t>
      </w:r>
    </w:p>
    <w:p w14:paraId="61EDFFF4" w14:textId="77777777" w:rsidR="000461E4" w:rsidRPr="00315FC1" w:rsidRDefault="000461E4" w:rsidP="00024DD4">
      <w:pPr>
        <w:tabs>
          <w:tab w:val="num" w:pos="0"/>
        </w:tabs>
        <w:spacing w:before="240" w:after="120"/>
        <w:ind w:firstLine="731"/>
        <w:jc w:val="both"/>
        <w:outlineLvl w:val="1"/>
        <w:rPr>
          <w:rFonts w:ascii="Times New Roman" w:hAnsi="Times New Roman"/>
          <w:color w:val="0000FF"/>
          <w:sz w:val="24"/>
          <w:szCs w:val="24"/>
          <w:lang w:val="vi-VN"/>
          <w:rPrChange w:id="857" w:author="ThaiNN" w:date="2008-12-09T15:09:00Z">
            <w:rPr>
              <w:rFonts w:ascii="Times New Roman" w:hAnsi="Times New Roman"/>
              <w:sz w:val="24"/>
              <w:szCs w:val="24"/>
              <w:lang w:val="vi-VN"/>
            </w:rPr>
          </w:rPrChange>
        </w:rPr>
      </w:pPr>
      <w:r w:rsidRPr="00315FC1">
        <w:rPr>
          <w:rFonts w:ascii="Times New Roman" w:hAnsi="Times New Roman"/>
          <w:b/>
          <w:bCs/>
          <w:color w:val="0000FF"/>
          <w:sz w:val="24"/>
          <w:szCs w:val="24"/>
          <w:lang w:val="vi-VN"/>
          <w:rPrChange w:id="858" w:author="ThaiNN" w:date="2008-12-09T15:09:00Z">
            <w:rPr>
              <w:rFonts w:ascii="Times New Roman" w:hAnsi="Times New Roman"/>
              <w:b/>
              <w:bCs/>
              <w:sz w:val="24"/>
              <w:szCs w:val="24"/>
              <w:lang w:val="vi-VN"/>
            </w:rPr>
          </w:rPrChange>
        </w:rPr>
        <w:t xml:space="preserve">Điều 27. Trách nhiệm quản lý khu bảo tồn </w:t>
      </w:r>
    </w:p>
    <w:p w14:paraId="02810BE9"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da-DK"/>
          <w:rPrChange w:id="859" w:author="ThaiNN" w:date="2008-12-09T15:09:00Z">
            <w:rPr>
              <w:rFonts w:ascii="Times New Roman" w:hAnsi="Times New Roman"/>
              <w:sz w:val="24"/>
              <w:szCs w:val="24"/>
              <w:lang w:val="da-DK"/>
            </w:rPr>
          </w:rPrChange>
        </w:rPr>
      </w:pPr>
      <w:r w:rsidRPr="00315FC1">
        <w:rPr>
          <w:rFonts w:ascii="Times New Roman" w:hAnsi="Times New Roman"/>
          <w:color w:val="0000FF"/>
          <w:sz w:val="24"/>
          <w:szCs w:val="24"/>
          <w:lang w:val="da-DK"/>
          <w:rPrChange w:id="860" w:author="ThaiNN" w:date="2008-12-09T15:09:00Z">
            <w:rPr>
              <w:rFonts w:ascii="Times New Roman" w:hAnsi="Times New Roman"/>
              <w:sz w:val="24"/>
              <w:szCs w:val="24"/>
              <w:lang w:val="da-DK"/>
            </w:rPr>
          </w:rPrChange>
        </w:rPr>
        <w:t>1. Bộ,</w:t>
      </w:r>
      <w:r w:rsidRPr="00315FC1">
        <w:rPr>
          <w:rFonts w:ascii="Times New Roman" w:hAnsi="Times New Roman"/>
          <w:color w:val="0000FF"/>
          <w:sz w:val="24"/>
          <w:szCs w:val="24"/>
          <w:lang w:val="vi-VN"/>
          <w:rPrChange w:id="861"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da-DK"/>
          <w:rPrChange w:id="862" w:author="ThaiNN" w:date="2008-12-09T15:09:00Z">
            <w:rPr>
              <w:rFonts w:ascii="Times New Roman" w:hAnsi="Times New Roman"/>
              <w:sz w:val="24"/>
              <w:szCs w:val="24"/>
              <w:lang w:val="da-DK"/>
            </w:rPr>
          </w:rPrChange>
        </w:rPr>
        <w:t xml:space="preserve">cơ quan ngang bộ, </w:t>
      </w:r>
      <w:r w:rsidRPr="00315FC1">
        <w:rPr>
          <w:rFonts w:ascii="Times New Roman" w:hAnsi="Times New Roman"/>
          <w:color w:val="0000FF"/>
          <w:sz w:val="24"/>
          <w:szCs w:val="24"/>
          <w:lang w:val="vi-VN"/>
          <w:rPrChange w:id="863" w:author="ThaiNN" w:date="2008-12-09T15:09:00Z">
            <w:rPr>
              <w:rFonts w:ascii="Times New Roman" w:hAnsi="Times New Roman"/>
              <w:sz w:val="24"/>
              <w:szCs w:val="24"/>
              <w:lang w:val="vi-VN"/>
            </w:rPr>
          </w:rPrChange>
        </w:rPr>
        <w:t xml:space="preserve">Uỷ ban nhân dân </w:t>
      </w:r>
      <w:r w:rsidRPr="00315FC1">
        <w:rPr>
          <w:rFonts w:ascii="Times New Roman" w:hAnsi="Times New Roman"/>
          <w:color w:val="0000FF"/>
          <w:sz w:val="24"/>
          <w:szCs w:val="24"/>
          <w:lang w:val="da-DK"/>
          <w:rPrChange w:id="864" w:author="ThaiNN" w:date="2008-12-09T15:09:00Z">
            <w:rPr>
              <w:rFonts w:ascii="Times New Roman" w:hAnsi="Times New Roman"/>
              <w:sz w:val="24"/>
              <w:szCs w:val="24"/>
              <w:lang w:val="da-DK"/>
            </w:rPr>
          </w:rPrChange>
        </w:rPr>
        <w:t xml:space="preserve">cấp </w:t>
      </w:r>
      <w:r w:rsidRPr="00315FC1">
        <w:rPr>
          <w:rFonts w:ascii="Times New Roman" w:hAnsi="Times New Roman"/>
          <w:color w:val="0000FF"/>
          <w:sz w:val="24"/>
          <w:szCs w:val="24"/>
          <w:lang w:val="vi-VN"/>
          <w:rPrChange w:id="865" w:author="ThaiNN" w:date="2008-12-09T15:09:00Z">
            <w:rPr>
              <w:rFonts w:ascii="Times New Roman" w:hAnsi="Times New Roman"/>
              <w:sz w:val="24"/>
              <w:szCs w:val="24"/>
              <w:lang w:val="vi-VN"/>
            </w:rPr>
          </w:rPrChange>
        </w:rPr>
        <w:t xml:space="preserve">tỉnh tổ chức quản lý khu bảo tồn </w:t>
      </w:r>
      <w:r w:rsidRPr="00315FC1">
        <w:rPr>
          <w:rFonts w:ascii="Times New Roman" w:hAnsi="Times New Roman"/>
          <w:color w:val="0000FF"/>
          <w:sz w:val="24"/>
          <w:szCs w:val="24"/>
          <w:lang w:val="da-DK"/>
          <w:rPrChange w:id="866" w:author="ThaiNN" w:date="2008-12-09T15:09:00Z">
            <w:rPr>
              <w:rFonts w:ascii="Times New Roman" w:hAnsi="Times New Roman"/>
              <w:sz w:val="24"/>
              <w:szCs w:val="24"/>
              <w:lang w:val="da-DK"/>
            </w:rPr>
          </w:rPrChange>
        </w:rPr>
        <w:t>theo sự phân công, phân cấp của Chính phủ.</w:t>
      </w:r>
    </w:p>
    <w:p w14:paraId="2BB29C13"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vi-VN"/>
          <w:rPrChange w:id="867" w:author="ThaiNN" w:date="2008-12-09T15:09:00Z">
            <w:rPr>
              <w:rFonts w:ascii="Times New Roman" w:hAnsi="Times New Roman"/>
              <w:bCs/>
              <w:sz w:val="24"/>
              <w:szCs w:val="24"/>
              <w:lang w:val="vi-VN"/>
            </w:rPr>
          </w:rPrChange>
        </w:rPr>
      </w:pPr>
      <w:r w:rsidRPr="00315FC1">
        <w:rPr>
          <w:rFonts w:ascii="Times New Roman" w:hAnsi="Times New Roman"/>
          <w:bCs/>
          <w:color w:val="0000FF"/>
          <w:sz w:val="24"/>
          <w:szCs w:val="24"/>
          <w:lang w:val="da-DK"/>
          <w:rPrChange w:id="868" w:author="ThaiNN" w:date="2008-12-09T15:09:00Z">
            <w:rPr>
              <w:rFonts w:ascii="Times New Roman" w:hAnsi="Times New Roman"/>
              <w:bCs/>
              <w:sz w:val="24"/>
              <w:szCs w:val="24"/>
              <w:lang w:val="da-DK"/>
            </w:rPr>
          </w:rPrChange>
        </w:rPr>
        <w:t>2</w:t>
      </w:r>
      <w:r w:rsidRPr="00315FC1">
        <w:rPr>
          <w:rFonts w:ascii="Times New Roman" w:hAnsi="Times New Roman"/>
          <w:bCs/>
          <w:color w:val="0000FF"/>
          <w:sz w:val="24"/>
          <w:szCs w:val="24"/>
          <w:lang w:val="vi-VN"/>
          <w:rPrChange w:id="869" w:author="ThaiNN" w:date="2008-12-09T15:09:00Z">
            <w:rPr>
              <w:rFonts w:ascii="Times New Roman" w:hAnsi="Times New Roman"/>
              <w:bCs/>
              <w:sz w:val="24"/>
              <w:szCs w:val="24"/>
              <w:lang w:val="vi-VN"/>
            </w:rPr>
          </w:rPrChange>
        </w:rPr>
        <w:t xml:space="preserve">. Việc quản lý khu bảo tồn phải </w:t>
      </w:r>
      <w:r w:rsidR="00DB1BA6" w:rsidRPr="00315FC1">
        <w:rPr>
          <w:rFonts w:ascii="Times New Roman" w:hAnsi="Times New Roman"/>
          <w:bCs/>
          <w:color w:val="0000FF"/>
          <w:sz w:val="24"/>
          <w:szCs w:val="24"/>
          <w:lang w:val="da-DK"/>
          <w:rPrChange w:id="870" w:author="ThaiNN" w:date="2008-12-09T15:09:00Z">
            <w:rPr>
              <w:rFonts w:ascii="Times New Roman" w:hAnsi="Times New Roman"/>
              <w:bCs/>
              <w:sz w:val="24"/>
              <w:szCs w:val="24"/>
              <w:lang w:val="da-DK"/>
            </w:rPr>
          </w:rPrChange>
        </w:rPr>
        <w:t xml:space="preserve">được thực hiện theo </w:t>
      </w:r>
      <w:r w:rsidR="00BD20D0" w:rsidRPr="00315FC1">
        <w:rPr>
          <w:rFonts w:ascii="Times New Roman" w:hAnsi="Times New Roman"/>
          <w:bCs/>
          <w:color w:val="0000FF"/>
          <w:sz w:val="24"/>
          <w:szCs w:val="24"/>
          <w:lang w:val="vi-VN"/>
          <w:rPrChange w:id="871" w:author="ThaiNN" w:date="2008-12-09T15:09:00Z">
            <w:rPr>
              <w:rFonts w:ascii="Times New Roman" w:hAnsi="Times New Roman"/>
              <w:bCs/>
              <w:sz w:val="24"/>
              <w:szCs w:val="24"/>
              <w:lang w:val="vi-VN"/>
            </w:rPr>
          </w:rPrChange>
        </w:rPr>
        <w:t>quy định của Luật này</w:t>
      </w:r>
      <w:r w:rsidR="00BD20D0" w:rsidRPr="00315FC1">
        <w:rPr>
          <w:rFonts w:ascii="Times New Roman" w:hAnsi="Times New Roman"/>
          <w:bCs/>
          <w:color w:val="0000FF"/>
          <w:sz w:val="24"/>
          <w:szCs w:val="24"/>
          <w:lang w:val="da-DK"/>
          <w:rPrChange w:id="872" w:author="ThaiNN" w:date="2008-12-09T15:09:00Z">
            <w:rPr>
              <w:rFonts w:ascii="Times New Roman" w:hAnsi="Times New Roman"/>
              <w:bCs/>
              <w:sz w:val="24"/>
              <w:szCs w:val="24"/>
              <w:lang w:val="da-DK"/>
            </w:rPr>
          </w:rPrChange>
        </w:rPr>
        <w:t xml:space="preserve"> và </w:t>
      </w:r>
      <w:r w:rsidR="006C0073" w:rsidRPr="00315FC1">
        <w:rPr>
          <w:rFonts w:ascii="Times New Roman" w:hAnsi="Times New Roman"/>
          <w:bCs/>
          <w:color w:val="0000FF"/>
          <w:sz w:val="24"/>
          <w:szCs w:val="24"/>
          <w:lang w:val="da-DK"/>
          <w:rPrChange w:id="873" w:author="ThaiNN" w:date="2008-12-09T15:09:00Z">
            <w:rPr>
              <w:rFonts w:ascii="Times New Roman" w:hAnsi="Times New Roman"/>
              <w:bCs/>
              <w:sz w:val="24"/>
              <w:szCs w:val="24"/>
              <w:lang w:val="da-DK"/>
            </w:rPr>
          </w:rPrChange>
        </w:rPr>
        <w:t>Q</w:t>
      </w:r>
      <w:r w:rsidRPr="00315FC1">
        <w:rPr>
          <w:rFonts w:ascii="Times New Roman" w:hAnsi="Times New Roman"/>
          <w:bCs/>
          <w:color w:val="0000FF"/>
          <w:sz w:val="24"/>
          <w:szCs w:val="24"/>
          <w:lang w:val="vi-VN"/>
          <w:rPrChange w:id="874" w:author="ThaiNN" w:date="2008-12-09T15:09:00Z">
            <w:rPr>
              <w:rFonts w:ascii="Times New Roman" w:hAnsi="Times New Roman"/>
              <w:bCs/>
              <w:sz w:val="24"/>
              <w:szCs w:val="24"/>
              <w:lang w:val="vi-VN"/>
            </w:rPr>
          </w:rPrChange>
        </w:rPr>
        <w:t>uy chế quản lý khu bảo tồn.</w:t>
      </w:r>
    </w:p>
    <w:p w14:paraId="7E1A41BE"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vi-VN"/>
          <w:rPrChange w:id="875" w:author="ThaiNN" w:date="2008-12-09T15:09:00Z">
            <w:rPr>
              <w:rFonts w:ascii="Times New Roman" w:hAnsi="Times New Roman"/>
              <w:sz w:val="24"/>
              <w:szCs w:val="24"/>
              <w:lang w:val="vi-VN"/>
            </w:rPr>
          </w:rPrChange>
        </w:rPr>
      </w:pPr>
      <w:r w:rsidRPr="00315FC1">
        <w:rPr>
          <w:rFonts w:ascii="Times New Roman" w:hAnsi="Times New Roman"/>
          <w:bCs/>
          <w:color w:val="0000FF"/>
          <w:sz w:val="24"/>
          <w:szCs w:val="24"/>
          <w:lang w:val="vi-VN"/>
          <w:rPrChange w:id="876" w:author="ThaiNN" w:date="2008-12-09T15:09:00Z">
            <w:rPr>
              <w:rFonts w:ascii="Times New Roman" w:hAnsi="Times New Roman"/>
              <w:bCs/>
              <w:sz w:val="24"/>
              <w:szCs w:val="24"/>
              <w:lang w:val="vi-VN"/>
            </w:rPr>
          </w:rPrChange>
        </w:rPr>
        <w:t xml:space="preserve">Thủ tướng Chính phủ ban hành </w:t>
      </w:r>
      <w:r w:rsidR="00BD20D0" w:rsidRPr="00315FC1">
        <w:rPr>
          <w:rFonts w:ascii="Times New Roman" w:hAnsi="Times New Roman"/>
          <w:bCs/>
          <w:color w:val="0000FF"/>
          <w:sz w:val="24"/>
          <w:szCs w:val="24"/>
          <w:lang w:val="vi-VN"/>
          <w:rPrChange w:id="877" w:author="ThaiNN" w:date="2008-12-09T15:09:00Z">
            <w:rPr>
              <w:rFonts w:ascii="Times New Roman" w:hAnsi="Times New Roman"/>
              <w:bCs/>
              <w:sz w:val="24"/>
              <w:szCs w:val="24"/>
              <w:lang w:val="vi-VN"/>
            </w:rPr>
          </w:rPrChange>
        </w:rPr>
        <w:t>Quy chế quản lý khu bảo tồn</w:t>
      </w:r>
      <w:r w:rsidRPr="00315FC1">
        <w:rPr>
          <w:rFonts w:ascii="Times New Roman" w:hAnsi="Times New Roman"/>
          <w:bCs/>
          <w:color w:val="0000FF"/>
          <w:sz w:val="24"/>
          <w:szCs w:val="24"/>
          <w:lang w:val="vi-VN"/>
          <w:rPrChange w:id="878" w:author="ThaiNN" w:date="2008-12-09T15:09:00Z">
            <w:rPr>
              <w:rFonts w:ascii="Times New Roman" w:hAnsi="Times New Roman"/>
              <w:bCs/>
              <w:sz w:val="24"/>
              <w:szCs w:val="24"/>
              <w:lang w:val="vi-VN"/>
            </w:rPr>
          </w:rPrChange>
        </w:rPr>
        <w:t>.</w:t>
      </w:r>
    </w:p>
    <w:p w14:paraId="505919BF" w14:textId="77777777" w:rsidR="000461E4" w:rsidRPr="00315FC1" w:rsidRDefault="000461E4" w:rsidP="00024DD4">
      <w:pPr>
        <w:tabs>
          <w:tab w:val="num" w:pos="0"/>
        </w:tabs>
        <w:spacing w:before="240" w:after="120"/>
        <w:ind w:firstLine="731"/>
        <w:jc w:val="both"/>
        <w:outlineLvl w:val="1"/>
        <w:rPr>
          <w:rFonts w:ascii="Times New Roman" w:hAnsi="Times New Roman"/>
          <w:b/>
          <w:bCs/>
          <w:color w:val="0000FF"/>
          <w:sz w:val="24"/>
          <w:szCs w:val="24"/>
          <w:lang w:val="vi-VN"/>
          <w:rPrChange w:id="879" w:author="ThaiNN" w:date="2008-12-09T15:09:00Z">
            <w:rPr>
              <w:rFonts w:ascii="Times New Roman" w:hAnsi="Times New Roman"/>
              <w:b/>
              <w:bCs/>
              <w:sz w:val="24"/>
              <w:szCs w:val="24"/>
              <w:lang w:val="vi-VN"/>
            </w:rPr>
          </w:rPrChange>
        </w:rPr>
      </w:pPr>
      <w:r w:rsidRPr="00315FC1">
        <w:rPr>
          <w:rFonts w:ascii="Times New Roman" w:hAnsi="Times New Roman"/>
          <w:b/>
          <w:bCs/>
          <w:color w:val="0000FF"/>
          <w:sz w:val="24"/>
          <w:szCs w:val="24"/>
          <w:lang w:val="vi-VN"/>
          <w:rPrChange w:id="880" w:author="ThaiNN" w:date="2008-12-09T15:09:00Z">
            <w:rPr>
              <w:rFonts w:ascii="Times New Roman" w:hAnsi="Times New Roman"/>
              <w:b/>
              <w:bCs/>
              <w:sz w:val="24"/>
              <w:szCs w:val="24"/>
              <w:lang w:val="vi-VN"/>
            </w:rPr>
          </w:rPrChange>
        </w:rPr>
        <w:t>Điều 28. Tổ chức quản lý khu bảo tồn</w:t>
      </w:r>
      <w:r w:rsidRPr="00315FC1">
        <w:rPr>
          <w:rFonts w:ascii="Times New Roman" w:hAnsi="Times New Roman"/>
          <w:color w:val="0000FF"/>
          <w:sz w:val="24"/>
          <w:szCs w:val="24"/>
          <w:lang w:val="vi-VN"/>
          <w:rPrChange w:id="881" w:author="ThaiNN" w:date="2008-12-09T15:09:00Z">
            <w:rPr>
              <w:rFonts w:ascii="Times New Roman" w:hAnsi="Times New Roman"/>
              <w:sz w:val="24"/>
              <w:szCs w:val="24"/>
              <w:lang w:val="vi-VN"/>
            </w:rPr>
          </w:rPrChange>
        </w:rPr>
        <w:t xml:space="preserve"> </w:t>
      </w:r>
      <w:r w:rsidRPr="00315FC1">
        <w:rPr>
          <w:rFonts w:ascii="Times New Roman" w:hAnsi="Times New Roman"/>
          <w:b/>
          <w:bCs/>
          <w:color w:val="0000FF"/>
          <w:sz w:val="24"/>
          <w:szCs w:val="24"/>
          <w:lang w:val="vi-VN"/>
          <w:rPrChange w:id="882" w:author="ThaiNN" w:date="2008-12-09T15:09:00Z">
            <w:rPr>
              <w:rFonts w:ascii="Times New Roman" w:hAnsi="Times New Roman"/>
              <w:b/>
              <w:bCs/>
              <w:sz w:val="24"/>
              <w:szCs w:val="24"/>
              <w:lang w:val="vi-VN"/>
            </w:rPr>
          </w:rPrChange>
        </w:rPr>
        <w:t xml:space="preserve"> </w:t>
      </w:r>
    </w:p>
    <w:p w14:paraId="053D9AD1" w14:textId="77777777" w:rsidR="000461E4" w:rsidRPr="00315FC1" w:rsidRDefault="000461E4" w:rsidP="00AC391C">
      <w:pPr>
        <w:spacing w:before="60" w:after="60"/>
        <w:ind w:firstLine="720"/>
        <w:jc w:val="both"/>
        <w:rPr>
          <w:rFonts w:ascii="Times New Roman" w:hAnsi="Times New Roman"/>
          <w:color w:val="0000FF"/>
          <w:sz w:val="24"/>
          <w:szCs w:val="24"/>
          <w:lang w:val="vi-VN"/>
          <w:rPrChange w:id="883"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84" w:author="ThaiNN" w:date="2008-12-09T15:09:00Z">
            <w:rPr>
              <w:rFonts w:ascii="Times New Roman" w:hAnsi="Times New Roman"/>
              <w:sz w:val="24"/>
              <w:szCs w:val="24"/>
              <w:lang w:val="vi-VN"/>
            </w:rPr>
          </w:rPrChange>
        </w:rPr>
        <w:t xml:space="preserve">1. Khu bảo tồn cấp quốc gia có Ban quản lý. Ban quản lý khu bảo tồn cấp quốc gia là đơn vị sự nghiệp công lập tự chủ về tài chính hoặc đơn vị sự nghiệp công lập chưa tự chủ về tài chính. </w:t>
      </w:r>
    </w:p>
    <w:p w14:paraId="27690304" w14:textId="77777777" w:rsidR="000461E4" w:rsidRPr="00315FC1" w:rsidRDefault="000461E4" w:rsidP="00AC391C">
      <w:pPr>
        <w:spacing w:before="60" w:after="60"/>
        <w:ind w:firstLine="720"/>
        <w:jc w:val="both"/>
        <w:rPr>
          <w:rFonts w:ascii="Times New Roman" w:hAnsi="Times New Roman"/>
          <w:color w:val="0000FF"/>
          <w:sz w:val="24"/>
          <w:szCs w:val="24"/>
          <w:lang w:val="vi-VN"/>
          <w:rPrChange w:id="885"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886" w:author="ThaiNN" w:date="2008-12-09T15:09:00Z">
            <w:rPr>
              <w:rFonts w:ascii="Times New Roman" w:hAnsi="Times New Roman"/>
              <w:sz w:val="24"/>
              <w:szCs w:val="24"/>
              <w:lang w:val="vi-VN"/>
            </w:rPr>
          </w:rPrChange>
        </w:rPr>
        <w:t>2. Căn cứ vào tình hình thực tế của địa phương, khu bảo tồn cấp tỉnh được giao cho Ban quản lý là đơn vị sự nghiệp công lập tự chủ về tài chính</w:t>
      </w:r>
      <w:r w:rsidR="001F5864" w:rsidRPr="00315FC1">
        <w:rPr>
          <w:rFonts w:ascii="Times New Roman" w:hAnsi="Times New Roman"/>
          <w:color w:val="0000FF"/>
          <w:sz w:val="24"/>
          <w:szCs w:val="24"/>
          <w:lang w:val="vi-VN"/>
          <w:rPrChange w:id="887" w:author="ThaiNN" w:date="2008-12-09T15:09:00Z">
            <w:rPr>
              <w:rFonts w:ascii="Times New Roman" w:hAnsi="Times New Roman"/>
              <w:sz w:val="24"/>
              <w:szCs w:val="24"/>
              <w:lang w:val="vi-VN"/>
            </w:rPr>
          </w:rPrChange>
        </w:rPr>
        <w:t xml:space="preserve"> hoặc</w:t>
      </w:r>
      <w:r w:rsidR="00F65BED" w:rsidRPr="00315FC1">
        <w:rPr>
          <w:rFonts w:ascii="Times New Roman" w:hAnsi="Times New Roman"/>
          <w:color w:val="0000FF"/>
          <w:sz w:val="24"/>
          <w:szCs w:val="24"/>
          <w:lang w:val="vi-VN"/>
          <w:rPrChange w:id="888"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889" w:author="ThaiNN" w:date="2008-12-09T15:09:00Z">
            <w:rPr>
              <w:rFonts w:ascii="Times New Roman" w:hAnsi="Times New Roman"/>
              <w:sz w:val="24"/>
              <w:szCs w:val="24"/>
              <w:lang w:val="vi-VN"/>
            </w:rPr>
          </w:rPrChange>
        </w:rPr>
        <w:t>đơn vị sự nghiệp công lập chưa tự chủ về tài chính</w:t>
      </w:r>
      <w:r w:rsidR="00DB1BA6" w:rsidRPr="00315FC1">
        <w:rPr>
          <w:rFonts w:ascii="Times New Roman" w:hAnsi="Times New Roman"/>
          <w:color w:val="0000FF"/>
          <w:sz w:val="24"/>
          <w:szCs w:val="24"/>
          <w:lang w:val="vi-VN"/>
          <w:rPrChange w:id="890"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891" w:author="ThaiNN" w:date="2008-12-09T15:09:00Z">
            <w:rPr>
              <w:rFonts w:ascii="Times New Roman" w:hAnsi="Times New Roman"/>
              <w:sz w:val="24"/>
              <w:szCs w:val="24"/>
              <w:lang w:val="vi-VN"/>
            </w:rPr>
          </w:rPrChange>
        </w:rPr>
        <w:t>hoặc tổ chức</w:t>
      </w:r>
      <w:r w:rsidR="00074625" w:rsidRPr="00315FC1">
        <w:rPr>
          <w:rFonts w:ascii="Times New Roman" w:hAnsi="Times New Roman"/>
          <w:color w:val="0000FF"/>
          <w:sz w:val="24"/>
          <w:szCs w:val="24"/>
          <w:lang w:val="vi-VN"/>
          <w:rPrChange w:id="892" w:author="ThaiNN" w:date="2008-12-09T15:09:00Z">
            <w:rPr>
              <w:rFonts w:ascii="Times New Roman" w:hAnsi="Times New Roman"/>
              <w:sz w:val="24"/>
              <w:szCs w:val="24"/>
              <w:lang w:val="vi-VN"/>
            </w:rPr>
          </w:rPrChange>
        </w:rPr>
        <w:t xml:space="preserve"> được giao</w:t>
      </w:r>
      <w:r w:rsidRPr="00315FC1">
        <w:rPr>
          <w:rFonts w:ascii="Times New Roman" w:hAnsi="Times New Roman"/>
          <w:color w:val="0000FF"/>
          <w:sz w:val="24"/>
          <w:szCs w:val="24"/>
          <w:lang w:val="vi-VN"/>
          <w:rPrChange w:id="893" w:author="ThaiNN" w:date="2008-12-09T15:09:00Z">
            <w:rPr>
              <w:rFonts w:ascii="Times New Roman" w:hAnsi="Times New Roman"/>
              <w:sz w:val="24"/>
              <w:szCs w:val="24"/>
              <w:lang w:val="vi-VN"/>
            </w:rPr>
          </w:rPrChange>
        </w:rPr>
        <w:t xml:space="preserve"> quản lý </w:t>
      </w:r>
      <w:r w:rsidR="00F309F1" w:rsidRPr="00315FC1">
        <w:rPr>
          <w:rFonts w:ascii="Times New Roman" w:hAnsi="Times New Roman"/>
          <w:color w:val="0000FF"/>
          <w:sz w:val="24"/>
          <w:szCs w:val="24"/>
          <w:lang w:val="vi-VN"/>
          <w:rPrChange w:id="894" w:author="ThaiNN" w:date="2008-12-09T15:09:00Z">
            <w:rPr>
              <w:rFonts w:ascii="Times New Roman" w:hAnsi="Times New Roman"/>
              <w:sz w:val="24"/>
              <w:szCs w:val="24"/>
              <w:lang w:val="vi-VN"/>
            </w:rPr>
          </w:rPrChange>
        </w:rPr>
        <w:t xml:space="preserve">khu bảo tồn </w:t>
      </w:r>
      <w:r w:rsidR="0009090D" w:rsidRPr="00315FC1">
        <w:rPr>
          <w:rFonts w:ascii="Times New Roman" w:hAnsi="Times New Roman"/>
          <w:color w:val="0000FF"/>
          <w:sz w:val="24"/>
          <w:szCs w:val="24"/>
          <w:lang w:val="vi-VN"/>
          <w:rPrChange w:id="895" w:author="ThaiNN" w:date="2008-12-09T15:09:00Z">
            <w:rPr>
              <w:rFonts w:ascii="Times New Roman" w:hAnsi="Times New Roman"/>
              <w:sz w:val="24"/>
              <w:szCs w:val="24"/>
              <w:lang w:val="vi-VN"/>
            </w:rPr>
          </w:rPrChange>
        </w:rPr>
        <w:t>theo quy định của pháp luật</w:t>
      </w:r>
      <w:r w:rsidRPr="00315FC1">
        <w:rPr>
          <w:rFonts w:ascii="Times New Roman" w:hAnsi="Times New Roman"/>
          <w:color w:val="0000FF"/>
          <w:sz w:val="24"/>
          <w:szCs w:val="24"/>
          <w:lang w:val="vi-VN"/>
          <w:rPrChange w:id="896" w:author="ThaiNN" w:date="2008-12-09T15:09:00Z">
            <w:rPr>
              <w:rFonts w:ascii="Times New Roman" w:hAnsi="Times New Roman"/>
              <w:sz w:val="24"/>
              <w:szCs w:val="24"/>
              <w:lang w:val="vi-VN"/>
            </w:rPr>
          </w:rPrChange>
        </w:rPr>
        <w:t xml:space="preserve">. </w:t>
      </w:r>
    </w:p>
    <w:p w14:paraId="02A5880C" w14:textId="77777777" w:rsidR="003911D2" w:rsidRPr="00315FC1" w:rsidRDefault="000461E4" w:rsidP="00024DD4">
      <w:pPr>
        <w:tabs>
          <w:tab w:val="num" w:pos="0"/>
        </w:tabs>
        <w:spacing w:before="240" w:after="120"/>
        <w:ind w:firstLine="720"/>
        <w:jc w:val="both"/>
        <w:outlineLvl w:val="1"/>
        <w:rPr>
          <w:rFonts w:ascii="Times New Roman" w:hAnsi="Times New Roman"/>
          <w:b/>
          <w:color w:val="0000FF"/>
          <w:sz w:val="24"/>
          <w:szCs w:val="24"/>
          <w:lang w:val="vi-VN"/>
          <w:rPrChange w:id="897" w:author="ThaiNN" w:date="2008-12-09T15:09:00Z">
            <w:rPr>
              <w:rFonts w:ascii="Times New Roman" w:hAnsi="Times New Roman"/>
              <w:b/>
              <w:sz w:val="24"/>
              <w:szCs w:val="24"/>
              <w:lang w:val="vi-VN"/>
            </w:rPr>
          </w:rPrChange>
        </w:rPr>
      </w:pPr>
      <w:r w:rsidRPr="00315FC1">
        <w:rPr>
          <w:rFonts w:ascii="Times New Roman" w:hAnsi="Times New Roman"/>
          <w:b/>
          <w:color w:val="0000FF"/>
          <w:sz w:val="24"/>
          <w:szCs w:val="24"/>
          <w:lang w:val="vi-VN"/>
          <w:rPrChange w:id="898" w:author="ThaiNN" w:date="2008-12-09T15:09:00Z">
            <w:rPr>
              <w:rFonts w:ascii="Times New Roman" w:hAnsi="Times New Roman"/>
              <w:b/>
              <w:sz w:val="24"/>
              <w:szCs w:val="24"/>
              <w:lang w:val="vi-VN"/>
            </w:rPr>
          </w:rPrChange>
        </w:rPr>
        <w:t>Điều 29. Quyền và trách nhiệm</w:t>
      </w:r>
      <w:r w:rsidRPr="00315FC1">
        <w:rPr>
          <w:rFonts w:ascii="Times New Roman" w:hAnsi="Times New Roman"/>
          <w:color w:val="0000FF"/>
          <w:sz w:val="24"/>
          <w:szCs w:val="24"/>
          <w:lang w:val="vi-VN"/>
          <w:rPrChange w:id="899" w:author="ThaiNN" w:date="2008-12-09T15:09:00Z">
            <w:rPr>
              <w:rFonts w:ascii="Times New Roman" w:hAnsi="Times New Roman"/>
              <w:sz w:val="24"/>
              <w:szCs w:val="24"/>
              <w:lang w:val="vi-VN"/>
            </w:rPr>
          </w:rPrChange>
        </w:rPr>
        <w:t xml:space="preserve"> </w:t>
      </w:r>
      <w:r w:rsidRPr="00315FC1">
        <w:rPr>
          <w:rFonts w:ascii="Times New Roman" w:hAnsi="Times New Roman"/>
          <w:b/>
          <w:color w:val="0000FF"/>
          <w:sz w:val="24"/>
          <w:szCs w:val="24"/>
          <w:lang w:val="vi-VN"/>
          <w:rPrChange w:id="900" w:author="ThaiNN" w:date="2008-12-09T15:09:00Z">
            <w:rPr>
              <w:rFonts w:ascii="Times New Roman" w:hAnsi="Times New Roman"/>
              <w:b/>
              <w:sz w:val="24"/>
              <w:szCs w:val="24"/>
              <w:lang w:val="vi-VN"/>
            </w:rPr>
          </w:rPrChange>
        </w:rPr>
        <w:t xml:space="preserve">của </w:t>
      </w:r>
      <w:r w:rsidR="00C35550" w:rsidRPr="00315FC1">
        <w:rPr>
          <w:rFonts w:ascii="Times New Roman" w:hAnsi="Times New Roman"/>
          <w:b/>
          <w:color w:val="0000FF"/>
          <w:sz w:val="24"/>
          <w:szCs w:val="24"/>
          <w:rPrChange w:id="901" w:author="ThaiNN" w:date="2008-12-09T15:09:00Z">
            <w:rPr>
              <w:rFonts w:ascii="Times New Roman" w:hAnsi="Times New Roman"/>
              <w:b/>
              <w:sz w:val="24"/>
              <w:szCs w:val="24"/>
            </w:rPr>
          </w:rPrChange>
        </w:rPr>
        <w:t>B</w:t>
      </w:r>
      <w:r w:rsidRPr="00315FC1">
        <w:rPr>
          <w:rFonts w:ascii="Times New Roman" w:hAnsi="Times New Roman"/>
          <w:b/>
          <w:color w:val="0000FF"/>
          <w:sz w:val="24"/>
          <w:szCs w:val="24"/>
          <w:lang w:val="vi-VN"/>
          <w:rPrChange w:id="902" w:author="ThaiNN" w:date="2008-12-09T15:09:00Z">
            <w:rPr>
              <w:rFonts w:ascii="Times New Roman" w:hAnsi="Times New Roman"/>
              <w:b/>
              <w:sz w:val="24"/>
              <w:szCs w:val="24"/>
              <w:lang w:val="vi-VN"/>
            </w:rPr>
          </w:rPrChange>
        </w:rPr>
        <w:t>an quản lý, tổ chức được giao quản lý khu bảo tồn</w:t>
      </w:r>
    </w:p>
    <w:p w14:paraId="2360F4CD" w14:textId="77777777" w:rsidR="000461E4" w:rsidRPr="00315FC1" w:rsidRDefault="003911D2" w:rsidP="00024DD4">
      <w:pPr>
        <w:tabs>
          <w:tab w:val="num" w:pos="0"/>
        </w:tabs>
        <w:spacing w:before="240" w:after="120"/>
        <w:ind w:firstLine="720"/>
        <w:jc w:val="both"/>
        <w:outlineLvl w:val="1"/>
        <w:rPr>
          <w:rFonts w:ascii="Times New Roman" w:hAnsi="Times New Roman"/>
          <w:color w:val="0000FF"/>
          <w:sz w:val="24"/>
          <w:szCs w:val="24"/>
          <w:lang w:val="vi-VN"/>
          <w:rPrChange w:id="903"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904" w:author="ThaiNN" w:date="2008-12-09T15:09:00Z">
            <w:rPr>
              <w:rFonts w:ascii="Times New Roman" w:hAnsi="Times New Roman"/>
              <w:sz w:val="24"/>
              <w:szCs w:val="24"/>
              <w:lang w:val="vi-VN"/>
            </w:rPr>
          </w:rPrChange>
        </w:rPr>
        <w:t>Ban quản lý khu bảo tồn, tổ chức được giao quản lý khu bảo tồn có</w:t>
      </w:r>
      <w:r w:rsidR="00147422" w:rsidRPr="00315FC1">
        <w:rPr>
          <w:rFonts w:ascii="Times New Roman" w:hAnsi="Times New Roman"/>
          <w:color w:val="0000FF"/>
          <w:sz w:val="24"/>
          <w:szCs w:val="24"/>
          <w:lang w:val="vi-VN"/>
          <w:rPrChange w:id="905" w:author="ThaiNN" w:date="2008-12-09T15:09:00Z">
            <w:rPr>
              <w:rFonts w:ascii="Times New Roman" w:hAnsi="Times New Roman"/>
              <w:sz w:val="24"/>
              <w:szCs w:val="24"/>
              <w:lang w:val="vi-VN"/>
            </w:rPr>
          </w:rPrChange>
        </w:rPr>
        <w:t xml:space="preserve"> các</w:t>
      </w:r>
      <w:r w:rsidRPr="00315FC1">
        <w:rPr>
          <w:rFonts w:ascii="Times New Roman" w:hAnsi="Times New Roman"/>
          <w:color w:val="0000FF"/>
          <w:sz w:val="24"/>
          <w:szCs w:val="24"/>
          <w:lang w:val="vi-VN"/>
          <w:rPrChange w:id="906" w:author="ThaiNN" w:date="2008-12-09T15:09:00Z">
            <w:rPr>
              <w:rFonts w:ascii="Times New Roman" w:hAnsi="Times New Roman"/>
              <w:sz w:val="24"/>
              <w:szCs w:val="24"/>
              <w:lang w:val="vi-VN"/>
            </w:rPr>
          </w:rPrChange>
        </w:rPr>
        <w:t xml:space="preserve"> quyền và trách nhiệm sau đây:</w:t>
      </w:r>
      <w:r w:rsidR="000461E4" w:rsidRPr="00315FC1">
        <w:rPr>
          <w:rFonts w:ascii="Times New Roman" w:hAnsi="Times New Roman"/>
          <w:color w:val="0000FF"/>
          <w:sz w:val="24"/>
          <w:szCs w:val="24"/>
          <w:lang w:val="vi-VN"/>
          <w:rPrChange w:id="907" w:author="ThaiNN" w:date="2008-12-09T15:09:00Z">
            <w:rPr>
              <w:rFonts w:ascii="Times New Roman" w:hAnsi="Times New Roman"/>
              <w:sz w:val="24"/>
              <w:szCs w:val="24"/>
              <w:lang w:val="vi-VN"/>
            </w:rPr>
          </w:rPrChange>
        </w:rPr>
        <w:t xml:space="preserve"> </w:t>
      </w:r>
    </w:p>
    <w:p w14:paraId="599C180B" w14:textId="77777777" w:rsidR="00F309F1" w:rsidRPr="00315FC1" w:rsidRDefault="0008453D" w:rsidP="00F309F1">
      <w:pPr>
        <w:tabs>
          <w:tab w:val="num" w:pos="0"/>
        </w:tabs>
        <w:spacing w:before="60" w:after="60"/>
        <w:jc w:val="both"/>
        <w:outlineLvl w:val="1"/>
        <w:rPr>
          <w:rFonts w:ascii="Times New Roman" w:hAnsi="Times New Roman"/>
          <w:color w:val="0000FF"/>
          <w:sz w:val="24"/>
          <w:szCs w:val="24"/>
          <w:lang w:val="vi-VN"/>
          <w:rPrChange w:id="90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909" w:author="ThaiNN" w:date="2008-12-09T15:09:00Z">
            <w:rPr>
              <w:rFonts w:ascii="Times New Roman" w:hAnsi="Times New Roman"/>
              <w:sz w:val="24"/>
              <w:szCs w:val="24"/>
              <w:lang w:val="vi-VN"/>
            </w:rPr>
          </w:rPrChange>
        </w:rPr>
        <w:tab/>
      </w:r>
      <w:r w:rsidR="000461E4" w:rsidRPr="00315FC1">
        <w:rPr>
          <w:rFonts w:ascii="Times New Roman" w:hAnsi="Times New Roman"/>
          <w:color w:val="0000FF"/>
          <w:sz w:val="24"/>
          <w:szCs w:val="24"/>
          <w:lang w:val="vi-VN"/>
          <w:rPrChange w:id="910" w:author="ThaiNN" w:date="2008-12-09T15:09:00Z">
            <w:rPr>
              <w:rFonts w:ascii="Times New Roman" w:hAnsi="Times New Roman"/>
              <w:sz w:val="24"/>
              <w:szCs w:val="24"/>
              <w:lang w:val="vi-VN"/>
            </w:rPr>
          </w:rPrChange>
        </w:rPr>
        <w:t>1. Bảo tồn đa dạng sinh học theo quy định của Luật này</w:t>
      </w:r>
      <w:r w:rsidR="0064066D" w:rsidRPr="00315FC1">
        <w:rPr>
          <w:rFonts w:ascii="Times New Roman" w:hAnsi="Times New Roman"/>
          <w:color w:val="0000FF"/>
          <w:sz w:val="24"/>
          <w:szCs w:val="24"/>
          <w:lang w:val="vi-VN"/>
          <w:rPrChange w:id="911" w:author="ThaiNN" w:date="2008-12-09T15:09:00Z">
            <w:rPr>
              <w:rFonts w:ascii="Times New Roman" w:hAnsi="Times New Roman"/>
              <w:sz w:val="24"/>
              <w:szCs w:val="24"/>
              <w:lang w:val="vi-VN"/>
            </w:rPr>
          </w:rPrChange>
        </w:rPr>
        <w:t xml:space="preserve"> và</w:t>
      </w:r>
      <w:r w:rsidR="000461E4" w:rsidRPr="00315FC1">
        <w:rPr>
          <w:rFonts w:ascii="Times New Roman" w:hAnsi="Times New Roman"/>
          <w:color w:val="0000FF"/>
          <w:sz w:val="24"/>
          <w:szCs w:val="24"/>
          <w:lang w:val="vi-VN"/>
          <w:rPrChange w:id="912" w:author="ThaiNN" w:date="2008-12-09T15:09:00Z">
            <w:rPr>
              <w:rFonts w:ascii="Times New Roman" w:hAnsi="Times New Roman"/>
              <w:sz w:val="24"/>
              <w:szCs w:val="24"/>
              <w:lang w:val="vi-VN"/>
            </w:rPr>
          </w:rPrChange>
        </w:rPr>
        <w:t xml:space="preserve"> quy chế quản lý khu bảo tồn</w:t>
      </w:r>
      <w:r w:rsidR="00F86F91" w:rsidRPr="00315FC1">
        <w:rPr>
          <w:rFonts w:ascii="Times New Roman" w:hAnsi="Times New Roman"/>
          <w:color w:val="0000FF"/>
          <w:sz w:val="24"/>
          <w:szCs w:val="24"/>
          <w:lang w:val="vi-VN"/>
          <w:rPrChange w:id="913" w:author="ThaiNN" w:date="2008-12-09T15:09:00Z">
            <w:rPr>
              <w:rFonts w:ascii="Times New Roman" w:hAnsi="Times New Roman"/>
              <w:sz w:val="24"/>
              <w:szCs w:val="24"/>
              <w:lang w:val="vi-VN"/>
            </w:rPr>
          </w:rPrChange>
        </w:rPr>
        <w:t>;</w:t>
      </w:r>
    </w:p>
    <w:p w14:paraId="545337FC" w14:textId="77777777" w:rsidR="000461E4" w:rsidRPr="00315FC1" w:rsidRDefault="0064066D" w:rsidP="00AC391C">
      <w:pPr>
        <w:tabs>
          <w:tab w:val="num" w:pos="0"/>
        </w:tabs>
        <w:spacing w:before="60" w:after="60"/>
        <w:ind w:firstLine="720"/>
        <w:jc w:val="both"/>
        <w:outlineLvl w:val="1"/>
        <w:rPr>
          <w:rFonts w:ascii="Times New Roman" w:hAnsi="Times New Roman"/>
          <w:color w:val="0000FF"/>
          <w:sz w:val="24"/>
          <w:szCs w:val="24"/>
          <w:lang w:val="vi-VN"/>
          <w:rPrChange w:id="914"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915" w:author="ThaiNN" w:date="2008-12-09T15:09:00Z">
            <w:rPr>
              <w:rFonts w:ascii="Times New Roman" w:hAnsi="Times New Roman"/>
              <w:sz w:val="24"/>
              <w:szCs w:val="24"/>
              <w:lang w:val="vi-VN"/>
            </w:rPr>
          </w:rPrChange>
        </w:rPr>
        <w:t>2</w:t>
      </w:r>
      <w:r w:rsidR="000461E4" w:rsidRPr="00315FC1">
        <w:rPr>
          <w:rFonts w:ascii="Times New Roman" w:hAnsi="Times New Roman"/>
          <w:color w:val="0000FF"/>
          <w:sz w:val="24"/>
          <w:szCs w:val="24"/>
          <w:lang w:val="vi-VN"/>
          <w:rPrChange w:id="916" w:author="ThaiNN" w:date="2008-12-09T15:09:00Z">
            <w:rPr>
              <w:rFonts w:ascii="Times New Roman" w:hAnsi="Times New Roman"/>
              <w:sz w:val="24"/>
              <w:szCs w:val="24"/>
              <w:lang w:val="vi-VN"/>
            </w:rPr>
          </w:rPrChange>
        </w:rPr>
        <w:t>. Xây dựng, trình cơ quan quản lý nhà nước có thẩm quyền phê duyệt và tổ chức thực hiện kế hoạch, chương trình, dự án đầu tư phục hồi hệ sinh thái tự nhiê</w:t>
      </w:r>
      <w:r w:rsidRPr="00315FC1">
        <w:rPr>
          <w:rFonts w:ascii="Times New Roman" w:hAnsi="Times New Roman"/>
          <w:color w:val="0000FF"/>
          <w:sz w:val="24"/>
          <w:szCs w:val="24"/>
          <w:lang w:val="vi-VN"/>
          <w:rPrChange w:id="917" w:author="ThaiNN" w:date="2008-12-09T15:09:00Z">
            <w:rPr>
              <w:rFonts w:ascii="Times New Roman" w:hAnsi="Times New Roman"/>
              <w:sz w:val="24"/>
              <w:szCs w:val="24"/>
              <w:lang w:val="vi-VN"/>
            </w:rPr>
          </w:rPrChange>
        </w:rPr>
        <w:t>n trong khu bảo tồn</w:t>
      </w:r>
      <w:r w:rsidR="00F86F91" w:rsidRPr="00315FC1">
        <w:rPr>
          <w:rFonts w:ascii="Times New Roman" w:hAnsi="Times New Roman"/>
          <w:color w:val="0000FF"/>
          <w:sz w:val="24"/>
          <w:szCs w:val="24"/>
          <w:lang w:val="vi-VN"/>
          <w:rPrChange w:id="918" w:author="ThaiNN" w:date="2008-12-09T15:09:00Z">
            <w:rPr>
              <w:rFonts w:ascii="Times New Roman" w:hAnsi="Times New Roman"/>
              <w:sz w:val="24"/>
              <w:szCs w:val="24"/>
              <w:lang w:val="vi-VN"/>
            </w:rPr>
          </w:rPrChange>
        </w:rPr>
        <w:t>;</w:t>
      </w:r>
    </w:p>
    <w:p w14:paraId="17979E28" w14:textId="77777777" w:rsidR="0064066D" w:rsidRPr="00315FC1" w:rsidRDefault="0064066D" w:rsidP="0064066D">
      <w:pPr>
        <w:tabs>
          <w:tab w:val="num" w:pos="0"/>
        </w:tabs>
        <w:spacing w:before="60" w:after="60"/>
        <w:jc w:val="both"/>
        <w:outlineLvl w:val="1"/>
        <w:rPr>
          <w:rFonts w:ascii="Times New Roman" w:hAnsi="Times New Roman"/>
          <w:color w:val="0000FF"/>
          <w:sz w:val="24"/>
          <w:szCs w:val="24"/>
          <w:lang w:val="vi-VN"/>
          <w:rPrChange w:id="919"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920" w:author="ThaiNN" w:date="2008-12-09T15:09:00Z">
            <w:rPr>
              <w:rFonts w:ascii="Times New Roman" w:hAnsi="Times New Roman"/>
              <w:sz w:val="24"/>
              <w:szCs w:val="24"/>
              <w:lang w:val="vi-VN"/>
            </w:rPr>
          </w:rPrChange>
        </w:rPr>
        <w:tab/>
        <w:t>3</w:t>
      </w:r>
      <w:r w:rsidR="000461E4" w:rsidRPr="00315FC1">
        <w:rPr>
          <w:rFonts w:ascii="Times New Roman" w:hAnsi="Times New Roman"/>
          <w:color w:val="0000FF"/>
          <w:sz w:val="24"/>
          <w:szCs w:val="24"/>
          <w:lang w:val="vi-VN"/>
          <w:rPrChange w:id="921" w:author="ThaiNN" w:date="2008-12-09T15:09:00Z">
            <w:rPr>
              <w:rFonts w:ascii="Times New Roman" w:hAnsi="Times New Roman"/>
              <w:sz w:val="24"/>
              <w:szCs w:val="24"/>
              <w:lang w:val="vi-VN"/>
            </w:rPr>
          </w:rPrChange>
        </w:rPr>
        <w:t xml:space="preserve">. Quản lý hoạt động nghiên cứu khoa học, thu thập </w:t>
      </w:r>
      <w:r w:rsidR="00F86F91" w:rsidRPr="00315FC1">
        <w:rPr>
          <w:rFonts w:ascii="Times New Roman" w:hAnsi="Times New Roman"/>
          <w:color w:val="0000FF"/>
          <w:sz w:val="24"/>
          <w:szCs w:val="24"/>
          <w:lang w:val="vi-VN"/>
          <w:rPrChange w:id="922" w:author="ThaiNN" w:date="2008-12-09T15:09:00Z">
            <w:rPr>
              <w:rFonts w:ascii="Times New Roman" w:hAnsi="Times New Roman"/>
              <w:sz w:val="24"/>
              <w:szCs w:val="24"/>
              <w:lang w:val="vi-VN"/>
            </w:rPr>
          </w:rPrChange>
        </w:rPr>
        <w:t xml:space="preserve">nguồn gen, </w:t>
      </w:r>
      <w:r w:rsidR="000461E4" w:rsidRPr="00315FC1">
        <w:rPr>
          <w:rFonts w:ascii="Times New Roman" w:hAnsi="Times New Roman"/>
          <w:color w:val="0000FF"/>
          <w:sz w:val="24"/>
          <w:szCs w:val="24"/>
          <w:lang w:val="vi-VN"/>
          <w:rPrChange w:id="923" w:author="ThaiNN" w:date="2008-12-09T15:09:00Z">
            <w:rPr>
              <w:rFonts w:ascii="Times New Roman" w:hAnsi="Times New Roman"/>
              <w:sz w:val="24"/>
              <w:szCs w:val="24"/>
              <w:lang w:val="vi-VN"/>
            </w:rPr>
          </w:rPrChange>
        </w:rPr>
        <w:t>mẫu vật</w:t>
      </w:r>
      <w:r w:rsidR="00BD4EDF" w:rsidRPr="00315FC1">
        <w:rPr>
          <w:rFonts w:ascii="Times New Roman" w:hAnsi="Times New Roman"/>
          <w:color w:val="0000FF"/>
          <w:sz w:val="24"/>
          <w:szCs w:val="24"/>
          <w:lang w:val="vi-VN"/>
          <w:rPrChange w:id="924" w:author="ThaiNN" w:date="2008-12-09T15:09:00Z">
            <w:rPr>
              <w:rFonts w:ascii="Times New Roman" w:hAnsi="Times New Roman"/>
              <w:sz w:val="24"/>
              <w:szCs w:val="24"/>
              <w:lang w:val="vi-VN"/>
            </w:rPr>
          </w:rPrChange>
        </w:rPr>
        <w:t xml:space="preserve"> di truyền</w:t>
      </w:r>
      <w:r w:rsidR="000461E4" w:rsidRPr="00315FC1">
        <w:rPr>
          <w:rFonts w:ascii="Times New Roman" w:hAnsi="Times New Roman"/>
          <w:color w:val="0000FF"/>
          <w:sz w:val="24"/>
          <w:szCs w:val="24"/>
          <w:lang w:val="vi-VN"/>
          <w:rPrChange w:id="925" w:author="ThaiNN" w:date="2008-12-09T15:09:00Z">
            <w:rPr>
              <w:rFonts w:ascii="Times New Roman" w:hAnsi="Times New Roman"/>
              <w:sz w:val="24"/>
              <w:szCs w:val="24"/>
              <w:lang w:val="vi-VN"/>
            </w:rPr>
          </w:rPrChange>
        </w:rPr>
        <w:t>; theo dõi, tổ chức thu thập thông tin, số liệu, xây dựng cơ sở dữ liệu và lập báo cáo hiện trạng đa</w:t>
      </w:r>
      <w:r w:rsidRPr="00315FC1">
        <w:rPr>
          <w:rFonts w:ascii="Times New Roman" w:hAnsi="Times New Roman"/>
          <w:color w:val="0000FF"/>
          <w:sz w:val="24"/>
          <w:szCs w:val="24"/>
          <w:lang w:val="vi-VN"/>
          <w:rPrChange w:id="926" w:author="ThaiNN" w:date="2008-12-09T15:09:00Z">
            <w:rPr>
              <w:rFonts w:ascii="Times New Roman" w:hAnsi="Times New Roman"/>
              <w:sz w:val="24"/>
              <w:szCs w:val="24"/>
              <w:lang w:val="vi-VN"/>
            </w:rPr>
          </w:rPrChange>
        </w:rPr>
        <w:t xml:space="preserve"> dạng sinh học của khu bảo tồn; có biện pháp phòng, trừ dịch bệnh trong khu bảo tồn</w:t>
      </w:r>
      <w:r w:rsidR="00F86F91" w:rsidRPr="00315FC1">
        <w:rPr>
          <w:rFonts w:ascii="Times New Roman" w:hAnsi="Times New Roman"/>
          <w:color w:val="0000FF"/>
          <w:sz w:val="24"/>
          <w:szCs w:val="24"/>
          <w:lang w:val="vi-VN"/>
          <w:rPrChange w:id="927" w:author="ThaiNN" w:date="2008-12-09T15:09:00Z">
            <w:rPr>
              <w:rFonts w:ascii="Times New Roman" w:hAnsi="Times New Roman"/>
              <w:sz w:val="24"/>
              <w:szCs w:val="24"/>
              <w:lang w:val="vi-VN"/>
            </w:rPr>
          </w:rPrChange>
        </w:rPr>
        <w:t>;</w:t>
      </w:r>
    </w:p>
    <w:p w14:paraId="2E9B35AE" w14:textId="77777777" w:rsidR="0064066D" w:rsidRPr="00315FC1" w:rsidRDefault="0064066D" w:rsidP="0064066D">
      <w:pPr>
        <w:tabs>
          <w:tab w:val="num" w:pos="0"/>
        </w:tabs>
        <w:spacing w:before="60" w:after="60"/>
        <w:ind w:firstLine="720"/>
        <w:jc w:val="both"/>
        <w:outlineLvl w:val="1"/>
        <w:rPr>
          <w:rFonts w:ascii="Times New Roman" w:hAnsi="Times New Roman"/>
          <w:color w:val="0000FF"/>
          <w:sz w:val="24"/>
          <w:szCs w:val="24"/>
          <w:lang w:val="vi-VN"/>
          <w:rPrChange w:id="928"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929" w:author="ThaiNN" w:date="2008-12-09T15:09:00Z">
            <w:rPr>
              <w:rFonts w:ascii="Times New Roman" w:hAnsi="Times New Roman"/>
              <w:sz w:val="24"/>
              <w:szCs w:val="24"/>
              <w:lang w:val="vi-VN"/>
            </w:rPr>
          </w:rPrChange>
        </w:rPr>
        <w:t>4</w:t>
      </w:r>
      <w:r w:rsidR="000461E4" w:rsidRPr="00315FC1">
        <w:rPr>
          <w:rFonts w:ascii="Times New Roman" w:hAnsi="Times New Roman"/>
          <w:color w:val="0000FF"/>
          <w:sz w:val="24"/>
          <w:szCs w:val="24"/>
          <w:lang w:val="vi-VN"/>
          <w:rPrChange w:id="930"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vi-VN"/>
          <w:rPrChange w:id="931" w:author="ThaiNN" w:date="2008-12-09T15:09:00Z">
            <w:rPr>
              <w:rFonts w:ascii="Times New Roman" w:hAnsi="Times New Roman"/>
              <w:sz w:val="24"/>
              <w:szCs w:val="24"/>
              <w:lang w:val="vi-VN"/>
            </w:rPr>
          </w:rPrChange>
        </w:rPr>
        <w:t>Kinh doanh, liên doanh trong lĩnh vực du lịch sinh thái, nghiên cứu khoa học, nghỉ dưỡng và các hoạt động dịch vụ khác trong khu bảo tồn theo quy định của pháp luật</w:t>
      </w:r>
      <w:r w:rsidR="00F86F91" w:rsidRPr="00315FC1">
        <w:rPr>
          <w:rFonts w:ascii="Times New Roman" w:hAnsi="Times New Roman"/>
          <w:color w:val="0000FF"/>
          <w:sz w:val="24"/>
          <w:szCs w:val="24"/>
          <w:lang w:val="vi-VN"/>
          <w:rPrChange w:id="932" w:author="ThaiNN" w:date="2008-12-09T15:09:00Z">
            <w:rPr>
              <w:rFonts w:ascii="Times New Roman" w:hAnsi="Times New Roman"/>
              <w:sz w:val="24"/>
              <w:szCs w:val="24"/>
              <w:lang w:val="vi-VN"/>
            </w:rPr>
          </w:rPrChange>
        </w:rPr>
        <w:t>;</w:t>
      </w:r>
    </w:p>
    <w:p w14:paraId="13672330" w14:textId="77777777" w:rsidR="000461E4" w:rsidRPr="00315FC1" w:rsidRDefault="0064066D" w:rsidP="0064066D">
      <w:pPr>
        <w:tabs>
          <w:tab w:val="num" w:pos="0"/>
        </w:tabs>
        <w:spacing w:before="60" w:after="60"/>
        <w:ind w:firstLine="720"/>
        <w:jc w:val="both"/>
        <w:outlineLvl w:val="1"/>
        <w:rPr>
          <w:rFonts w:ascii="Times New Roman" w:hAnsi="Times New Roman"/>
          <w:color w:val="0000FF"/>
          <w:sz w:val="24"/>
          <w:szCs w:val="24"/>
          <w:lang w:val="vi-VN"/>
          <w:rPrChange w:id="933"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934" w:author="ThaiNN" w:date="2008-12-09T15:09:00Z">
            <w:rPr>
              <w:rFonts w:ascii="Times New Roman" w:hAnsi="Times New Roman"/>
              <w:sz w:val="24"/>
              <w:szCs w:val="24"/>
              <w:lang w:val="vi-VN"/>
            </w:rPr>
          </w:rPrChange>
        </w:rPr>
        <w:t>5</w:t>
      </w:r>
      <w:r w:rsidR="000461E4" w:rsidRPr="00315FC1">
        <w:rPr>
          <w:rFonts w:ascii="Times New Roman" w:hAnsi="Times New Roman"/>
          <w:color w:val="0000FF"/>
          <w:sz w:val="24"/>
          <w:szCs w:val="24"/>
          <w:lang w:val="vi-VN"/>
          <w:rPrChange w:id="935" w:author="ThaiNN" w:date="2008-12-09T15:09:00Z">
            <w:rPr>
              <w:rFonts w:ascii="Times New Roman" w:hAnsi="Times New Roman"/>
              <w:sz w:val="24"/>
              <w:szCs w:val="24"/>
              <w:lang w:val="vi-VN"/>
            </w:rPr>
          </w:rPrChange>
        </w:rPr>
        <w:t>. Phối hợp với lực lượng kiểm lâm, cảnh sát môi trường,</w:t>
      </w:r>
      <w:r w:rsidR="003911D2" w:rsidRPr="00315FC1">
        <w:rPr>
          <w:rFonts w:ascii="Times New Roman" w:hAnsi="Times New Roman"/>
          <w:color w:val="0000FF"/>
          <w:sz w:val="24"/>
          <w:szCs w:val="24"/>
          <w:lang w:val="vi-VN"/>
          <w:rPrChange w:id="936" w:author="ThaiNN" w:date="2008-12-09T15:09:00Z">
            <w:rPr>
              <w:rFonts w:ascii="Times New Roman" w:hAnsi="Times New Roman"/>
              <w:sz w:val="24"/>
              <w:szCs w:val="24"/>
              <w:lang w:val="vi-VN"/>
            </w:rPr>
          </w:rPrChange>
        </w:rPr>
        <w:t xml:space="preserve"> cảnh sát phòng cháy, chữa cháy và</w:t>
      </w:r>
      <w:r w:rsidR="000461E4" w:rsidRPr="00315FC1">
        <w:rPr>
          <w:rFonts w:ascii="Times New Roman" w:hAnsi="Times New Roman"/>
          <w:color w:val="0000FF"/>
          <w:sz w:val="24"/>
          <w:szCs w:val="24"/>
          <w:lang w:val="vi-VN"/>
          <w:rPrChange w:id="937" w:author="ThaiNN" w:date="2008-12-09T15:09:00Z">
            <w:rPr>
              <w:rFonts w:ascii="Times New Roman" w:hAnsi="Times New Roman"/>
              <w:sz w:val="24"/>
              <w:szCs w:val="24"/>
              <w:lang w:val="vi-VN"/>
            </w:rPr>
          </w:rPrChange>
        </w:rPr>
        <w:t xml:space="preserve"> chính quyền địa phương</w:t>
      </w:r>
      <w:r w:rsidR="000461E4" w:rsidRPr="00315FC1">
        <w:rPr>
          <w:rFonts w:ascii="Times New Roman" w:hAnsi="Times New Roman"/>
          <w:b/>
          <w:i/>
          <w:color w:val="0000FF"/>
          <w:sz w:val="24"/>
          <w:szCs w:val="24"/>
          <w:lang w:val="vi-VN"/>
          <w:rPrChange w:id="938" w:author="ThaiNN" w:date="2008-12-09T15:09:00Z">
            <w:rPr>
              <w:rFonts w:ascii="Times New Roman" w:hAnsi="Times New Roman"/>
              <w:b/>
              <w:i/>
              <w:sz w:val="24"/>
              <w:szCs w:val="24"/>
              <w:lang w:val="vi-VN"/>
            </w:rPr>
          </w:rPrChange>
        </w:rPr>
        <w:t xml:space="preserve"> </w:t>
      </w:r>
      <w:r w:rsidR="000461E4" w:rsidRPr="00315FC1">
        <w:rPr>
          <w:rFonts w:ascii="Times New Roman" w:hAnsi="Times New Roman"/>
          <w:color w:val="0000FF"/>
          <w:sz w:val="24"/>
          <w:szCs w:val="24"/>
          <w:lang w:val="vi-VN"/>
          <w:rPrChange w:id="939" w:author="ThaiNN" w:date="2008-12-09T15:09:00Z">
            <w:rPr>
              <w:rFonts w:ascii="Times New Roman" w:hAnsi="Times New Roman"/>
              <w:sz w:val="24"/>
              <w:szCs w:val="24"/>
              <w:lang w:val="vi-VN"/>
            </w:rPr>
          </w:rPrChange>
        </w:rPr>
        <w:t>trong việc bảo tồn đa dạng sinh học trong khu bảo tồn</w:t>
      </w:r>
      <w:r w:rsidR="00F86F91" w:rsidRPr="00315FC1">
        <w:rPr>
          <w:rFonts w:ascii="Times New Roman" w:hAnsi="Times New Roman"/>
          <w:color w:val="0000FF"/>
          <w:sz w:val="24"/>
          <w:szCs w:val="24"/>
          <w:lang w:val="vi-VN"/>
          <w:rPrChange w:id="940" w:author="ThaiNN" w:date="2008-12-09T15:09:00Z">
            <w:rPr>
              <w:rFonts w:ascii="Times New Roman" w:hAnsi="Times New Roman"/>
              <w:sz w:val="24"/>
              <w:szCs w:val="24"/>
              <w:lang w:val="vi-VN"/>
            </w:rPr>
          </w:rPrChange>
        </w:rPr>
        <w:t>;</w:t>
      </w:r>
    </w:p>
    <w:p w14:paraId="76BDAD25" w14:textId="77777777" w:rsidR="000461E4" w:rsidRPr="00315FC1" w:rsidRDefault="0064066D" w:rsidP="00AC391C">
      <w:pPr>
        <w:tabs>
          <w:tab w:val="num" w:pos="0"/>
        </w:tabs>
        <w:spacing w:before="60" w:after="60"/>
        <w:ind w:firstLine="720"/>
        <w:jc w:val="both"/>
        <w:outlineLvl w:val="1"/>
        <w:rPr>
          <w:rFonts w:ascii="Times New Roman" w:hAnsi="Times New Roman"/>
          <w:color w:val="0000FF"/>
          <w:sz w:val="24"/>
          <w:szCs w:val="24"/>
          <w:lang w:val="vi-VN"/>
          <w:rPrChange w:id="941"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942" w:author="ThaiNN" w:date="2008-12-09T15:09:00Z">
            <w:rPr>
              <w:rFonts w:ascii="Times New Roman" w:hAnsi="Times New Roman"/>
              <w:sz w:val="24"/>
              <w:szCs w:val="24"/>
              <w:lang w:val="vi-VN"/>
            </w:rPr>
          </w:rPrChange>
        </w:rPr>
        <w:t>6</w:t>
      </w:r>
      <w:r w:rsidR="000461E4" w:rsidRPr="00315FC1">
        <w:rPr>
          <w:rFonts w:ascii="Times New Roman" w:hAnsi="Times New Roman"/>
          <w:color w:val="0000FF"/>
          <w:sz w:val="24"/>
          <w:szCs w:val="24"/>
          <w:lang w:val="vi-VN"/>
          <w:rPrChange w:id="943" w:author="ThaiNN" w:date="2008-12-09T15:09:00Z">
            <w:rPr>
              <w:rFonts w:ascii="Times New Roman" w:hAnsi="Times New Roman"/>
              <w:sz w:val="24"/>
              <w:szCs w:val="24"/>
              <w:lang w:val="vi-VN"/>
            </w:rPr>
          </w:rPrChange>
        </w:rPr>
        <w:t xml:space="preserve">. Được chia sẻ lợi ích từ hoạt động tiếp cận nguồn gen </w:t>
      </w:r>
      <w:r w:rsidR="00533A3B" w:rsidRPr="00315FC1">
        <w:rPr>
          <w:rFonts w:ascii="Times New Roman" w:hAnsi="Times New Roman"/>
          <w:color w:val="0000FF"/>
          <w:sz w:val="24"/>
          <w:szCs w:val="24"/>
          <w:lang w:val="vi-VN"/>
          <w:rPrChange w:id="944" w:author="ThaiNN" w:date="2008-12-09T15:09:00Z">
            <w:rPr>
              <w:rFonts w:ascii="Times New Roman" w:hAnsi="Times New Roman"/>
              <w:sz w:val="24"/>
              <w:szCs w:val="24"/>
              <w:lang w:val="vi-VN"/>
            </w:rPr>
          </w:rPrChange>
        </w:rPr>
        <w:t>thuộc phạm vi</w:t>
      </w:r>
      <w:r w:rsidR="000461E4" w:rsidRPr="00315FC1">
        <w:rPr>
          <w:rFonts w:ascii="Times New Roman" w:hAnsi="Times New Roman"/>
          <w:color w:val="0000FF"/>
          <w:sz w:val="24"/>
          <w:szCs w:val="24"/>
          <w:lang w:val="vi-VN"/>
          <w:rPrChange w:id="945" w:author="ThaiNN" w:date="2008-12-09T15:09:00Z">
            <w:rPr>
              <w:rFonts w:ascii="Times New Roman" w:hAnsi="Times New Roman"/>
              <w:sz w:val="24"/>
              <w:szCs w:val="24"/>
              <w:lang w:val="vi-VN"/>
            </w:rPr>
          </w:rPrChange>
        </w:rPr>
        <w:t xml:space="preserve"> khu bảo tồn</w:t>
      </w:r>
      <w:r w:rsidR="00F86F91" w:rsidRPr="00315FC1">
        <w:rPr>
          <w:rFonts w:ascii="Times New Roman" w:hAnsi="Times New Roman"/>
          <w:color w:val="0000FF"/>
          <w:sz w:val="24"/>
          <w:szCs w:val="24"/>
          <w:lang w:val="vi-VN"/>
          <w:rPrChange w:id="946" w:author="ThaiNN" w:date="2008-12-09T15:09:00Z">
            <w:rPr>
              <w:rFonts w:ascii="Times New Roman" w:hAnsi="Times New Roman"/>
              <w:sz w:val="24"/>
              <w:szCs w:val="24"/>
              <w:lang w:val="vi-VN"/>
            </w:rPr>
          </w:rPrChange>
        </w:rPr>
        <w:t>;</w:t>
      </w:r>
    </w:p>
    <w:p w14:paraId="65A853EF" w14:textId="77777777" w:rsidR="000461E4" w:rsidRPr="00315FC1" w:rsidRDefault="0064066D" w:rsidP="00AC391C">
      <w:pPr>
        <w:tabs>
          <w:tab w:val="num" w:pos="0"/>
        </w:tabs>
        <w:spacing w:before="60" w:after="60"/>
        <w:ind w:firstLine="720"/>
        <w:jc w:val="both"/>
        <w:outlineLvl w:val="1"/>
        <w:rPr>
          <w:rFonts w:ascii="Times New Roman" w:hAnsi="Times New Roman"/>
          <w:color w:val="0000FF"/>
          <w:sz w:val="24"/>
          <w:szCs w:val="24"/>
          <w:lang w:val="vi-VN"/>
          <w:rPrChange w:id="947" w:author="ThaiNN" w:date="2008-12-09T15:09:00Z">
            <w:rPr>
              <w:rFonts w:ascii="Times New Roman" w:hAnsi="Times New Roman"/>
              <w:sz w:val="24"/>
              <w:szCs w:val="24"/>
              <w:lang w:val="vi-VN"/>
            </w:rPr>
          </w:rPrChange>
        </w:rPr>
      </w:pPr>
      <w:r w:rsidRPr="00315FC1">
        <w:rPr>
          <w:rFonts w:ascii="Times New Roman" w:hAnsi="Times New Roman"/>
          <w:color w:val="0000FF"/>
          <w:sz w:val="24"/>
          <w:szCs w:val="24"/>
          <w:lang w:val="vi-VN"/>
          <w:rPrChange w:id="948" w:author="ThaiNN" w:date="2008-12-09T15:09:00Z">
            <w:rPr>
              <w:rFonts w:ascii="Times New Roman" w:hAnsi="Times New Roman"/>
              <w:sz w:val="24"/>
              <w:szCs w:val="24"/>
              <w:lang w:val="vi-VN"/>
            </w:rPr>
          </w:rPrChange>
        </w:rPr>
        <w:t>7</w:t>
      </w:r>
      <w:r w:rsidR="000461E4" w:rsidRPr="00315FC1">
        <w:rPr>
          <w:rFonts w:ascii="Times New Roman" w:hAnsi="Times New Roman"/>
          <w:color w:val="0000FF"/>
          <w:sz w:val="24"/>
          <w:szCs w:val="24"/>
          <w:lang w:val="vi-VN"/>
          <w:rPrChange w:id="949" w:author="ThaiNN" w:date="2008-12-09T15:09:00Z">
            <w:rPr>
              <w:rFonts w:ascii="Times New Roman" w:hAnsi="Times New Roman"/>
              <w:sz w:val="24"/>
              <w:szCs w:val="24"/>
              <w:lang w:val="vi-VN"/>
            </w:rPr>
          </w:rPrChange>
        </w:rPr>
        <w:t xml:space="preserve">. Quyền và trách nhiệm khác theo quy định của pháp luật. </w:t>
      </w:r>
    </w:p>
    <w:p w14:paraId="05A8DC75" w14:textId="77777777" w:rsidR="000461E4" w:rsidRPr="00315FC1" w:rsidRDefault="000461E4" w:rsidP="00024DD4">
      <w:pPr>
        <w:tabs>
          <w:tab w:val="num" w:pos="0"/>
        </w:tabs>
        <w:spacing w:before="240" w:after="120"/>
        <w:ind w:firstLine="720"/>
        <w:jc w:val="both"/>
        <w:outlineLvl w:val="1"/>
        <w:rPr>
          <w:rFonts w:ascii="Times New Roman" w:hAnsi="Times New Roman"/>
          <w:b/>
          <w:color w:val="0000FF"/>
          <w:sz w:val="24"/>
          <w:szCs w:val="24"/>
          <w:lang w:val="pl-PL"/>
          <w:rPrChange w:id="950"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951" w:author="ThaiNN" w:date="2008-12-09T15:09:00Z">
            <w:rPr>
              <w:rFonts w:ascii="Times New Roman" w:hAnsi="Times New Roman"/>
              <w:b/>
              <w:sz w:val="24"/>
              <w:szCs w:val="24"/>
              <w:lang w:val="pl-PL"/>
            </w:rPr>
          </w:rPrChange>
        </w:rPr>
        <w:t>Điều 30. Quyền và nghĩa vụ của hộ gia đình, cá nhân sinh sống hợp pháp trong khu bảo tồn</w:t>
      </w:r>
      <w:r w:rsidRPr="00315FC1">
        <w:rPr>
          <w:rFonts w:ascii="Times New Roman" w:hAnsi="Times New Roman"/>
          <w:color w:val="0000FF"/>
          <w:sz w:val="24"/>
          <w:szCs w:val="24"/>
          <w:lang w:val="pl-PL"/>
          <w:rPrChange w:id="952" w:author="ThaiNN" w:date="2008-12-09T15:09:00Z">
            <w:rPr>
              <w:rFonts w:ascii="Times New Roman" w:hAnsi="Times New Roman"/>
              <w:sz w:val="24"/>
              <w:szCs w:val="24"/>
              <w:lang w:val="pl-PL"/>
            </w:rPr>
          </w:rPrChange>
        </w:rPr>
        <w:t xml:space="preserve">   </w:t>
      </w:r>
    </w:p>
    <w:p w14:paraId="3A1E25CF" w14:textId="77777777" w:rsidR="000461E4" w:rsidRPr="00315FC1" w:rsidRDefault="00F86F91" w:rsidP="00AC391C">
      <w:pPr>
        <w:tabs>
          <w:tab w:val="num" w:pos="0"/>
        </w:tabs>
        <w:spacing w:before="60" w:after="60"/>
        <w:ind w:firstLine="720"/>
        <w:jc w:val="both"/>
        <w:outlineLvl w:val="1"/>
        <w:rPr>
          <w:rFonts w:ascii="Times New Roman" w:hAnsi="Times New Roman"/>
          <w:color w:val="0000FF"/>
          <w:sz w:val="24"/>
          <w:szCs w:val="24"/>
          <w:lang w:val="pl-PL"/>
          <w:rPrChange w:id="95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954" w:author="ThaiNN" w:date="2008-12-09T15:09:00Z">
            <w:rPr>
              <w:rFonts w:ascii="Times New Roman" w:hAnsi="Times New Roman"/>
              <w:sz w:val="24"/>
              <w:szCs w:val="24"/>
              <w:lang w:val="pl-PL"/>
            </w:rPr>
          </w:rPrChange>
        </w:rPr>
        <w:t>1.</w:t>
      </w:r>
      <w:r w:rsidR="000461E4" w:rsidRPr="00315FC1">
        <w:rPr>
          <w:rFonts w:ascii="Times New Roman" w:hAnsi="Times New Roman"/>
          <w:color w:val="0000FF"/>
          <w:sz w:val="24"/>
          <w:szCs w:val="24"/>
          <w:lang w:val="pl-PL"/>
          <w:rPrChange w:id="955" w:author="ThaiNN" w:date="2008-12-09T15:09:00Z">
            <w:rPr>
              <w:rFonts w:ascii="Times New Roman" w:hAnsi="Times New Roman"/>
              <w:sz w:val="24"/>
              <w:szCs w:val="24"/>
              <w:lang w:val="pl-PL"/>
            </w:rPr>
          </w:rPrChange>
        </w:rPr>
        <w:t xml:space="preserve"> Hộ gia đình, cá nhân sinh sống hợp pháp trong khu bảo tồn có các quyền và nghĩa vụ sau đây:</w:t>
      </w:r>
    </w:p>
    <w:p w14:paraId="319D3D9B" w14:textId="77777777" w:rsidR="000461E4" w:rsidRPr="00315FC1" w:rsidRDefault="00F86F91" w:rsidP="00AC391C">
      <w:pPr>
        <w:spacing w:before="60" w:after="60"/>
        <w:ind w:firstLine="720"/>
        <w:jc w:val="both"/>
        <w:outlineLvl w:val="1"/>
        <w:rPr>
          <w:rFonts w:ascii="Times New Roman" w:hAnsi="Times New Roman"/>
          <w:color w:val="0000FF"/>
          <w:sz w:val="24"/>
          <w:szCs w:val="24"/>
          <w:lang w:val="pl-PL"/>
          <w:rPrChange w:id="95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957" w:author="ThaiNN" w:date="2008-12-09T15:09:00Z">
            <w:rPr>
              <w:rFonts w:ascii="Times New Roman" w:hAnsi="Times New Roman"/>
              <w:sz w:val="24"/>
              <w:szCs w:val="24"/>
              <w:lang w:val="pl-PL"/>
            </w:rPr>
          </w:rPrChange>
        </w:rPr>
        <w:t>a)</w:t>
      </w:r>
      <w:r w:rsidR="000461E4" w:rsidRPr="00315FC1">
        <w:rPr>
          <w:rFonts w:ascii="Times New Roman" w:hAnsi="Times New Roman"/>
          <w:color w:val="0000FF"/>
          <w:sz w:val="24"/>
          <w:szCs w:val="24"/>
          <w:lang w:val="pl-PL"/>
          <w:rPrChange w:id="958" w:author="ThaiNN" w:date="2008-12-09T15:09:00Z">
            <w:rPr>
              <w:rFonts w:ascii="Times New Roman" w:hAnsi="Times New Roman"/>
              <w:sz w:val="24"/>
              <w:szCs w:val="24"/>
              <w:lang w:val="pl-PL"/>
            </w:rPr>
          </w:rPrChange>
        </w:rPr>
        <w:t xml:space="preserve"> Khai thác nguồn lợi hợp pháp trong khu bảo tồn theo quy định của Luật này</w:t>
      </w:r>
      <w:r w:rsidR="00BD4EDF" w:rsidRPr="00315FC1">
        <w:rPr>
          <w:rFonts w:ascii="Times New Roman" w:hAnsi="Times New Roman"/>
          <w:color w:val="0000FF"/>
          <w:sz w:val="24"/>
          <w:szCs w:val="24"/>
          <w:lang w:val="pl-PL"/>
          <w:rPrChange w:id="959" w:author="ThaiNN" w:date="2008-12-09T15:09:00Z">
            <w:rPr>
              <w:rFonts w:ascii="Times New Roman" w:hAnsi="Times New Roman"/>
              <w:sz w:val="24"/>
              <w:szCs w:val="24"/>
              <w:lang w:val="pl-PL"/>
            </w:rPr>
          </w:rPrChange>
        </w:rPr>
        <w:t>,</w:t>
      </w:r>
      <w:r w:rsidR="000461E4" w:rsidRPr="00315FC1">
        <w:rPr>
          <w:rFonts w:ascii="Times New Roman" w:hAnsi="Times New Roman"/>
          <w:color w:val="0000FF"/>
          <w:sz w:val="24"/>
          <w:szCs w:val="24"/>
          <w:lang w:val="pl-PL"/>
          <w:rPrChange w:id="960" w:author="ThaiNN" w:date="2008-12-09T15:09:00Z">
            <w:rPr>
              <w:rFonts w:ascii="Times New Roman" w:hAnsi="Times New Roman"/>
              <w:sz w:val="24"/>
              <w:szCs w:val="24"/>
              <w:lang w:val="pl-PL"/>
            </w:rPr>
          </w:rPrChange>
        </w:rPr>
        <w:t xml:space="preserve"> quy chế quản lý khu bảo tồn</w:t>
      </w:r>
      <w:r w:rsidR="00BD4EDF" w:rsidRPr="00315FC1">
        <w:rPr>
          <w:rFonts w:ascii="Times New Roman" w:hAnsi="Times New Roman"/>
          <w:color w:val="0000FF"/>
          <w:sz w:val="24"/>
          <w:szCs w:val="24"/>
          <w:lang w:val="pl-PL"/>
          <w:rPrChange w:id="961" w:author="ThaiNN" w:date="2008-12-09T15:09:00Z">
            <w:rPr>
              <w:rFonts w:ascii="Times New Roman" w:hAnsi="Times New Roman"/>
              <w:sz w:val="24"/>
              <w:szCs w:val="24"/>
              <w:lang w:val="pl-PL"/>
            </w:rPr>
          </w:rPrChange>
        </w:rPr>
        <w:t xml:space="preserve"> và </w:t>
      </w:r>
      <w:r w:rsidR="00FE25D6" w:rsidRPr="00315FC1">
        <w:rPr>
          <w:rFonts w:ascii="Times New Roman" w:hAnsi="Times New Roman"/>
          <w:color w:val="0000FF"/>
          <w:sz w:val="24"/>
          <w:szCs w:val="24"/>
          <w:lang w:val="pl-PL"/>
          <w:rPrChange w:id="962" w:author="ThaiNN" w:date="2008-12-09T15:09:00Z">
            <w:rPr>
              <w:rFonts w:ascii="Times New Roman" w:hAnsi="Times New Roman"/>
              <w:sz w:val="24"/>
              <w:szCs w:val="24"/>
              <w:lang w:val="pl-PL"/>
            </w:rPr>
          </w:rPrChange>
        </w:rPr>
        <w:t xml:space="preserve">các </w:t>
      </w:r>
      <w:r w:rsidR="00BD4EDF" w:rsidRPr="00315FC1">
        <w:rPr>
          <w:rFonts w:ascii="Times New Roman" w:hAnsi="Times New Roman"/>
          <w:color w:val="0000FF"/>
          <w:sz w:val="24"/>
          <w:szCs w:val="24"/>
          <w:lang w:val="pl-PL"/>
          <w:rPrChange w:id="963" w:author="ThaiNN" w:date="2008-12-09T15:09:00Z">
            <w:rPr>
              <w:rFonts w:ascii="Times New Roman" w:hAnsi="Times New Roman"/>
              <w:sz w:val="24"/>
              <w:szCs w:val="24"/>
              <w:lang w:val="pl-PL"/>
            </w:rPr>
          </w:rPrChange>
        </w:rPr>
        <w:t>quy định khác của pháp luật</w:t>
      </w:r>
      <w:r w:rsidR="00FE25D6" w:rsidRPr="00315FC1">
        <w:rPr>
          <w:rFonts w:ascii="Times New Roman" w:hAnsi="Times New Roman"/>
          <w:color w:val="0000FF"/>
          <w:sz w:val="24"/>
          <w:szCs w:val="24"/>
          <w:lang w:val="pl-PL"/>
          <w:rPrChange w:id="964" w:author="ThaiNN" w:date="2008-12-09T15:09:00Z">
            <w:rPr>
              <w:rFonts w:ascii="Times New Roman" w:hAnsi="Times New Roman"/>
              <w:sz w:val="24"/>
              <w:szCs w:val="24"/>
              <w:lang w:val="pl-PL"/>
            </w:rPr>
          </w:rPrChange>
        </w:rPr>
        <w:t xml:space="preserve"> có liên quan</w:t>
      </w:r>
      <w:r w:rsidR="000461E4" w:rsidRPr="00315FC1">
        <w:rPr>
          <w:rFonts w:ascii="Times New Roman" w:hAnsi="Times New Roman"/>
          <w:color w:val="0000FF"/>
          <w:sz w:val="24"/>
          <w:szCs w:val="24"/>
          <w:lang w:val="pl-PL"/>
          <w:rPrChange w:id="965" w:author="ThaiNN" w:date="2008-12-09T15:09:00Z">
            <w:rPr>
              <w:rFonts w:ascii="Times New Roman" w:hAnsi="Times New Roman"/>
              <w:sz w:val="24"/>
              <w:szCs w:val="24"/>
              <w:lang w:val="pl-PL"/>
            </w:rPr>
          </w:rPrChange>
        </w:rPr>
        <w:t>;</w:t>
      </w:r>
    </w:p>
    <w:p w14:paraId="7851411E" w14:textId="77777777" w:rsidR="000461E4" w:rsidRPr="00315FC1" w:rsidRDefault="00F86F91" w:rsidP="00AC391C">
      <w:pPr>
        <w:spacing w:before="60" w:after="60"/>
        <w:ind w:firstLine="720"/>
        <w:jc w:val="both"/>
        <w:outlineLvl w:val="1"/>
        <w:rPr>
          <w:rFonts w:ascii="Times New Roman" w:hAnsi="Times New Roman"/>
          <w:color w:val="0000FF"/>
          <w:sz w:val="24"/>
          <w:szCs w:val="24"/>
          <w:lang w:val="pl-PL"/>
          <w:rPrChange w:id="96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967" w:author="ThaiNN" w:date="2008-12-09T15:09:00Z">
            <w:rPr>
              <w:rFonts w:ascii="Times New Roman" w:hAnsi="Times New Roman"/>
              <w:sz w:val="24"/>
              <w:szCs w:val="24"/>
              <w:lang w:val="pl-PL"/>
            </w:rPr>
          </w:rPrChange>
        </w:rPr>
        <w:t>b)</w:t>
      </w:r>
      <w:r w:rsidR="000461E4" w:rsidRPr="00315FC1">
        <w:rPr>
          <w:rFonts w:ascii="Times New Roman" w:hAnsi="Times New Roman"/>
          <w:color w:val="0000FF"/>
          <w:sz w:val="24"/>
          <w:szCs w:val="24"/>
          <w:lang w:val="pl-PL"/>
          <w:rPrChange w:id="968" w:author="ThaiNN" w:date="2008-12-09T15:09:00Z">
            <w:rPr>
              <w:rFonts w:ascii="Times New Roman" w:hAnsi="Times New Roman"/>
              <w:sz w:val="24"/>
              <w:szCs w:val="24"/>
              <w:lang w:val="pl-PL"/>
            </w:rPr>
          </w:rPrChange>
        </w:rPr>
        <w:t xml:space="preserve"> </w:t>
      </w:r>
      <w:r w:rsidR="003911D2" w:rsidRPr="00315FC1">
        <w:rPr>
          <w:rFonts w:ascii="Times New Roman" w:hAnsi="Times New Roman"/>
          <w:color w:val="0000FF"/>
          <w:sz w:val="24"/>
          <w:szCs w:val="24"/>
          <w:lang w:val="pl-PL"/>
          <w:rPrChange w:id="969" w:author="ThaiNN" w:date="2008-12-09T15:09:00Z">
            <w:rPr>
              <w:rFonts w:ascii="Times New Roman" w:hAnsi="Times New Roman"/>
              <w:sz w:val="24"/>
              <w:szCs w:val="24"/>
              <w:lang w:val="pl-PL"/>
            </w:rPr>
          </w:rPrChange>
        </w:rPr>
        <w:t>T</w:t>
      </w:r>
      <w:r w:rsidR="000461E4" w:rsidRPr="00315FC1">
        <w:rPr>
          <w:rFonts w:ascii="Times New Roman" w:hAnsi="Times New Roman"/>
          <w:color w:val="0000FF"/>
          <w:sz w:val="24"/>
          <w:szCs w:val="24"/>
          <w:lang w:val="pl-PL"/>
          <w:rPrChange w:id="970" w:author="ThaiNN" w:date="2008-12-09T15:09:00Z">
            <w:rPr>
              <w:rFonts w:ascii="Times New Roman" w:hAnsi="Times New Roman"/>
              <w:sz w:val="24"/>
              <w:szCs w:val="24"/>
              <w:lang w:val="pl-PL"/>
            </w:rPr>
          </w:rPrChange>
        </w:rPr>
        <w:t>ham gia, hưởng lợi</w:t>
      </w:r>
      <w:r w:rsidR="00FE25D6" w:rsidRPr="00315FC1">
        <w:rPr>
          <w:rFonts w:ascii="Times New Roman" w:hAnsi="Times New Roman"/>
          <w:color w:val="0000FF"/>
          <w:sz w:val="24"/>
          <w:szCs w:val="24"/>
          <w:lang w:val="pl-PL"/>
          <w:rPrChange w:id="971" w:author="ThaiNN" w:date="2008-12-09T15:09:00Z">
            <w:rPr>
              <w:rFonts w:ascii="Times New Roman" w:hAnsi="Times New Roman"/>
              <w:sz w:val="24"/>
              <w:szCs w:val="24"/>
              <w:lang w:val="pl-PL"/>
            </w:rPr>
          </w:rPrChange>
        </w:rPr>
        <w:t xml:space="preserve"> ích</w:t>
      </w:r>
      <w:r w:rsidR="000461E4" w:rsidRPr="00315FC1">
        <w:rPr>
          <w:rFonts w:ascii="Times New Roman" w:hAnsi="Times New Roman"/>
          <w:color w:val="0000FF"/>
          <w:sz w:val="24"/>
          <w:szCs w:val="24"/>
          <w:lang w:val="pl-PL"/>
          <w:rPrChange w:id="972" w:author="ThaiNN" w:date="2008-12-09T15:09:00Z">
            <w:rPr>
              <w:rFonts w:ascii="Times New Roman" w:hAnsi="Times New Roman"/>
              <w:sz w:val="24"/>
              <w:szCs w:val="24"/>
              <w:lang w:val="pl-PL"/>
            </w:rPr>
          </w:rPrChange>
        </w:rPr>
        <w:t xml:space="preserve"> từ hoạt động kinh doanh, dịch vụ trong khu bảo tồn;</w:t>
      </w:r>
    </w:p>
    <w:p w14:paraId="603C059F" w14:textId="77777777" w:rsidR="000461E4" w:rsidRPr="00315FC1" w:rsidRDefault="00F86F91" w:rsidP="00AC391C">
      <w:pPr>
        <w:spacing w:before="60" w:after="60"/>
        <w:ind w:firstLine="720"/>
        <w:jc w:val="both"/>
        <w:outlineLvl w:val="1"/>
        <w:rPr>
          <w:rFonts w:ascii="Times New Roman" w:hAnsi="Times New Roman"/>
          <w:color w:val="0000FF"/>
          <w:sz w:val="24"/>
          <w:szCs w:val="24"/>
          <w:lang w:val="pl-PL"/>
          <w:rPrChange w:id="97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974" w:author="ThaiNN" w:date="2008-12-09T15:09:00Z">
            <w:rPr>
              <w:rFonts w:ascii="Times New Roman" w:hAnsi="Times New Roman"/>
              <w:sz w:val="24"/>
              <w:szCs w:val="24"/>
              <w:lang w:val="pl-PL"/>
            </w:rPr>
          </w:rPrChange>
        </w:rPr>
        <w:t>c)</w:t>
      </w:r>
      <w:r w:rsidR="000461E4" w:rsidRPr="00315FC1">
        <w:rPr>
          <w:rFonts w:ascii="Times New Roman" w:hAnsi="Times New Roman"/>
          <w:color w:val="0000FF"/>
          <w:sz w:val="24"/>
          <w:szCs w:val="24"/>
          <w:lang w:val="pl-PL"/>
          <w:rPrChange w:id="975" w:author="ThaiNN" w:date="2008-12-09T15:09:00Z">
            <w:rPr>
              <w:rFonts w:ascii="Times New Roman" w:hAnsi="Times New Roman"/>
              <w:sz w:val="24"/>
              <w:szCs w:val="24"/>
              <w:lang w:val="pl-PL"/>
            </w:rPr>
          </w:rPrChange>
        </w:rPr>
        <w:t xml:space="preserve"> </w:t>
      </w:r>
      <w:r w:rsidR="003911D2" w:rsidRPr="00315FC1">
        <w:rPr>
          <w:rFonts w:ascii="Times New Roman" w:hAnsi="Times New Roman"/>
          <w:color w:val="0000FF"/>
          <w:sz w:val="24"/>
          <w:szCs w:val="24"/>
          <w:lang w:val="pl-PL"/>
          <w:rPrChange w:id="976" w:author="ThaiNN" w:date="2008-12-09T15:09:00Z">
            <w:rPr>
              <w:rFonts w:ascii="Times New Roman" w:hAnsi="Times New Roman"/>
              <w:sz w:val="24"/>
              <w:szCs w:val="24"/>
              <w:lang w:val="pl-PL"/>
            </w:rPr>
          </w:rPrChange>
        </w:rPr>
        <w:t>H</w:t>
      </w:r>
      <w:r w:rsidR="000461E4" w:rsidRPr="00315FC1">
        <w:rPr>
          <w:rFonts w:ascii="Times New Roman" w:hAnsi="Times New Roman"/>
          <w:color w:val="0000FF"/>
          <w:sz w:val="24"/>
          <w:szCs w:val="24"/>
          <w:lang w:val="pl-PL"/>
          <w:rPrChange w:id="977" w:author="ThaiNN" w:date="2008-12-09T15:09:00Z">
            <w:rPr>
              <w:rFonts w:ascii="Times New Roman" w:hAnsi="Times New Roman"/>
              <w:sz w:val="24"/>
              <w:szCs w:val="24"/>
              <w:lang w:val="pl-PL"/>
            </w:rPr>
          </w:rPrChange>
        </w:rPr>
        <w:t>ưởng chính sách ưu đãi, hỗ trợ</w:t>
      </w:r>
      <w:r w:rsidR="00FE25D6" w:rsidRPr="00315FC1">
        <w:rPr>
          <w:rFonts w:ascii="Times New Roman" w:hAnsi="Times New Roman"/>
          <w:color w:val="0000FF"/>
          <w:sz w:val="24"/>
          <w:szCs w:val="24"/>
          <w:lang w:val="pl-PL"/>
          <w:rPrChange w:id="978" w:author="ThaiNN" w:date="2008-12-09T15:09:00Z">
            <w:rPr>
              <w:rFonts w:ascii="Times New Roman" w:hAnsi="Times New Roman"/>
              <w:sz w:val="24"/>
              <w:szCs w:val="24"/>
              <w:lang w:val="pl-PL"/>
            </w:rPr>
          </w:rPrChange>
        </w:rPr>
        <w:t>,</w:t>
      </w:r>
      <w:r w:rsidR="000461E4" w:rsidRPr="00315FC1">
        <w:rPr>
          <w:rFonts w:ascii="Times New Roman" w:hAnsi="Times New Roman"/>
          <w:color w:val="0000FF"/>
          <w:sz w:val="24"/>
          <w:szCs w:val="24"/>
          <w:lang w:val="pl-PL"/>
          <w:rPrChange w:id="979" w:author="ThaiNN" w:date="2008-12-09T15:09:00Z">
            <w:rPr>
              <w:rFonts w:ascii="Times New Roman" w:hAnsi="Times New Roman"/>
              <w:sz w:val="24"/>
              <w:szCs w:val="24"/>
              <w:lang w:val="pl-PL"/>
            </w:rPr>
          </w:rPrChange>
        </w:rPr>
        <w:t xml:space="preserve"> bồi thường, tái định cư</w:t>
      </w:r>
      <w:r w:rsidR="000461E4" w:rsidRPr="00315FC1">
        <w:rPr>
          <w:rFonts w:ascii="Times New Roman" w:hAnsi="Times New Roman"/>
          <w:b/>
          <w:i/>
          <w:color w:val="0000FF"/>
          <w:sz w:val="24"/>
          <w:szCs w:val="24"/>
          <w:lang w:val="pl-PL"/>
          <w:rPrChange w:id="980" w:author="ThaiNN" w:date="2008-12-09T15:09:00Z">
            <w:rPr>
              <w:rFonts w:ascii="Times New Roman" w:hAnsi="Times New Roman"/>
              <w:b/>
              <w:i/>
              <w:sz w:val="24"/>
              <w:szCs w:val="24"/>
              <w:lang w:val="pl-PL"/>
            </w:rPr>
          </w:rPrChange>
        </w:rPr>
        <w:t xml:space="preserve"> </w:t>
      </w:r>
      <w:r w:rsidR="000461E4" w:rsidRPr="00315FC1">
        <w:rPr>
          <w:rFonts w:ascii="Times New Roman" w:hAnsi="Times New Roman"/>
          <w:color w:val="0000FF"/>
          <w:sz w:val="24"/>
          <w:szCs w:val="24"/>
          <w:lang w:val="pl-PL"/>
          <w:rPrChange w:id="981" w:author="ThaiNN" w:date="2008-12-09T15:09:00Z">
            <w:rPr>
              <w:rFonts w:ascii="Times New Roman" w:hAnsi="Times New Roman"/>
              <w:sz w:val="24"/>
              <w:szCs w:val="24"/>
              <w:lang w:val="pl-PL"/>
            </w:rPr>
          </w:rPrChange>
        </w:rPr>
        <w:t xml:space="preserve">theo quy định của pháp luật; </w:t>
      </w:r>
    </w:p>
    <w:p w14:paraId="79B089FD" w14:textId="77777777" w:rsidR="000461E4" w:rsidRPr="00315FC1" w:rsidRDefault="00F86F91" w:rsidP="00AC391C">
      <w:pPr>
        <w:tabs>
          <w:tab w:val="num" w:pos="0"/>
        </w:tabs>
        <w:spacing w:before="60" w:after="60"/>
        <w:ind w:firstLine="720"/>
        <w:jc w:val="both"/>
        <w:outlineLvl w:val="1"/>
        <w:rPr>
          <w:rFonts w:ascii="Times New Roman" w:hAnsi="Times New Roman"/>
          <w:color w:val="0000FF"/>
          <w:sz w:val="24"/>
          <w:szCs w:val="24"/>
          <w:lang w:val="pl-PL"/>
          <w:rPrChange w:id="98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983" w:author="ThaiNN" w:date="2008-12-09T15:09:00Z">
            <w:rPr>
              <w:rFonts w:ascii="Times New Roman" w:hAnsi="Times New Roman"/>
              <w:sz w:val="24"/>
              <w:szCs w:val="24"/>
              <w:lang w:val="pl-PL"/>
            </w:rPr>
          </w:rPrChange>
        </w:rPr>
        <w:t>d)</w:t>
      </w:r>
      <w:r w:rsidR="000461E4" w:rsidRPr="00315FC1">
        <w:rPr>
          <w:rFonts w:ascii="Times New Roman" w:hAnsi="Times New Roman"/>
          <w:color w:val="0000FF"/>
          <w:sz w:val="24"/>
          <w:szCs w:val="24"/>
          <w:lang w:val="pl-PL"/>
          <w:rPrChange w:id="984" w:author="ThaiNN" w:date="2008-12-09T15:09:00Z">
            <w:rPr>
              <w:rFonts w:ascii="Times New Roman" w:hAnsi="Times New Roman"/>
              <w:sz w:val="24"/>
              <w:szCs w:val="24"/>
              <w:lang w:val="pl-PL"/>
            </w:rPr>
          </w:rPrChange>
        </w:rPr>
        <w:t xml:space="preserve"> Thực hiện quy chế quản lý khu bảo tồn</w:t>
      </w:r>
      <w:r w:rsidRPr="00315FC1">
        <w:rPr>
          <w:rFonts w:ascii="Times New Roman" w:hAnsi="Times New Roman"/>
          <w:color w:val="0000FF"/>
          <w:sz w:val="24"/>
          <w:szCs w:val="24"/>
          <w:lang w:val="pl-PL"/>
          <w:rPrChange w:id="985" w:author="ThaiNN" w:date="2008-12-09T15:09:00Z">
            <w:rPr>
              <w:rFonts w:ascii="Times New Roman" w:hAnsi="Times New Roman"/>
              <w:sz w:val="24"/>
              <w:szCs w:val="24"/>
              <w:lang w:val="pl-PL"/>
            </w:rPr>
          </w:rPrChange>
        </w:rPr>
        <w:t>;</w:t>
      </w:r>
    </w:p>
    <w:p w14:paraId="04AA97F7" w14:textId="77777777" w:rsidR="000461E4" w:rsidRPr="00315FC1" w:rsidRDefault="00F86F91" w:rsidP="00AC391C">
      <w:pPr>
        <w:tabs>
          <w:tab w:val="num" w:pos="0"/>
        </w:tabs>
        <w:spacing w:before="60" w:after="60"/>
        <w:ind w:firstLine="720"/>
        <w:jc w:val="both"/>
        <w:outlineLvl w:val="1"/>
        <w:rPr>
          <w:rFonts w:ascii="Times New Roman" w:hAnsi="Times New Roman"/>
          <w:color w:val="0000FF"/>
          <w:sz w:val="24"/>
          <w:szCs w:val="24"/>
          <w:lang w:val="pl-PL"/>
          <w:rPrChange w:id="98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987" w:author="ThaiNN" w:date="2008-12-09T15:09:00Z">
            <w:rPr>
              <w:rFonts w:ascii="Times New Roman" w:hAnsi="Times New Roman"/>
              <w:sz w:val="24"/>
              <w:szCs w:val="24"/>
              <w:lang w:val="pl-PL"/>
            </w:rPr>
          </w:rPrChange>
        </w:rPr>
        <w:t>đ)</w:t>
      </w:r>
      <w:r w:rsidR="000461E4" w:rsidRPr="00315FC1">
        <w:rPr>
          <w:rFonts w:ascii="Times New Roman" w:hAnsi="Times New Roman"/>
          <w:color w:val="0000FF"/>
          <w:sz w:val="24"/>
          <w:szCs w:val="24"/>
          <w:lang w:val="pl-PL"/>
          <w:rPrChange w:id="988" w:author="ThaiNN" w:date="2008-12-09T15:09:00Z">
            <w:rPr>
              <w:rFonts w:ascii="Times New Roman" w:hAnsi="Times New Roman"/>
              <w:sz w:val="24"/>
              <w:szCs w:val="24"/>
              <w:lang w:val="pl-PL"/>
            </w:rPr>
          </w:rPrChange>
        </w:rPr>
        <w:t xml:space="preserve"> Quyền và</w:t>
      </w:r>
      <w:r w:rsidR="000461E4" w:rsidRPr="00315FC1">
        <w:rPr>
          <w:rFonts w:ascii="Times New Roman" w:hAnsi="Times New Roman"/>
          <w:color w:val="0000FF"/>
          <w:sz w:val="24"/>
          <w:szCs w:val="24"/>
          <w:lang w:val="vi-VN"/>
          <w:rPrChange w:id="989" w:author="ThaiNN" w:date="2008-12-09T15:09:00Z">
            <w:rPr>
              <w:rFonts w:ascii="Times New Roman" w:hAnsi="Times New Roman"/>
              <w:sz w:val="24"/>
              <w:szCs w:val="24"/>
              <w:lang w:val="vi-VN"/>
            </w:rPr>
          </w:rPrChange>
        </w:rPr>
        <w:t xml:space="preserve"> </w:t>
      </w:r>
      <w:r w:rsidR="000461E4" w:rsidRPr="00315FC1">
        <w:rPr>
          <w:rFonts w:ascii="Times New Roman" w:hAnsi="Times New Roman"/>
          <w:color w:val="0000FF"/>
          <w:sz w:val="24"/>
          <w:szCs w:val="24"/>
          <w:lang w:val="pl-PL"/>
          <w:rPrChange w:id="990" w:author="ThaiNN" w:date="2008-12-09T15:09:00Z">
            <w:rPr>
              <w:rFonts w:ascii="Times New Roman" w:hAnsi="Times New Roman"/>
              <w:sz w:val="24"/>
              <w:szCs w:val="24"/>
              <w:lang w:val="pl-PL"/>
            </w:rPr>
          </w:rPrChange>
        </w:rPr>
        <w:t xml:space="preserve">nghĩa vụ </w:t>
      </w:r>
      <w:r w:rsidR="000461E4" w:rsidRPr="00315FC1">
        <w:rPr>
          <w:rFonts w:ascii="Times New Roman" w:hAnsi="Times New Roman"/>
          <w:color w:val="0000FF"/>
          <w:sz w:val="24"/>
          <w:szCs w:val="24"/>
          <w:lang w:val="vi-VN"/>
          <w:rPrChange w:id="991" w:author="ThaiNN" w:date="2008-12-09T15:09:00Z">
            <w:rPr>
              <w:rFonts w:ascii="Times New Roman" w:hAnsi="Times New Roman"/>
              <w:sz w:val="24"/>
              <w:szCs w:val="24"/>
              <w:lang w:val="vi-VN"/>
            </w:rPr>
          </w:rPrChange>
        </w:rPr>
        <w:t>khác theo quy định của pháp luật</w:t>
      </w:r>
      <w:r w:rsidR="000461E4" w:rsidRPr="00315FC1">
        <w:rPr>
          <w:rFonts w:ascii="Times New Roman" w:hAnsi="Times New Roman"/>
          <w:color w:val="0000FF"/>
          <w:sz w:val="24"/>
          <w:szCs w:val="24"/>
          <w:lang w:val="pl-PL"/>
          <w:rPrChange w:id="992" w:author="ThaiNN" w:date="2008-12-09T15:09:00Z">
            <w:rPr>
              <w:rFonts w:ascii="Times New Roman" w:hAnsi="Times New Roman"/>
              <w:sz w:val="24"/>
              <w:szCs w:val="24"/>
              <w:lang w:val="pl-PL"/>
            </w:rPr>
          </w:rPrChange>
        </w:rPr>
        <w:t>.</w:t>
      </w:r>
      <w:r w:rsidR="000461E4" w:rsidRPr="00315FC1">
        <w:rPr>
          <w:rFonts w:ascii="Times New Roman" w:hAnsi="Times New Roman"/>
          <w:color w:val="0000FF"/>
          <w:sz w:val="24"/>
          <w:szCs w:val="24"/>
          <w:lang w:val="vi-VN"/>
          <w:rPrChange w:id="993" w:author="ThaiNN" w:date="2008-12-09T15:09:00Z">
            <w:rPr>
              <w:rFonts w:ascii="Times New Roman" w:hAnsi="Times New Roman"/>
              <w:sz w:val="24"/>
              <w:szCs w:val="24"/>
              <w:lang w:val="vi-VN"/>
            </w:rPr>
          </w:rPrChange>
        </w:rPr>
        <w:t xml:space="preserve"> </w:t>
      </w:r>
    </w:p>
    <w:p w14:paraId="1F948552" w14:textId="77777777" w:rsidR="004D1E42" w:rsidRPr="00315FC1" w:rsidRDefault="00F86F91" w:rsidP="004D1E42">
      <w:pPr>
        <w:tabs>
          <w:tab w:val="num" w:pos="0"/>
        </w:tabs>
        <w:spacing w:before="60" w:after="60"/>
        <w:ind w:firstLine="720"/>
        <w:jc w:val="both"/>
        <w:outlineLvl w:val="1"/>
        <w:rPr>
          <w:rFonts w:ascii="Times New Roman" w:hAnsi="Times New Roman"/>
          <w:b/>
          <w:color w:val="0000FF"/>
          <w:sz w:val="24"/>
          <w:szCs w:val="24"/>
          <w:lang w:val="pl-PL"/>
          <w:rPrChange w:id="994" w:author="ThaiNN" w:date="2008-12-09T15:09:00Z">
            <w:rPr>
              <w:rFonts w:ascii="Times New Roman" w:hAnsi="Times New Roman"/>
              <w:b/>
              <w:sz w:val="24"/>
              <w:szCs w:val="24"/>
              <w:lang w:val="pl-PL"/>
            </w:rPr>
          </w:rPrChange>
        </w:rPr>
      </w:pPr>
      <w:r w:rsidRPr="00315FC1">
        <w:rPr>
          <w:rFonts w:ascii="Times New Roman" w:hAnsi="Times New Roman"/>
          <w:color w:val="0000FF"/>
          <w:sz w:val="24"/>
          <w:szCs w:val="24"/>
          <w:lang w:val="pl-PL"/>
          <w:rPrChange w:id="995" w:author="ThaiNN" w:date="2008-12-09T15:09:00Z">
            <w:rPr>
              <w:rFonts w:ascii="Times New Roman" w:hAnsi="Times New Roman"/>
              <w:sz w:val="24"/>
              <w:szCs w:val="24"/>
              <w:lang w:val="pl-PL"/>
            </w:rPr>
          </w:rPrChange>
        </w:rPr>
        <w:t>2</w:t>
      </w:r>
      <w:r w:rsidR="004E420F" w:rsidRPr="00315FC1">
        <w:rPr>
          <w:rFonts w:ascii="Times New Roman" w:hAnsi="Times New Roman"/>
          <w:color w:val="0000FF"/>
          <w:sz w:val="24"/>
          <w:szCs w:val="24"/>
          <w:lang w:val="pl-PL"/>
          <w:rPrChange w:id="996" w:author="ThaiNN" w:date="2008-12-09T15:09:00Z">
            <w:rPr>
              <w:rFonts w:ascii="Times New Roman" w:hAnsi="Times New Roman"/>
              <w:sz w:val="24"/>
              <w:szCs w:val="24"/>
              <w:lang w:val="pl-PL"/>
            </w:rPr>
          </w:rPrChange>
        </w:rPr>
        <w:t xml:space="preserve">. </w:t>
      </w:r>
      <w:r w:rsidR="00726732" w:rsidRPr="00315FC1">
        <w:rPr>
          <w:rFonts w:ascii="Times New Roman" w:hAnsi="Times New Roman"/>
          <w:color w:val="0000FF"/>
          <w:sz w:val="24"/>
          <w:szCs w:val="24"/>
          <w:lang w:val="pl-PL"/>
          <w:rPrChange w:id="997" w:author="ThaiNN" w:date="2008-12-09T15:09:00Z">
            <w:rPr>
              <w:rFonts w:ascii="Times New Roman" w:hAnsi="Times New Roman"/>
              <w:sz w:val="24"/>
              <w:szCs w:val="24"/>
              <w:lang w:val="pl-PL"/>
            </w:rPr>
          </w:rPrChange>
        </w:rPr>
        <w:t>Chính phủ quy định c</w:t>
      </w:r>
      <w:r w:rsidR="00CF5062" w:rsidRPr="00315FC1">
        <w:rPr>
          <w:rFonts w:ascii="Times New Roman" w:hAnsi="Times New Roman"/>
          <w:color w:val="0000FF"/>
          <w:sz w:val="24"/>
          <w:szCs w:val="24"/>
          <w:lang w:val="pl-PL"/>
          <w:rPrChange w:id="998" w:author="ThaiNN" w:date="2008-12-09T15:09:00Z">
            <w:rPr>
              <w:rFonts w:ascii="Times New Roman" w:hAnsi="Times New Roman"/>
              <w:sz w:val="24"/>
              <w:szCs w:val="24"/>
              <w:lang w:val="pl-PL"/>
            </w:rPr>
          </w:rPrChange>
        </w:rPr>
        <w:t>ụ thể</w:t>
      </w:r>
      <w:r w:rsidR="00726732" w:rsidRPr="00315FC1">
        <w:rPr>
          <w:rFonts w:ascii="Times New Roman" w:hAnsi="Times New Roman"/>
          <w:color w:val="0000FF"/>
          <w:sz w:val="24"/>
          <w:szCs w:val="24"/>
          <w:lang w:val="pl-PL"/>
          <w:rPrChange w:id="999" w:author="ThaiNN" w:date="2008-12-09T15:09:00Z">
            <w:rPr>
              <w:rFonts w:ascii="Times New Roman" w:hAnsi="Times New Roman"/>
              <w:sz w:val="24"/>
              <w:szCs w:val="24"/>
              <w:lang w:val="pl-PL"/>
            </w:rPr>
          </w:rPrChange>
        </w:rPr>
        <w:t xml:space="preserve"> việc thực hiện </w:t>
      </w:r>
      <w:r w:rsidR="00CF5062" w:rsidRPr="00315FC1">
        <w:rPr>
          <w:rFonts w:ascii="Times New Roman" w:hAnsi="Times New Roman"/>
          <w:color w:val="0000FF"/>
          <w:sz w:val="24"/>
          <w:szCs w:val="24"/>
          <w:lang w:val="pl-PL"/>
          <w:rPrChange w:id="1000" w:author="ThaiNN" w:date="2008-12-09T15:09:00Z">
            <w:rPr>
              <w:rFonts w:ascii="Times New Roman" w:hAnsi="Times New Roman"/>
              <w:sz w:val="24"/>
              <w:szCs w:val="24"/>
              <w:lang w:val="pl-PL"/>
            </w:rPr>
          </w:rPrChange>
        </w:rPr>
        <w:t>Đ</w:t>
      </w:r>
      <w:r w:rsidR="00726732" w:rsidRPr="00315FC1">
        <w:rPr>
          <w:rFonts w:ascii="Times New Roman" w:hAnsi="Times New Roman"/>
          <w:color w:val="0000FF"/>
          <w:sz w:val="24"/>
          <w:szCs w:val="24"/>
          <w:lang w:val="pl-PL"/>
          <w:rPrChange w:id="1001" w:author="ThaiNN" w:date="2008-12-09T15:09:00Z">
            <w:rPr>
              <w:rFonts w:ascii="Times New Roman" w:hAnsi="Times New Roman"/>
              <w:sz w:val="24"/>
              <w:szCs w:val="24"/>
              <w:lang w:val="pl-PL"/>
            </w:rPr>
          </w:rPrChange>
        </w:rPr>
        <w:t>iều này</w:t>
      </w:r>
      <w:r w:rsidR="004D1E42" w:rsidRPr="00315FC1">
        <w:rPr>
          <w:rFonts w:ascii="Times New Roman" w:hAnsi="Times New Roman"/>
          <w:color w:val="0000FF"/>
          <w:sz w:val="24"/>
          <w:szCs w:val="24"/>
          <w:lang w:val="pl-PL"/>
          <w:rPrChange w:id="1002" w:author="ThaiNN" w:date="2008-12-09T15:09:00Z">
            <w:rPr>
              <w:rFonts w:ascii="Times New Roman" w:hAnsi="Times New Roman"/>
              <w:sz w:val="24"/>
              <w:szCs w:val="24"/>
              <w:lang w:val="pl-PL"/>
            </w:rPr>
          </w:rPrChange>
        </w:rPr>
        <w:t>.</w:t>
      </w:r>
    </w:p>
    <w:p w14:paraId="1FCB632C" w14:textId="77777777" w:rsidR="000461E4" w:rsidRPr="00315FC1" w:rsidRDefault="000461E4" w:rsidP="004D1E42">
      <w:pPr>
        <w:tabs>
          <w:tab w:val="num" w:pos="0"/>
        </w:tabs>
        <w:spacing w:before="60" w:after="60"/>
        <w:ind w:firstLine="720"/>
        <w:jc w:val="both"/>
        <w:outlineLvl w:val="1"/>
        <w:rPr>
          <w:rFonts w:ascii="Times New Roman" w:hAnsi="Times New Roman"/>
          <w:b/>
          <w:color w:val="0000FF"/>
          <w:sz w:val="24"/>
          <w:szCs w:val="24"/>
          <w:lang w:val="pl-PL"/>
          <w:rPrChange w:id="1003"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004" w:author="ThaiNN" w:date="2008-12-09T15:09:00Z">
            <w:rPr>
              <w:rFonts w:ascii="Times New Roman" w:hAnsi="Times New Roman"/>
              <w:b/>
              <w:sz w:val="24"/>
              <w:szCs w:val="24"/>
              <w:lang w:val="pl-PL"/>
            </w:rPr>
          </w:rPrChange>
        </w:rPr>
        <w:t>Điều 31.</w:t>
      </w:r>
      <w:r w:rsidRPr="00315FC1">
        <w:rPr>
          <w:rFonts w:ascii="Times New Roman" w:hAnsi="Times New Roman"/>
          <w:color w:val="0000FF"/>
          <w:sz w:val="24"/>
          <w:szCs w:val="24"/>
          <w:lang w:val="pl-PL"/>
          <w:rPrChange w:id="1005" w:author="ThaiNN" w:date="2008-12-09T15:09:00Z">
            <w:rPr>
              <w:rFonts w:ascii="Times New Roman" w:hAnsi="Times New Roman"/>
              <w:sz w:val="24"/>
              <w:szCs w:val="24"/>
              <w:lang w:val="pl-PL"/>
            </w:rPr>
          </w:rPrChange>
        </w:rPr>
        <w:t xml:space="preserve"> </w:t>
      </w:r>
      <w:r w:rsidRPr="00315FC1">
        <w:rPr>
          <w:rFonts w:ascii="Times New Roman" w:hAnsi="Times New Roman"/>
          <w:b/>
          <w:color w:val="0000FF"/>
          <w:sz w:val="24"/>
          <w:szCs w:val="24"/>
          <w:lang w:val="pl-PL"/>
          <w:rPrChange w:id="1006" w:author="ThaiNN" w:date="2008-12-09T15:09:00Z">
            <w:rPr>
              <w:rFonts w:ascii="Times New Roman" w:hAnsi="Times New Roman"/>
              <w:b/>
              <w:sz w:val="24"/>
              <w:szCs w:val="24"/>
              <w:lang w:val="pl-PL"/>
            </w:rPr>
          </w:rPrChange>
        </w:rPr>
        <w:t>Quyền và nghĩa vụ của tổ chức, cá nhân có hoạt động hợp pháp trong khu bảo tồn</w:t>
      </w:r>
    </w:p>
    <w:p w14:paraId="58A8544B"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pl-PL"/>
          <w:rPrChange w:id="100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008" w:author="ThaiNN" w:date="2008-12-09T15:09:00Z">
            <w:rPr>
              <w:rFonts w:ascii="Times New Roman" w:hAnsi="Times New Roman"/>
              <w:sz w:val="24"/>
              <w:szCs w:val="24"/>
              <w:lang w:val="pl-PL"/>
            </w:rPr>
          </w:rPrChange>
        </w:rPr>
        <w:t>Tổ chức, cá nhân có hoạt động hợp pháp trong khu bảo tồn có các quyền và nghĩa vụ sau đây:</w:t>
      </w:r>
    </w:p>
    <w:p w14:paraId="4CB69BC2" w14:textId="77777777" w:rsidR="000461E4" w:rsidRPr="00315FC1" w:rsidRDefault="000461E4" w:rsidP="00AC391C">
      <w:pPr>
        <w:spacing w:before="60" w:after="60"/>
        <w:ind w:firstLine="720"/>
        <w:jc w:val="both"/>
        <w:outlineLvl w:val="1"/>
        <w:rPr>
          <w:rFonts w:ascii="Times New Roman" w:hAnsi="Times New Roman"/>
          <w:color w:val="0000FF"/>
          <w:spacing w:val="-4"/>
          <w:sz w:val="24"/>
          <w:szCs w:val="24"/>
          <w:lang w:val="pl-PL"/>
          <w:rPrChange w:id="1009" w:author="ThaiNN" w:date="2008-12-09T15:09:00Z">
            <w:rPr>
              <w:rFonts w:ascii="Times New Roman" w:hAnsi="Times New Roman"/>
              <w:spacing w:val="-4"/>
              <w:sz w:val="24"/>
              <w:szCs w:val="24"/>
              <w:lang w:val="pl-PL"/>
            </w:rPr>
          </w:rPrChange>
        </w:rPr>
      </w:pPr>
      <w:r w:rsidRPr="00315FC1">
        <w:rPr>
          <w:rFonts w:ascii="Times New Roman" w:hAnsi="Times New Roman"/>
          <w:color w:val="0000FF"/>
          <w:spacing w:val="-4"/>
          <w:sz w:val="24"/>
          <w:szCs w:val="24"/>
          <w:lang w:val="pl-PL"/>
          <w:rPrChange w:id="1010" w:author="ThaiNN" w:date="2008-12-09T15:09:00Z">
            <w:rPr>
              <w:rFonts w:ascii="Times New Roman" w:hAnsi="Times New Roman"/>
              <w:spacing w:val="-4"/>
              <w:sz w:val="24"/>
              <w:szCs w:val="24"/>
              <w:lang w:val="pl-PL"/>
            </w:rPr>
          </w:rPrChange>
        </w:rPr>
        <w:t xml:space="preserve">1. Khai thác nguồn lợi hợp pháp trong khu bảo tồn theo quy định của Luật này, quy chế quản lý khu bảo tồn và </w:t>
      </w:r>
      <w:r w:rsidR="00A627E2" w:rsidRPr="00315FC1">
        <w:rPr>
          <w:rFonts w:ascii="Times New Roman" w:hAnsi="Times New Roman"/>
          <w:color w:val="0000FF"/>
          <w:spacing w:val="-4"/>
          <w:sz w:val="24"/>
          <w:szCs w:val="24"/>
          <w:lang w:val="pl-PL"/>
          <w:rPrChange w:id="1011" w:author="ThaiNN" w:date="2008-12-09T15:09:00Z">
            <w:rPr>
              <w:rFonts w:ascii="Times New Roman" w:hAnsi="Times New Roman"/>
              <w:spacing w:val="-4"/>
              <w:sz w:val="24"/>
              <w:szCs w:val="24"/>
              <w:lang w:val="pl-PL"/>
            </w:rPr>
          </w:rPrChange>
        </w:rPr>
        <w:t xml:space="preserve">các </w:t>
      </w:r>
      <w:r w:rsidRPr="00315FC1">
        <w:rPr>
          <w:rFonts w:ascii="Times New Roman" w:hAnsi="Times New Roman"/>
          <w:color w:val="0000FF"/>
          <w:spacing w:val="-4"/>
          <w:sz w:val="24"/>
          <w:szCs w:val="24"/>
          <w:lang w:val="pl-PL"/>
          <w:rPrChange w:id="1012" w:author="ThaiNN" w:date="2008-12-09T15:09:00Z">
            <w:rPr>
              <w:rFonts w:ascii="Times New Roman" w:hAnsi="Times New Roman"/>
              <w:spacing w:val="-4"/>
              <w:sz w:val="24"/>
              <w:szCs w:val="24"/>
              <w:lang w:val="pl-PL"/>
            </w:rPr>
          </w:rPrChange>
        </w:rPr>
        <w:t>quy định khác của pháp luật</w:t>
      </w:r>
      <w:r w:rsidR="00A627E2" w:rsidRPr="00315FC1">
        <w:rPr>
          <w:rFonts w:ascii="Times New Roman" w:hAnsi="Times New Roman"/>
          <w:color w:val="0000FF"/>
          <w:spacing w:val="-4"/>
          <w:sz w:val="24"/>
          <w:szCs w:val="24"/>
          <w:lang w:val="pl-PL"/>
          <w:rPrChange w:id="1013" w:author="ThaiNN" w:date="2008-12-09T15:09:00Z">
            <w:rPr>
              <w:rFonts w:ascii="Times New Roman" w:hAnsi="Times New Roman"/>
              <w:spacing w:val="-4"/>
              <w:sz w:val="24"/>
              <w:szCs w:val="24"/>
              <w:lang w:val="pl-PL"/>
            </w:rPr>
          </w:rPrChange>
        </w:rPr>
        <w:t xml:space="preserve"> có liên quan</w:t>
      </w:r>
      <w:r w:rsidRPr="00315FC1">
        <w:rPr>
          <w:rFonts w:ascii="Times New Roman" w:hAnsi="Times New Roman"/>
          <w:color w:val="0000FF"/>
          <w:spacing w:val="-4"/>
          <w:sz w:val="24"/>
          <w:szCs w:val="24"/>
          <w:lang w:val="pl-PL"/>
          <w:rPrChange w:id="1014" w:author="ThaiNN" w:date="2008-12-09T15:09:00Z">
            <w:rPr>
              <w:rFonts w:ascii="Times New Roman" w:hAnsi="Times New Roman"/>
              <w:spacing w:val="-4"/>
              <w:sz w:val="24"/>
              <w:szCs w:val="24"/>
              <w:lang w:val="pl-PL"/>
            </w:rPr>
          </w:rPrChange>
        </w:rPr>
        <w:t xml:space="preserve">; </w:t>
      </w:r>
    </w:p>
    <w:p w14:paraId="14824B81" w14:textId="77777777" w:rsidR="000461E4" w:rsidRPr="00315FC1" w:rsidRDefault="000461E4" w:rsidP="00AC391C">
      <w:pPr>
        <w:spacing w:before="60" w:after="60"/>
        <w:ind w:firstLine="720"/>
        <w:jc w:val="both"/>
        <w:outlineLvl w:val="1"/>
        <w:rPr>
          <w:rFonts w:ascii="Times New Roman" w:hAnsi="Times New Roman"/>
          <w:color w:val="0000FF"/>
          <w:sz w:val="24"/>
          <w:szCs w:val="24"/>
          <w:lang w:val="pl-PL"/>
          <w:rPrChange w:id="101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016" w:author="ThaiNN" w:date="2008-12-09T15:09:00Z">
            <w:rPr>
              <w:rFonts w:ascii="Times New Roman" w:hAnsi="Times New Roman"/>
              <w:sz w:val="24"/>
              <w:szCs w:val="24"/>
              <w:lang w:val="pl-PL"/>
            </w:rPr>
          </w:rPrChange>
        </w:rPr>
        <w:t>2. Tiếp cận nguồn gen, chia sẻ lợi ích từ việc tiếp cận nguồn gen và các hoạt động hợp pháp khác trong khu bảo tồn theo quy định của pháp luật;</w:t>
      </w:r>
    </w:p>
    <w:p w14:paraId="65974829"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pl-PL"/>
          <w:rPrChange w:id="101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018" w:author="ThaiNN" w:date="2008-12-09T15:09:00Z">
            <w:rPr>
              <w:rFonts w:ascii="Times New Roman" w:hAnsi="Times New Roman"/>
              <w:sz w:val="24"/>
              <w:szCs w:val="24"/>
              <w:lang w:val="pl-PL"/>
            </w:rPr>
          </w:rPrChange>
        </w:rPr>
        <w:t>3. Thực hiện quy chế quản lý khu bảo tồn;</w:t>
      </w:r>
    </w:p>
    <w:p w14:paraId="77B844DA"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pl-PL"/>
          <w:rPrChange w:id="101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020" w:author="ThaiNN" w:date="2008-12-09T15:09:00Z">
            <w:rPr>
              <w:rFonts w:ascii="Times New Roman" w:hAnsi="Times New Roman"/>
              <w:sz w:val="24"/>
              <w:szCs w:val="24"/>
              <w:lang w:val="pl-PL"/>
            </w:rPr>
          </w:rPrChange>
        </w:rPr>
        <w:t xml:space="preserve">4. Tiến hành các hoạt động khác theo quy định </w:t>
      </w:r>
      <w:r w:rsidR="001940F6" w:rsidRPr="00315FC1">
        <w:rPr>
          <w:rFonts w:ascii="Times New Roman" w:hAnsi="Times New Roman"/>
          <w:color w:val="0000FF"/>
          <w:sz w:val="24"/>
          <w:szCs w:val="24"/>
          <w:lang w:val="pl-PL"/>
          <w:rPrChange w:id="1021" w:author="ThaiNN" w:date="2008-12-09T15:09:00Z">
            <w:rPr>
              <w:rFonts w:ascii="Times New Roman" w:hAnsi="Times New Roman"/>
              <w:sz w:val="24"/>
              <w:szCs w:val="24"/>
              <w:lang w:val="pl-PL"/>
            </w:rPr>
          </w:rPrChange>
        </w:rPr>
        <w:t xml:space="preserve">của </w:t>
      </w:r>
      <w:r w:rsidRPr="00315FC1">
        <w:rPr>
          <w:rFonts w:ascii="Times New Roman" w:hAnsi="Times New Roman"/>
          <w:color w:val="0000FF"/>
          <w:sz w:val="24"/>
          <w:szCs w:val="24"/>
          <w:lang w:val="pl-PL"/>
          <w:rPrChange w:id="1022" w:author="ThaiNN" w:date="2008-12-09T15:09:00Z">
            <w:rPr>
              <w:rFonts w:ascii="Times New Roman" w:hAnsi="Times New Roman"/>
              <w:sz w:val="24"/>
              <w:szCs w:val="24"/>
              <w:lang w:val="pl-PL"/>
            </w:rPr>
          </w:rPrChange>
        </w:rPr>
        <w:t>pháp luật</w:t>
      </w:r>
      <w:r w:rsidR="00147422" w:rsidRPr="00315FC1">
        <w:rPr>
          <w:rFonts w:ascii="Times New Roman" w:hAnsi="Times New Roman"/>
          <w:color w:val="0000FF"/>
          <w:sz w:val="24"/>
          <w:szCs w:val="24"/>
          <w:lang w:val="pl-PL"/>
          <w:rPrChange w:id="1023" w:author="ThaiNN" w:date="2008-12-09T15:09:00Z">
            <w:rPr>
              <w:rFonts w:ascii="Times New Roman" w:hAnsi="Times New Roman"/>
              <w:sz w:val="24"/>
              <w:szCs w:val="24"/>
              <w:lang w:val="pl-PL"/>
            </w:rPr>
          </w:rPrChange>
        </w:rPr>
        <w:t>;</w:t>
      </w:r>
    </w:p>
    <w:p w14:paraId="733657FA" w14:textId="77777777" w:rsidR="000461E4" w:rsidRPr="00315FC1" w:rsidRDefault="000461E4" w:rsidP="00AC391C">
      <w:pPr>
        <w:tabs>
          <w:tab w:val="num" w:pos="0"/>
        </w:tabs>
        <w:spacing w:before="60" w:after="60"/>
        <w:ind w:firstLine="720"/>
        <w:jc w:val="both"/>
        <w:outlineLvl w:val="1"/>
        <w:rPr>
          <w:rFonts w:ascii="Times New Roman" w:hAnsi="Times New Roman"/>
          <w:color w:val="0000FF"/>
          <w:sz w:val="24"/>
          <w:szCs w:val="24"/>
          <w:lang w:val="pl-PL"/>
          <w:rPrChange w:id="102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025" w:author="ThaiNN" w:date="2008-12-09T15:09:00Z">
            <w:rPr>
              <w:rFonts w:ascii="Times New Roman" w:hAnsi="Times New Roman"/>
              <w:sz w:val="24"/>
              <w:szCs w:val="24"/>
              <w:lang w:val="pl-PL"/>
            </w:rPr>
          </w:rPrChange>
        </w:rPr>
        <w:t>5. Quyền và</w:t>
      </w:r>
      <w:r w:rsidRPr="00315FC1">
        <w:rPr>
          <w:rFonts w:ascii="Times New Roman" w:hAnsi="Times New Roman"/>
          <w:color w:val="0000FF"/>
          <w:sz w:val="24"/>
          <w:szCs w:val="24"/>
          <w:lang w:val="vi-VN"/>
          <w:rPrChange w:id="1026" w:author="ThaiNN" w:date="2008-12-09T15:09:00Z">
            <w:rPr>
              <w:rFonts w:ascii="Times New Roman" w:hAnsi="Times New Roman"/>
              <w:sz w:val="24"/>
              <w:szCs w:val="24"/>
              <w:lang w:val="vi-VN"/>
            </w:rPr>
          </w:rPrChange>
        </w:rPr>
        <w:t xml:space="preserve"> </w:t>
      </w:r>
      <w:r w:rsidRPr="00315FC1">
        <w:rPr>
          <w:rFonts w:ascii="Times New Roman" w:hAnsi="Times New Roman"/>
          <w:color w:val="0000FF"/>
          <w:sz w:val="24"/>
          <w:szCs w:val="24"/>
          <w:lang w:val="pl-PL"/>
          <w:rPrChange w:id="1027" w:author="ThaiNN" w:date="2008-12-09T15:09:00Z">
            <w:rPr>
              <w:rFonts w:ascii="Times New Roman" w:hAnsi="Times New Roman"/>
              <w:sz w:val="24"/>
              <w:szCs w:val="24"/>
              <w:lang w:val="pl-PL"/>
            </w:rPr>
          </w:rPrChange>
        </w:rPr>
        <w:t xml:space="preserve">nghĩa vụ </w:t>
      </w:r>
      <w:r w:rsidRPr="00315FC1">
        <w:rPr>
          <w:rFonts w:ascii="Times New Roman" w:hAnsi="Times New Roman"/>
          <w:color w:val="0000FF"/>
          <w:sz w:val="24"/>
          <w:szCs w:val="24"/>
          <w:lang w:val="vi-VN"/>
          <w:rPrChange w:id="1028" w:author="ThaiNN" w:date="2008-12-09T15:09:00Z">
            <w:rPr>
              <w:rFonts w:ascii="Times New Roman" w:hAnsi="Times New Roman"/>
              <w:sz w:val="24"/>
              <w:szCs w:val="24"/>
              <w:lang w:val="vi-VN"/>
            </w:rPr>
          </w:rPrChange>
        </w:rPr>
        <w:t>khác theo quy định của pháp luật</w:t>
      </w:r>
      <w:r w:rsidR="00147422" w:rsidRPr="00315FC1">
        <w:rPr>
          <w:rFonts w:ascii="Times New Roman" w:hAnsi="Times New Roman"/>
          <w:color w:val="0000FF"/>
          <w:sz w:val="24"/>
          <w:szCs w:val="24"/>
          <w:lang w:val="pl-PL"/>
          <w:rPrChange w:id="1029" w:author="ThaiNN" w:date="2008-12-09T15:09:00Z">
            <w:rPr>
              <w:rFonts w:ascii="Times New Roman" w:hAnsi="Times New Roman"/>
              <w:sz w:val="24"/>
              <w:szCs w:val="24"/>
              <w:lang w:val="pl-PL"/>
            </w:rPr>
          </w:rPrChange>
        </w:rPr>
        <w:t>.</w:t>
      </w:r>
    </w:p>
    <w:p w14:paraId="06DA0A89" w14:textId="77777777" w:rsidR="000461E4" w:rsidRPr="00315FC1" w:rsidRDefault="000461E4" w:rsidP="00024DD4">
      <w:pPr>
        <w:tabs>
          <w:tab w:val="num" w:pos="0"/>
        </w:tabs>
        <w:spacing w:before="240" w:after="120"/>
        <w:ind w:firstLine="720"/>
        <w:jc w:val="both"/>
        <w:outlineLvl w:val="1"/>
        <w:rPr>
          <w:rFonts w:ascii="Times New Roman" w:hAnsi="Times New Roman"/>
          <w:b/>
          <w:color w:val="0000FF"/>
          <w:sz w:val="24"/>
          <w:szCs w:val="24"/>
          <w:lang w:val="pl-PL"/>
          <w:rPrChange w:id="1030"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031" w:author="ThaiNN" w:date="2008-12-09T15:09:00Z">
            <w:rPr>
              <w:rFonts w:ascii="Times New Roman" w:hAnsi="Times New Roman"/>
              <w:b/>
              <w:sz w:val="24"/>
              <w:szCs w:val="24"/>
              <w:lang w:val="pl-PL"/>
            </w:rPr>
          </w:rPrChange>
        </w:rPr>
        <w:t>Điều 32. Quản lý vùng đệm của khu bảo tồn</w:t>
      </w:r>
      <w:r w:rsidRPr="00315FC1">
        <w:rPr>
          <w:rFonts w:ascii="Times New Roman" w:hAnsi="Times New Roman"/>
          <w:color w:val="0000FF"/>
          <w:sz w:val="24"/>
          <w:szCs w:val="24"/>
          <w:lang w:val="pl-PL"/>
          <w:rPrChange w:id="1032" w:author="ThaiNN" w:date="2008-12-09T15:09:00Z">
            <w:rPr>
              <w:rFonts w:ascii="Times New Roman" w:hAnsi="Times New Roman"/>
              <w:sz w:val="24"/>
              <w:szCs w:val="24"/>
              <w:lang w:val="pl-PL"/>
            </w:rPr>
          </w:rPrChange>
        </w:rPr>
        <w:t xml:space="preserve"> </w:t>
      </w:r>
    </w:p>
    <w:p w14:paraId="75D2CEDB" w14:textId="77777777" w:rsidR="000461E4" w:rsidRPr="00315FC1" w:rsidRDefault="000461E4" w:rsidP="00AC391C">
      <w:pPr>
        <w:widowControl w:val="0"/>
        <w:spacing w:before="60" w:after="60"/>
        <w:ind w:firstLine="720"/>
        <w:jc w:val="both"/>
        <w:outlineLvl w:val="1"/>
        <w:rPr>
          <w:rFonts w:ascii="Times New Roman" w:hAnsi="Times New Roman"/>
          <w:bCs/>
          <w:color w:val="0000FF"/>
          <w:sz w:val="24"/>
          <w:szCs w:val="24"/>
          <w:lang w:val="pl-PL"/>
          <w:rPrChange w:id="1033"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34" w:author="ThaiNN" w:date="2008-12-09T15:09:00Z">
            <w:rPr>
              <w:rFonts w:ascii="Times New Roman" w:hAnsi="Times New Roman"/>
              <w:bCs/>
              <w:sz w:val="24"/>
              <w:szCs w:val="24"/>
              <w:lang w:val="pl-PL"/>
            </w:rPr>
          </w:rPrChange>
        </w:rPr>
        <w:t xml:space="preserve">1. Vị trí, diện tích vùng đệm được quy định trong quyết định thành lập khu bảo tồn và phải </w:t>
      </w:r>
      <w:r w:rsidRPr="00315FC1">
        <w:rPr>
          <w:rFonts w:ascii="Times New Roman" w:hAnsi="Times New Roman"/>
          <w:color w:val="0000FF"/>
          <w:spacing w:val="-4"/>
          <w:sz w:val="24"/>
          <w:szCs w:val="24"/>
          <w:lang w:val="pl-PL"/>
          <w:rPrChange w:id="1035" w:author="ThaiNN" w:date="2008-12-09T15:09:00Z">
            <w:rPr>
              <w:rFonts w:ascii="Times New Roman" w:hAnsi="Times New Roman"/>
              <w:spacing w:val="-4"/>
              <w:sz w:val="24"/>
              <w:szCs w:val="24"/>
              <w:lang w:val="pl-PL"/>
            </w:rPr>
          </w:rPrChange>
        </w:rPr>
        <w:t xml:space="preserve">được xác định trên bản đồ hiện trạng sử dụng đất hoặc </w:t>
      </w:r>
      <w:r w:rsidR="00295CE9" w:rsidRPr="00315FC1">
        <w:rPr>
          <w:rFonts w:ascii="Times New Roman" w:hAnsi="Times New Roman"/>
          <w:color w:val="0000FF"/>
          <w:spacing w:val="-4"/>
          <w:sz w:val="24"/>
          <w:szCs w:val="24"/>
          <w:lang w:val="pl-PL"/>
          <w:rPrChange w:id="1036" w:author="ThaiNN" w:date="2008-12-09T15:09:00Z">
            <w:rPr>
              <w:rFonts w:ascii="Times New Roman" w:hAnsi="Times New Roman"/>
              <w:spacing w:val="-4"/>
              <w:sz w:val="24"/>
              <w:szCs w:val="24"/>
              <w:lang w:val="pl-PL"/>
            </w:rPr>
          </w:rPrChange>
        </w:rPr>
        <w:t xml:space="preserve">xác định </w:t>
      </w:r>
      <w:r w:rsidRPr="00315FC1">
        <w:rPr>
          <w:rFonts w:ascii="Times New Roman" w:hAnsi="Times New Roman"/>
          <w:color w:val="0000FF"/>
          <w:spacing w:val="-4"/>
          <w:sz w:val="24"/>
          <w:szCs w:val="24"/>
          <w:lang w:val="pl-PL"/>
          <w:rPrChange w:id="1037" w:author="ThaiNN" w:date="2008-12-09T15:09:00Z">
            <w:rPr>
              <w:rFonts w:ascii="Times New Roman" w:hAnsi="Times New Roman"/>
              <w:spacing w:val="-4"/>
              <w:sz w:val="24"/>
              <w:szCs w:val="24"/>
              <w:lang w:val="pl-PL"/>
            </w:rPr>
          </w:rPrChange>
        </w:rPr>
        <w:t>tọa độ trên mặt nước biển.</w:t>
      </w:r>
      <w:r w:rsidRPr="00315FC1">
        <w:rPr>
          <w:rFonts w:ascii="Times New Roman" w:hAnsi="Times New Roman"/>
          <w:bCs/>
          <w:color w:val="0000FF"/>
          <w:sz w:val="24"/>
          <w:szCs w:val="24"/>
          <w:lang w:val="pl-PL"/>
          <w:rPrChange w:id="1038" w:author="ThaiNN" w:date="2008-12-09T15:09:00Z">
            <w:rPr>
              <w:rFonts w:ascii="Times New Roman" w:hAnsi="Times New Roman"/>
              <w:bCs/>
              <w:sz w:val="24"/>
              <w:szCs w:val="24"/>
              <w:lang w:val="pl-PL"/>
            </w:rPr>
          </w:rPrChange>
        </w:rPr>
        <w:t xml:space="preserve"> </w:t>
      </w:r>
    </w:p>
    <w:p w14:paraId="3356A464"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039"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40" w:author="ThaiNN" w:date="2008-12-09T15:09:00Z">
            <w:rPr>
              <w:rFonts w:ascii="Times New Roman" w:hAnsi="Times New Roman"/>
              <w:bCs/>
              <w:sz w:val="24"/>
              <w:szCs w:val="24"/>
              <w:lang w:val="pl-PL"/>
            </w:rPr>
          </w:rPrChange>
        </w:rPr>
        <w:t>2. Mọi hoạt động trong vùng đệm phải tuân thủ quy chế quản lý vùng đệm do Thủ tướng Chính phủ ban hành.</w:t>
      </w:r>
    </w:p>
    <w:p w14:paraId="1DED5B7C"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041"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42" w:author="ThaiNN" w:date="2008-12-09T15:09:00Z">
            <w:rPr>
              <w:rFonts w:ascii="Times New Roman" w:hAnsi="Times New Roman"/>
              <w:bCs/>
              <w:sz w:val="24"/>
              <w:szCs w:val="24"/>
              <w:lang w:val="pl-PL"/>
            </w:rPr>
          </w:rPrChange>
        </w:rPr>
        <w:t xml:space="preserve">3. Chủ dự án </w:t>
      </w:r>
      <w:r w:rsidR="004373E0" w:rsidRPr="00315FC1">
        <w:rPr>
          <w:rFonts w:ascii="Times New Roman" w:hAnsi="Times New Roman"/>
          <w:bCs/>
          <w:color w:val="0000FF"/>
          <w:sz w:val="24"/>
          <w:szCs w:val="24"/>
          <w:lang w:val="pl-PL"/>
          <w:rPrChange w:id="1043" w:author="ThaiNN" w:date="2008-12-09T15:09:00Z">
            <w:rPr>
              <w:rFonts w:ascii="Times New Roman" w:hAnsi="Times New Roman"/>
              <w:bCs/>
              <w:sz w:val="24"/>
              <w:szCs w:val="24"/>
              <w:lang w:val="pl-PL"/>
            </w:rPr>
          </w:rPrChange>
        </w:rPr>
        <w:t xml:space="preserve">đầu tư </w:t>
      </w:r>
      <w:r w:rsidRPr="00315FC1">
        <w:rPr>
          <w:rFonts w:ascii="Times New Roman" w:hAnsi="Times New Roman"/>
          <w:bCs/>
          <w:color w:val="0000FF"/>
          <w:sz w:val="24"/>
          <w:szCs w:val="24"/>
          <w:lang w:val="pl-PL"/>
          <w:rPrChange w:id="1044" w:author="ThaiNN" w:date="2008-12-09T15:09:00Z">
            <w:rPr>
              <w:rFonts w:ascii="Times New Roman" w:hAnsi="Times New Roman"/>
              <w:bCs/>
              <w:sz w:val="24"/>
              <w:szCs w:val="24"/>
              <w:lang w:val="pl-PL"/>
            </w:rPr>
          </w:rPrChange>
        </w:rPr>
        <w:t>trong vùng đệm của khu bảo tồn phải lập báo cáo đánh giá tác động môi trường</w:t>
      </w:r>
      <w:r w:rsidR="004373E0" w:rsidRPr="00315FC1">
        <w:rPr>
          <w:rFonts w:ascii="Times New Roman" w:hAnsi="Times New Roman"/>
          <w:bCs/>
          <w:color w:val="0000FF"/>
          <w:sz w:val="24"/>
          <w:szCs w:val="24"/>
          <w:lang w:val="pl-PL"/>
          <w:rPrChange w:id="1045" w:author="ThaiNN" w:date="2008-12-09T15:09:00Z">
            <w:rPr>
              <w:rFonts w:ascii="Times New Roman" w:hAnsi="Times New Roman"/>
              <w:bCs/>
              <w:sz w:val="24"/>
              <w:szCs w:val="24"/>
              <w:lang w:val="pl-PL"/>
            </w:rPr>
          </w:rPrChange>
        </w:rPr>
        <w:t xml:space="preserve"> </w:t>
      </w:r>
      <w:r w:rsidRPr="00315FC1">
        <w:rPr>
          <w:rFonts w:ascii="Times New Roman" w:hAnsi="Times New Roman"/>
          <w:bCs/>
          <w:color w:val="0000FF"/>
          <w:sz w:val="24"/>
          <w:szCs w:val="24"/>
          <w:lang w:val="pl-PL"/>
          <w:rPrChange w:id="1046" w:author="ThaiNN" w:date="2008-12-09T15:09:00Z">
            <w:rPr>
              <w:rFonts w:ascii="Times New Roman" w:hAnsi="Times New Roman"/>
              <w:bCs/>
              <w:sz w:val="24"/>
              <w:szCs w:val="24"/>
              <w:lang w:val="pl-PL"/>
            </w:rPr>
          </w:rPrChange>
        </w:rPr>
        <w:t>trình Hội đồng thẩm định theo quy định của pháp luật về bảo vệ môi trường; trong thành phần Hội đồng thẩm định phải có đại diện ban quản lý khu bảo tồn.</w:t>
      </w:r>
    </w:p>
    <w:p w14:paraId="35DB5EA4" w14:textId="77777777" w:rsidR="000461E4" w:rsidRPr="00315FC1" w:rsidRDefault="000461E4" w:rsidP="005C6A97">
      <w:pPr>
        <w:tabs>
          <w:tab w:val="num" w:pos="0"/>
        </w:tabs>
        <w:spacing w:before="60" w:after="60"/>
        <w:ind w:firstLine="720"/>
        <w:jc w:val="both"/>
        <w:outlineLvl w:val="1"/>
        <w:rPr>
          <w:rFonts w:ascii="Times New Roman" w:hAnsi="Times New Roman"/>
          <w:bCs/>
          <w:color w:val="0000FF"/>
          <w:sz w:val="24"/>
          <w:szCs w:val="24"/>
          <w:lang w:val="pl-PL"/>
          <w:rPrChange w:id="1047"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48" w:author="ThaiNN" w:date="2008-12-09T15:09:00Z">
            <w:rPr>
              <w:rFonts w:ascii="Times New Roman" w:hAnsi="Times New Roman"/>
              <w:bCs/>
              <w:sz w:val="24"/>
              <w:szCs w:val="24"/>
              <w:lang w:val="pl-PL"/>
            </w:rPr>
          </w:rPrChange>
        </w:rPr>
        <w:t xml:space="preserve">Trường hợp dự án đầu tư </w:t>
      </w:r>
      <w:r w:rsidR="004373E0" w:rsidRPr="00315FC1">
        <w:rPr>
          <w:rFonts w:ascii="Times New Roman" w:hAnsi="Times New Roman"/>
          <w:bCs/>
          <w:color w:val="0000FF"/>
          <w:sz w:val="24"/>
          <w:szCs w:val="24"/>
          <w:lang w:val="pl-PL"/>
          <w:rPrChange w:id="1049" w:author="ThaiNN" w:date="2008-12-09T15:09:00Z">
            <w:rPr>
              <w:rFonts w:ascii="Times New Roman" w:hAnsi="Times New Roman"/>
              <w:bCs/>
              <w:sz w:val="24"/>
              <w:szCs w:val="24"/>
              <w:lang w:val="pl-PL"/>
            </w:rPr>
          </w:rPrChange>
        </w:rPr>
        <w:t xml:space="preserve">trong vùng đệm </w:t>
      </w:r>
      <w:r w:rsidRPr="00315FC1">
        <w:rPr>
          <w:rFonts w:ascii="Times New Roman" w:hAnsi="Times New Roman"/>
          <w:bCs/>
          <w:color w:val="0000FF"/>
          <w:sz w:val="24"/>
          <w:szCs w:val="24"/>
          <w:lang w:val="pl-PL"/>
          <w:rPrChange w:id="1050" w:author="ThaiNN" w:date="2008-12-09T15:09:00Z">
            <w:rPr>
              <w:rFonts w:ascii="Times New Roman" w:hAnsi="Times New Roman"/>
              <w:bCs/>
              <w:sz w:val="24"/>
              <w:szCs w:val="24"/>
              <w:lang w:val="pl-PL"/>
            </w:rPr>
          </w:rPrChange>
        </w:rPr>
        <w:t>tiềm ẩn nguy cơ xảy ra sự cố môi trường hoặc phát tán chất thải độc hại thì quyết định phê duyệt báo cáo đánh giá tác động môi trường phải xác định khoảng cách an toàn để không gây tác động xấu đến khu bảo tồn</w:t>
      </w:r>
      <w:r w:rsidR="00F86F91" w:rsidRPr="00315FC1">
        <w:rPr>
          <w:rFonts w:ascii="Times New Roman" w:hAnsi="Times New Roman"/>
          <w:bCs/>
          <w:color w:val="0000FF"/>
          <w:sz w:val="24"/>
          <w:szCs w:val="24"/>
          <w:lang w:val="pl-PL"/>
          <w:rPrChange w:id="1051" w:author="ThaiNN" w:date="2008-12-09T15:09:00Z">
            <w:rPr>
              <w:rFonts w:ascii="Times New Roman" w:hAnsi="Times New Roman"/>
              <w:bCs/>
              <w:sz w:val="24"/>
              <w:szCs w:val="24"/>
              <w:lang w:val="pl-PL"/>
            </w:rPr>
          </w:rPrChange>
        </w:rPr>
        <w:t>, tổ chức được giao quản lý khu bảo tồn.</w:t>
      </w:r>
    </w:p>
    <w:p w14:paraId="3BCA9511" w14:textId="77777777" w:rsidR="000461E4" w:rsidRPr="00315FC1" w:rsidRDefault="000461E4" w:rsidP="00024DD4">
      <w:pPr>
        <w:tabs>
          <w:tab w:val="num" w:pos="0"/>
        </w:tabs>
        <w:spacing w:before="240" w:after="120"/>
        <w:ind w:firstLine="720"/>
        <w:jc w:val="both"/>
        <w:outlineLvl w:val="1"/>
        <w:rPr>
          <w:rFonts w:ascii="Times New Roman" w:hAnsi="Times New Roman"/>
          <w:b/>
          <w:color w:val="0000FF"/>
          <w:sz w:val="24"/>
          <w:szCs w:val="24"/>
          <w:lang w:val="pl-PL"/>
          <w:rPrChange w:id="1052"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053" w:author="ThaiNN" w:date="2008-12-09T15:09:00Z">
            <w:rPr>
              <w:rFonts w:ascii="Times New Roman" w:hAnsi="Times New Roman"/>
              <w:b/>
              <w:sz w:val="24"/>
              <w:szCs w:val="24"/>
              <w:lang w:val="pl-PL"/>
            </w:rPr>
          </w:rPrChange>
        </w:rPr>
        <w:t>Điều 33. Báo cáo về hiện trạng</w:t>
      </w:r>
      <w:r w:rsidR="00542200" w:rsidRPr="00315FC1">
        <w:rPr>
          <w:rFonts w:ascii="Times New Roman" w:hAnsi="Times New Roman"/>
          <w:b/>
          <w:color w:val="0000FF"/>
          <w:sz w:val="24"/>
          <w:szCs w:val="24"/>
          <w:lang w:val="pl-PL"/>
          <w:rPrChange w:id="1054" w:author="ThaiNN" w:date="2008-12-09T15:09:00Z">
            <w:rPr>
              <w:rFonts w:ascii="Times New Roman" w:hAnsi="Times New Roman"/>
              <w:b/>
              <w:sz w:val="24"/>
              <w:szCs w:val="24"/>
              <w:lang w:val="pl-PL"/>
            </w:rPr>
          </w:rPrChange>
        </w:rPr>
        <w:t xml:space="preserve"> đa dạng sinh học của</w:t>
      </w:r>
      <w:r w:rsidRPr="00315FC1">
        <w:rPr>
          <w:rFonts w:ascii="Times New Roman" w:hAnsi="Times New Roman"/>
          <w:b/>
          <w:color w:val="0000FF"/>
          <w:sz w:val="24"/>
          <w:szCs w:val="24"/>
          <w:lang w:val="pl-PL"/>
          <w:rPrChange w:id="1055" w:author="ThaiNN" w:date="2008-12-09T15:09:00Z">
            <w:rPr>
              <w:rFonts w:ascii="Times New Roman" w:hAnsi="Times New Roman"/>
              <w:b/>
              <w:sz w:val="24"/>
              <w:szCs w:val="24"/>
              <w:lang w:val="pl-PL"/>
            </w:rPr>
          </w:rPrChange>
        </w:rPr>
        <w:t xml:space="preserve"> khu bảo tồn</w:t>
      </w:r>
    </w:p>
    <w:p w14:paraId="65C57EB2"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056"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57" w:author="ThaiNN" w:date="2008-12-09T15:09:00Z">
            <w:rPr>
              <w:rFonts w:ascii="Times New Roman" w:hAnsi="Times New Roman"/>
              <w:bCs/>
              <w:sz w:val="24"/>
              <w:szCs w:val="24"/>
              <w:lang w:val="pl-PL"/>
            </w:rPr>
          </w:rPrChange>
        </w:rPr>
        <w:t>1. Định kỳ 3 năm một lần, Ban quản lý khu bảo tồn</w:t>
      </w:r>
      <w:r w:rsidR="00A627E2" w:rsidRPr="00315FC1">
        <w:rPr>
          <w:rFonts w:ascii="Times New Roman" w:hAnsi="Times New Roman"/>
          <w:bCs/>
          <w:color w:val="0000FF"/>
          <w:sz w:val="24"/>
          <w:szCs w:val="24"/>
          <w:lang w:val="pl-PL"/>
          <w:rPrChange w:id="1058" w:author="ThaiNN" w:date="2008-12-09T15:09:00Z">
            <w:rPr>
              <w:rFonts w:ascii="Times New Roman" w:hAnsi="Times New Roman"/>
              <w:bCs/>
              <w:sz w:val="24"/>
              <w:szCs w:val="24"/>
              <w:lang w:val="pl-PL"/>
            </w:rPr>
          </w:rPrChange>
        </w:rPr>
        <w:t>,</w:t>
      </w:r>
      <w:r w:rsidRPr="00315FC1">
        <w:rPr>
          <w:rFonts w:ascii="Times New Roman" w:hAnsi="Times New Roman"/>
          <w:bCs/>
          <w:color w:val="0000FF"/>
          <w:sz w:val="24"/>
          <w:szCs w:val="24"/>
          <w:lang w:val="pl-PL"/>
          <w:rPrChange w:id="1059" w:author="ThaiNN" w:date="2008-12-09T15:09:00Z">
            <w:rPr>
              <w:rFonts w:ascii="Times New Roman" w:hAnsi="Times New Roman"/>
              <w:bCs/>
              <w:sz w:val="24"/>
              <w:szCs w:val="24"/>
              <w:lang w:val="pl-PL"/>
            </w:rPr>
          </w:rPrChange>
        </w:rPr>
        <w:t xml:space="preserve"> tổ chức được giao quản lý khu bảo tồn có trách nhiệm báo cáo hiện trạng </w:t>
      </w:r>
      <w:r w:rsidR="00542200" w:rsidRPr="00315FC1">
        <w:rPr>
          <w:rFonts w:ascii="Times New Roman" w:hAnsi="Times New Roman"/>
          <w:color w:val="0000FF"/>
          <w:sz w:val="24"/>
          <w:szCs w:val="24"/>
          <w:lang w:val="pl-PL"/>
          <w:rPrChange w:id="1060" w:author="ThaiNN" w:date="2008-12-09T15:09:00Z">
            <w:rPr>
              <w:rFonts w:ascii="Times New Roman" w:hAnsi="Times New Roman"/>
              <w:sz w:val="24"/>
              <w:szCs w:val="24"/>
              <w:lang w:val="pl-PL"/>
            </w:rPr>
          </w:rPrChange>
        </w:rPr>
        <w:t>đa dạng sinh học của</w:t>
      </w:r>
      <w:r w:rsidR="00542200" w:rsidRPr="00315FC1">
        <w:rPr>
          <w:rFonts w:ascii="Times New Roman" w:hAnsi="Times New Roman"/>
          <w:b/>
          <w:color w:val="0000FF"/>
          <w:sz w:val="24"/>
          <w:szCs w:val="24"/>
          <w:lang w:val="pl-PL"/>
          <w:rPrChange w:id="1061" w:author="ThaiNN" w:date="2008-12-09T15:09:00Z">
            <w:rPr>
              <w:rFonts w:ascii="Times New Roman" w:hAnsi="Times New Roman"/>
              <w:b/>
              <w:sz w:val="24"/>
              <w:szCs w:val="24"/>
              <w:lang w:val="pl-PL"/>
            </w:rPr>
          </w:rPrChange>
        </w:rPr>
        <w:t xml:space="preserve"> </w:t>
      </w:r>
      <w:r w:rsidRPr="00315FC1">
        <w:rPr>
          <w:rFonts w:ascii="Times New Roman" w:hAnsi="Times New Roman"/>
          <w:bCs/>
          <w:color w:val="0000FF"/>
          <w:sz w:val="24"/>
          <w:szCs w:val="24"/>
          <w:lang w:val="pl-PL"/>
          <w:rPrChange w:id="1062" w:author="ThaiNN" w:date="2008-12-09T15:09:00Z">
            <w:rPr>
              <w:rFonts w:ascii="Times New Roman" w:hAnsi="Times New Roman"/>
              <w:bCs/>
              <w:sz w:val="24"/>
              <w:szCs w:val="24"/>
              <w:lang w:val="pl-PL"/>
            </w:rPr>
          </w:rPrChange>
        </w:rPr>
        <w:t>khu bảo tồn với cơ quan nhà nước có thẩm quyền quản lý khu bảo tồn quy định tại khoản 1 Điều 27 của Luật này.</w:t>
      </w:r>
    </w:p>
    <w:p w14:paraId="649A647A"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063"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64" w:author="ThaiNN" w:date="2008-12-09T15:09:00Z">
            <w:rPr>
              <w:rFonts w:ascii="Times New Roman" w:hAnsi="Times New Roman"/>
              <w:bCs/>
              <w:sz w:val="24"/>
              <w:szCs w:val="24"/>
              <w:lang w:val="pl-PL"/>
            </w:rPr>
          </w:rPrChange>
        </w:rPr>
        <w:t xml:space="preserve">2. Báo cáo hiện trạng </w:t>
      </w:r>
      <w:r w:rsidR="00A627E2" w:rsidRPr="00315FC1">
        <w:rPr>
          <w:rFonts w:ascii="Times New Roman" w:hAnsi="Times New Roman"/>
          <w:bCs/>
          <w:color w:val="0000FF"/>
          <w:sz w:val="24"/>
          <w:szCs w:val="24"/>
          <w:lang w:val="pl-PL"/>
          <w:rPrChange w:id="1065" w:author="ThaiNN" w:date="2008-12-09T15:09:00Z">
            <w:rPr>
              <w:rFonts w:ascii="Times New Roman" w:hAnsi="Times New Roman"/>
              <w:bCs/>
              <w:sz w:val="24"/>
              <w:szCs w:val="24"/>
              <w:lang w:val="pl-PL"/>
            </w:rPr>
          </w:rPrChange>
        </w:rPr>
        <w:t xml:space="preserve">đa dạng sinh học của </w:t>
      </w:r>
      <w:r w:rsidRPr="00315FC1">
        <w:rPr>
          <w:rFonts w:ascii="Times New Roman" w:hAnsi="Times New Roman"/>
          <w:bCs/>
          <w:color w:val="0000FF"/>
          <w:sz w:val="24"/>
          <w:szCs w:val="24"/>
          <w:lang w:val="pl-PL"/>
          <w:rPrChange w:id="1066" w:author="ThaiNN" w:date="2008-12-09T15:09:00Z">
            <w:rPr>
              <w:rFonts w:ascii="Times New Roman" w:hAnsi="Times New Roman"/>
              <w:bCs/>
              <w:sz w:val="24"/>
              <w:szCs w:val="24"/>
              <w:lang w:val="pl-PL"/>
            </w:rPr>
          </w:rPrChange>
        </w:rPr>
        <w:t xml:space="preserve">khu bảo tồn </w:t>
      </w:r>
      <w:r w:rsidR="00A627E2" w:rsidRPr="00315FC1">
        <w:rPr>
          <w:rFonts w:ascii="Times New Roman" w:hAnsi="Times New Roman"/>
          <w:bCs/>
          <w:color w:val="0000FF"/>
          <w:sz w:val="24"/>
          <w:szCs w:val="24"/>
          <w:lang w:val="pl-PL"/>
          <w:rPrChange w:id="1067" w:author="ThaiNN" w:date="2008-12-09T15:09:00Z">
            <w:rPr>
              <w:rFonts w:ascii="Times New Roman" w:hAnsi="Times New Roman"/>
              <w:bCs/>
              <w:sz w:val="24"/>
              <w:szCs w:val="24"/>
              <w:lang w:val="pl-PL"/>
            </w:rPr>
          </w:rPrChange>
        </w:rPr>
        <w:t xml:space="preserve">phải </w:t>
      </w:r>
      <w:r w:rsidRPr="00315FC1">
        <w:rPr>
          <w:rFonts w:ascii="Times New Roman" w:hAnsi="Times New Roman"/>
          <w:bCs/>
          <w:color w:val="0000FF"/>
          <w:sz w:val="24"/>
          <w:szCs w:val="24"/>
          <w:lang w:val="pl-PL"/>
          <w:rPrChange w:id="1068" w:author="ThaiNN" w:date="2008-12-09T15:09:00Z">
            <w:rPr>
              <w:rFonts w:ascii="Times New Roman" w:hAnsi="Times New Roman"/>
              <w:bCs/>
              <w:sz w:val="24"/>
              <w:szCs w:val="24"/>
              <w:lang w:val="pl-PL"/>
            </w:rPr>
          </w:rPrChange>
        </w:rPr>
        <w:t>có các nội dung chủ yếu sau đây:</w:t>
      </w:r>
    </w:p>
    <w:p w14:paraId="120D9927"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069"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70" w:author="ThaiNN" w:date="2008-12-09T15:09:00Z">
            <w:rPr>
              <w:rFonts w:ascii="Times New Roman" w:hAnsi="Times New Roman"/>
              <w:bCs/>
              <w:sz w:val="24"/>
              <w:szCs w:val="24"/>
              <w:lang w:val="pl-PL"/>
            </w:rPr>
          </w:rPrChange>
        </w:rPr>
        <w:t>a) Thực trạng</w:t>
      </w:r>
      <w:r w:rsidR="00A627E2" w:rsidRPr="00315FC1">
        <w:rPr>
          <w:rFonts w:ascii="Times New Roman" w:hAnsi="Times New Roman"/>
          <w:bCs/>
          <w:color w:val="0000FF"/>
          <w:sz w:val="24"/>
          <w:szCs w:val="24"/>
          <w:lang w:val="pl-PL"/>
          <w:rPrChange w:id="1071" w:author="ThaiNN" w:date="2008-12-09T15:09:00Z">
            <w:rPr>
              <w:rFonts w:ascii="Times New Roman" w:hAnsi="Times New Roman"/>
              <w:bCs/>
              <w:sz w:val="24"/>
              <w:szCs w:val="24"/>
              <w:lang w:val="pl-PL"/>
            </w:rPr>
          </w:rPrChange>
        </w:rPr>
        <w:t xml:space="preserve">, </w:t>
      </w:r>
      <w:r w:rsidRPr="00315FC1">
        <w:rPr>
          <w:rFonts w:ascii="Times New Roman" w:hAnsi="Times New Roman"/>
          <w:bCs/>
          <w:color w:val="0000FF"/>
          <w:sz w:val="24"/>
          <w:szCs w:val="24"/>
          <w:lang w:val="pl-PL"/>
          <w:rPrChange w:id="1072" w:author="ThaiNN" w:date="2008-12-09T15:09:00Z">
            <w:rPr>
              <w:rFonts w:ascii="Times New Roman" w:hAnsi="Times New Roman"/>
              <w:bCs/>
              <w:sz w:val="24"/>
              <w:szCs w:val="24"/>
              <w:lang w:val="pl-PL"/>
            </w:rPr>
          </w:rPrChange>
        </w:rPr>
        <w:t xml:space="preserve">tình trạng phục hồi và </w:t>
      </w:r>
      <w:r w:rsidRPr="00315FC1">
        <w:rPr>
          <w:rFonts w:ascii="Times New Roman" w:hAnsi="Times New Roman"/>
          <w:bCs/>
          <w:color w:val="0000FF"/>
          <w:spacing w:val="-6"/>
          <w:sz w:val="24"/>
          <w:szCs w:val="24"/>
          <w:lang w:val="pl-PL"/>
          <w:rPrChange w:id="1073" w:author="ThaiNN" w:date="2008-12-09T15:09:00Z">
            <w:rPr>
              <w:rFonts w:ascii="Times New Roman" w:hAnsi="Times New Roman"/>
              <w:bCs/>
              <w:spacing w:val="-6"/>
              <w:sz w:val="24"/>
              <w:szCs w:val="24"/>
              <w:lang w:val="pl-PL"/>
            </w:rPr>
          </w:rPrChange>
        </w:rPr>
        <w:t xml:space="preserve"> kế hoạch phục hồi các hệ sinh thái tự nhiên</w:t>
      </w:r>
      <w:r w:rsidR="00F86F91" w:rsidRPr="00315FC1">
        <w:rPr>
          <w:rFonts w:ascii="Times New Roman" w:hAnsi="Times New Roman"/>
          <w:bCs/>
          <w:color w:val="0000FF"/>
          <w:spacing w:val="-6"/>
          <w:sz w:val="24"/>
          <w:szCs w:val="24"/>
          <w:lang w:val="pl-PL"/>
          <w:rPrChange w:id="1074" w:author="ThaiNN" w:date="2008-12-09T15:09:00Z">
            <w:rPr>
              <w:rFonts w:ascii="Times New Roman" w:hAnsi="Times New Roman"/>
              <w:bCs/>
              <w:spacing w:val="-6"/>
              <w:sz w:val="24"/>
              <w:szCs w:val="24"/>
              <w:lang w:val="pl-PL"/>
            </w:rPr>
          </w:rPrChange>
        </w:rPr>
        <w:t xml:space="preserve"> trong khu bảo tồn</w:t>
      </w:r>
      <w:r w:rsidRPr="00315FC1">
        <w:rPr>
          <w:rFonts w:ascii="Times New Roman" w:hAnsi="Times New Roman"/>
          <w:bCs/>
          <w:color w:val="0000FF"/>
          <w:spacing w:val="-6"/>
          <w:sz w:val="24"/>
          <w:szCs w:val="24"/>
          <w:lang w:val="pl-PL"/>
          <w:rPrChange w:id="1075" w:author="ThaiNN" w:date="2008-12-09T15:09:00Z">
            <w:rPr>
              <w:rFonts w:ascii="Times New Roman" w:hAnsi="Times New Roman"/>
              <w:bCs/>
              <w:spacing w:val="-6"/>
              <w:sz w:val="24"/>
              <w:szCs w:val="24"/>
              <w:lang w:val="pl-PL"/>
            </w:rPr>
          </w:rPrChange>
        </w:rPr>
        <w:t>;</w:t>
      </w:r>
    </w:p>
    <w:p w14:paraId="2EB9382C"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076"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77" w:author="ThaiNN" w:date="2008-12-09T15:09:00Z">
            <w:rPr>
              <w:rFonts w:ascii="Times New Roman" w:hAnsi="Times New Roman"/>
              <w:bCs/>
              <w:sz w:val="24"/>
              <w:szCs w:val="24"/>
              <w:lang w:val="pl-PL"/>
            </w:rPr>
          </w:rPrChange>
        </w:rPr>
        <w:t>b) Thực trạng và kế hoạch bảo tồn các loài thuộc Danh mục loài nguy cấp, quý, hiếm được ưu tiên bảo vệ trong khu bảo tồn;</w:t>
      </w:r>
      <w:r w:rsidRPr="00315FC1">
        <w:rPr>
          <w:rFonts w:ascii="Times New Roman" w:hAnsi="Times New Roman"/>
          <w:bCs/>
          <w:color w:val="0000FF"/>
          <w:spacing w:val="-6"/>
          <w:sz w:val="24"/>
          <w:szCs w:val="24"/>
          <w:lang w:val="pl-PL"/>
          <w:rPrChange w:id="1078" w:author="ThaiNN" w:date="2008-12-09T15:09:00Z">
            <w:rPr>
              <w:rFonts w:ascii="Times New Roman" w:hAnsi="Times New Roman"/>
              <w:bCs/>
              <w:spacing w:val="-6"/>
              <w:sz w:val="24"/>
              <w:szCs w:val="24"/>
              <w:lang w:val="pl-PL"/>
            </w:rPr>
          </w:rPrChange>
        </w:rPr>
        <w:t xml:space="preserve"> </w:t>
      </w:r>
    </w:p>
    <w:p w14:paraId="12ACC302"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079"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80" w:author="ThaiNN" w:date="2008-12-09T15:09:00Z">
            <w:rPr>
              <w:rFonts w:ascii="Times New Roman" w:hAnsi="Times New Roman"/>
              <w:bCs/>
              <w:sz w:val="24"/>
              <w:szCs w:val="24"/>
              <w:lang w:val="pl-PL"/>
            </w:rPr>
          </w:rPrChange>
        </w:rPr>
        <w:t xml:space="preserve">c) </w:t>
      </w:r>
      <w:r w:rsidR="00542200" w:rsidRPr="00315FC1">
        <w:rPr>
          <w:rFonts w:ascii="Times New Roman" w:hAnsi="Times New Roman"/>
          <w:bCs/>
          <w:color w:val="0000FF"/>
          <w:sz w:val="24"/>
          <w:szCs w:val="24"/>
          <w:lang w:val="pl-PL"/>
          <w:rPrChange w:id="1081" w:author="ThaiNN" w:date="2008-12-09T15:09:00Z">
            <w:rPr>
              <w:rFonts w:ascii="Times New Roman" w:hAnsi="Times New Roman"/>
              <w:bCs/>
              <w:sz w:val="24"/>
              <w:szCs w:val="24"/>
              <w:lang w:val="pl-PL"/>
            </w:rPr>
          </w:rPrChange>
        </w:rPr>
        <w:t>Y</w:t>
      </w:r>
      <w:r w:rsidRPr="00315FC1">
        <w:rPr>
          <w:rFonts w:ascii="Times New Roman" w:hAnsi="Times New Roman"/>
          <w:bCs/>
          <w:color w:val="0000FF"/>
          <w:sz w:val="24"/>
          <w:szCs w:val="24"/>
          <w:lang w:val="pl-PL"/>
          <w:rPrChange w:id="1082" w:author="ThaiNN" w:date="2008-12-09T15:09:00Z">
            <w:rPr>
              <w:rFonts w:ascii="Times New Roman" w:hAnsi="Times New Roman"/>
              <w:bCs/>
              <w:sz w:val="24"/>
              <w:szCs w:val="24"/>
              <w:lang w:val="pl-PL"/>
            </w:rPr>
          </w:rPrChange>
        </w:rPr>
        <w:t>êu cầu đặt ra đối với bảo tồn đa dạng sinh học trong khu bảo tồn;</w:t>
      </w:r>
    </w:p>
    <w:p w14:paraId="08C1E119" w14:textId="77777777" w:rsidR="000461E4" w:rsidRPr="00315FC1" w:rsidRDefault="000461E4" w:rsidP="00AC391C">
      <w:pPr>
        <w:spacing w:before="60" w:after="60"/>
        <w:ind w:firstLine="720"/>
        <w:jc w:val="both"/>
        <w:rPr>
          <w:rFonts w:ascii="Times New Roman" w:hAnsi="Times New Roman"/>
          <w:bCs/>
          <w:color w:val="0000FF"/>
          <w:spacing w:val="-6"/>
          <w:sz w:val="24"/>
          <w:szCs w:val="24"/>
          <w:lang w:val="pl-PL"/>
          <w:rPrChange w:id="1083" w:author="ThaiNN" w:date="2008-12-09T15:09:00Z">
            <w:rPr>
              <w:rFonts w:ascii="Times New Roman" w:hAnsi="Times New Roman"/>
              <w:bCs/>
              <w:spacing w:val="-6"/>
              <w:sz w:val="24"/>
              <w:szCs w:val="24"/>
              <w:lang w:val="pl-PL"/>
            </w:rPr>
          </w:rPrChange>
        </w:rPr>
      </w:pPr>
      <w:r w:rsidRPr="00315FC1">
        <w:rPr>
          <w:rFonts w:ascii="Times New Roman" w:hAnsi="Times New Roman"/>
          <w:bCs/>
          <w:color w:val="0000FF"/>
          <w:spacing w:val="-6"/>
          <w:sz w:val="24"/>
          <w:szCs w:val="24"/>
          <w:lang w:val="pl-PL"/>
          <w:rPrChange w:id="1084" w:author="ThaiNN" w:date="2008-12-09T15:09:00Z">
            <w:rPr>
              <w:rFonts w:ascii="Times New Roman" w:hAnsi="Times New Roman"/>
              <w:bCs/>
              <w:spacing w:val="-6"/>
              <w:sz w:val="24"/>
              <w:szCs w:val="24"/>
              <w:lang w:val="pl-PL"/>
            </w:rPr>
          </w:rPrChange>
        </w:rPr>
        <w:t>d) Hiện trạng sử dụng đất trong khu bảo tồn.</w:t>
      </w:r>
    </w:p>
    <w:p w14:paraId="10E5267F" w14:textId="77777777" w:rsidR="00315FC1" w:rsidRPr="00315FC1" w:rsidRDefault="00315FC1" w:rsidP="00315FC1">
      <w:pPr>
        <w:tabs>
          <w:tab w:val="num" w:pos="0"/>
        </w:tabs>
        <w:jc w:val="center"/>
        <w:outlineLvl w:val="1"/>
        <w:rPr>
          <w:rFonts w:ascii="Times New Roman" w:hAnsi="Times New Roman"/>
          <w:b/>
          <w:bCs/>
          <w:color w:val="0000FF"/>
          <w:sz w:val="24"/>
          <w:szCs w:val="24"/>
          <w:lang w:val="pl-PL"/>
          <w:rPrChange w:id="1085" w:author="ThaiNN" w:date="2008-12-09T15:09:00Z">
            <w:rPr>
              <w:rFonts w:ascii="Times New Roman" w:hAnsi="Times New Roman"/>
              <w:b/>
              <w:bCs/>
              <w:sz w:val="24"/>
              <w:szCs w:val="24"/>
              <w:lang w:val="pl-PL"/>
            </w:rPr>
          </w:rPrChange>
        </w:rPr>
      </w:pPr>
    </w:p>
    <w:p w14:paraId="42028245" w14:textId="77777777" w:rsidR="000461E4" w:rsidRPr="00315FC1" w:rsidRDefault="000461E4" w:rsidP="00315FC1">
      <w:pPr>
        <w:tabs>
          <w:tab w:val="num" w:pos="0"/>
        </w:tabs>
        <w:jc w:val="center"/>
        <w:outlineLvl w:val="1"/>
        <w:rPr>
          <w:rFonts w:ascii="Times New Roman" w:hAnsi="Times New Roman"/>
          <w:b/>
          <w:bCs/>
          <w:color w:val="0000FF"/>
          <w:sz w:val="24"/>
          <w:szCs w:val="24"/>
          <w:lang w:val="pl-PL"/>
          <w:rPrChange w:id="1086"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1087" w:author="ThaiNN" w:date="2008-12-09T15:09:00Z">
            <w:rPr>
              <w:rFonts w:ascii="Times New Roman" w:hAnsi="Times New Roman"/>
              <w:b/>
              <w:bCs/>
              <w:sz w:val="24"/>
              <w:szCs w:val="24"/>
              <w:lang w:val="pl-PL"/>
            </w:rPr>
          </w:rPrChange>
        </w:rPr>
        <w:t>Mục 2</w:t>
      </w:r>
    </w:p>
    <w:p w14:paraId="754C6A61" w14:textId="77777777" w:rsidR="000461E4" w:rsidRPr="00315FC1" w:rsidRDefault="000461E4" w:rsidP="00315FC1">
      <w:pPr>
        <w:jc w:val="center"/>
        <w:rPr>
          <w:rFonts w:ascii="Times New Roman" w:hAnsi="Times New Roman"/>
          <w:b/>
          <w:bCs/>
          <w:color w:val="0000FF"/>
          <w:sz w:val="24"/>
          <w:szCs w:val="24"/>
          <w:lang w:val="pl-PL"/>
          <w:rPrChange w:id="1088"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1089" w:author="ThaiNN" w:date="2008-12-09T15:09:00Z">
            <w:rPr>
              <w:rFonts w:ascii="Times New Roman" w:hAnsi="Times New Roman"/>
              <w:b/>
              <w:bCs/>
              <w:sz w:val="24"/>
              <w:szCs w:val="24"/>
              <w:lang w:val="pl-PL"/>
            </w:rPr>
          </w:rPrChange>
        </w:rPr>
        <w:t>PHÁT TRIỂN BỀN VỮNG CÁC HỆ SINH THÁI TỰ NHIÊN</w:t>
      </w:r>
    </w:p>
    <w:p w14:paraId="0F99F8DD" w14:textId="77777777" w:rsidR="000461E4" w:rsidRPr="00315FC1" w:rsidRDefault="000461E4" w:rsidP="00024DD4">
      <w:pPr>
        <w:tabs>
          <w:tab w:val="num" w:pos="0"/>
        </w:tabs>
        <w:spacing w:before="240" w:after="120"/>
        <w:ind w:firstLine="720"/>
        <w:jc w:val="both"/>
        <w:outlineLvl w:val="1"/>
        <w:rPr>
          <w:rFonts w:ascii="Times New Roman" w:hAnsi="Times New Roman"/>
          <w:b/>
          <w:bCs/>
          <w:color w:val="0000FF"/>
          <w:sz w:val="24"/>
          <w:szCs w:val="24"/>
          <w:lang w:val="pl-PL"/>
          <w:rPrChange w:id="1090"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1091" w:author="ThaiNN" w:date="2008-12-09T15:09:00Z">
            <w:rPr>
              <w:rFonts w:ascii="Times New Roman" w:hAnsi="Times New Roman"/>
              <w:b/>
              <w:bCs/>
              <w:sz w:val="24"/>
              <w:szCs w:val="24"/>
              <w:lang w:val="pl-PL"/>
            </w:rPr>
          </w:rPrChange>
        </w:rPr>
        <w:t>Điều 34. Điều tra, đánh giá và xác lập chế độ phát triển bền vững các hệ sinh thái tự nhiên</w:t>
      </w:r>
    </w:p>
    <w:p w14:paraId="20ECDFDF"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092"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93" w:author="ThaiNN" w:date="2008-12-09T15:09:00Z">
            <w:rPr>
              <w:rFonts w:ascii="Times New Roman" w:hAnsi="Times New Roman"/>
              <w:bCs/>
              <w:sz w:val="24"/>
              <w:szCs w:val="24"/>
              <w:lang w:val="pl-PL"/>
            </w:rPr>
          </w:rPrChange>
        </w:rPr>
        <w:t>1. Các hệ sinh thái tự nhiên phải được điều tra, đánh giá và xác lập chế độ phát triển bền vững.</w:t>
      </w:r>
    </w:p>
    <w:p w14:paraId="3A554095"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094"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095" w:author="ThaiNN" w:date="2008-12-09T15:09:00Z">
            <w:rPr>
              <w:rFonts w:ascii="Times New Roman" w:hAnsi="Times New Roman"/>
              <w:bCs/>
              <w:sz w:val="24"/>
              <w:szCs w:val="24"/>
              <w:lang w:val="pl-PL"/>
            </w:rPr>
          </w:rPrChange>
        </w:rPr>
        <w:t>2. Hệ sinh thái rừng tự nhiên phải được điều tra, đánh giá và xác lập chế độ phát triển bền vững theo quy định của pháp luật về bảo vệ và phát triển rừng</w:t>
      </w:r>
      <w:r w:rsidR="00662198" w:rsidRPr="00315FC1">
        <w:rPr>
          <w:rFonts w:ascii="Times New Roman" w:hAnsi="Times New Roman"/>
          <w:bCs/>
          <w:color w:val="0000FF"/>
          <w:sz w:val="24"/>
          <w:szCs w:val="24"/>
          <w:lang w:val="pl-PL"/>
          <w:rPrChange w:id="1096" w:author="ThaiNN" w:date="2008-12-09T15:09:00Z">
            <w:rPr>
              <w:rFonts w:ascii="Times New Roman" w:hAnsi="Times New Roman"/>
              <w:bCs/>
              <w:sz w:val="24"/>
              <w:szCs w:val="24"/>
              <w:lang w:val="pl-PL"/>
            </w:rPr>
          </w:rPrChange>
        </w:rPr>
        <w:t xml:space="preserve"> và </w:t>
      </w:r>
      <w:r w:rsidR="00A627E2" w:rsidRPr="00315FC1">
        <w:rPr>
          <w:rFonts w:ascii="Times New Roman" w:hAnsi="Times New Roman"/>
          <w:bCs/>
          <w:color w:val="0000FF"/>
          <w:sz w:val="24"/>
          <w:szCs w:val="24"/>
          <w:lang w:val="pl-PL"/>
          <w:rPrChange w:id="1097" w:author="ThaiNN" w:date="2008-12-09T15:09:00Z">
            <w:rPr>
              <w:rFonts w:ascii="Times New Roman" w:hAnsi="Times New Roman"/>
              <w:bCs/>
              <w:sz w:val="24"/>
              <w:szCs w:val="24"/>
              <w:lang w:val="pl-PL"/>
            </w:rPr>
          </w:rPrChange>
        </w:rPr>
        <w:t xml:space="preserve">các </w:t>
      </w:r>
      <w:r w:rsidR="00662198" w:rsidRPr="00315FC1">
        <w:rPr>
          <w:rFonts w:ascii="Times New Roman" w:hAnsi="Times New Roman"/>
          <w:bCs/>
          <w:color w:val="0000FF"/>
          <w:sz w:val="24"/>
          <w:szCs w:val="24"/>
          <w:lang w:val="pl-PL"/>
          <w:rPrChange w:id="1098" w:author="ThaiNN" w:date="2008-12-09T15:09:00Z">
            <w:rPr>
              <w:rFonts w:ascii="Times New Roman" w:hAnsi="Times New Roman"/>
              <w:bCs/>
              <w:sz w:val="24"/>
              <w:szCs w:val="24"/>
              <w:lang w:val="pl-PL"/>
            </w:rPr>
          </w:rPrChange>
        </w:rPr>
        <w:t>quy định khác của pháp luật có liên quan</w:t>
      </w:r>
      <w:r w:rsidRPr="00315FC1">
        <w:rPr>
          <w:rFonts w:ascii="Times New Roman" w:hAnsi="Times New Roman"/>
          <w:bCs/>
          <w:color w:val="0000FF"/>
          <w:sz w:val="24"/>
          <w:szCs w:val="24"/>
          <w:lang w:val="pl-PL"/>
          <w:rPrChange w:id="1099" w:author="ThaiNN" w:date="2008-12-09T15:09:00Z">
            <w:rPr>
              <w:rFonts w:ascii="Times New Roman" w:hAnsi="Times New Roman"/>
              <w:bCs/>
              <w:sz w:val="24"/>
              <w:szCs w:val="24"/>
              <w:lang w:val="pl-PL"/>
            </w:rPr>
          </w:rPrChange>
        </w:rPr>
        <w:t>.</w:t>
      </w:r>
    </w:p>
    <w:p w14:paraId="739B7469"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100"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101" w:author="ThaiNN" w:date="2008-12-09T15:09:00Z">
            <w:rPr>
              <w:rFonts w:ascii="Times New Roman" w:hAnsi="Times New Roman"/>
              <w:bCs/>
              <w:sz w:val="24"/>
              <w:szCs w:val="24"/>
              <w:lang w:val="pl-PL"/>
            </w:rPr>
          </w:rPrChange>
        </w:rPr>
        <w:t xml:space="preserve">3. Hệ sinh thái tự nhiên trên biển phải được điều tra, đánh giá và xác lập chế </w:t>
      </w:r>
      <w:r w:rsidRPr="00315FC1">
        <w:rPr>
          <w:rFonts w:ascii="Times New Roman" w:hAnsi="Times New Roman"/>
          <w:bCs/>
          <w:color w:val="0000FF"/>
          <w:spacing w:val="-4"/>
          <w:sz w:val="24"/>
          <w:szCs w:val="24"/>
          <w:lang w:val="pl-PL"/>
          <w:rPrChange w:id="1102" w:author="ThaiNN" w:date="2008-12-09T15:09:00Z">
            <w:rPr>
              <w:rFonts w:ascii="Times New Roman" w:hAnsi="Times New Roman"/>
              <w:bCs/>
              <w:spacing w:val="-4"/>
              <w:sz w:val="24"/>
              <w:szCs w:val="24"/>
              <w:lang w:val="pl-PL"/>
            </w:rPr>
          </w:rPrChange>
        </w:rPr>
        <w:t>độ phát triển bền vững theo quy định của pháp luật về thủy s</w:t>
      </w:r>
      <w:r w:rsidRPr="00315FC1">
        <w:rPr>
          <w:rFonts w:ascii="Times New Roman" w:hAnsi="Times New Roman"/>
          <w:bCs/>
          <w:color w:val="0000FF"/>
          <w:sz w:val="24"/>
          <w:szCs w:val="24"/>
          <w:lang w:val="pl-PL"/>
          <w:rPrChange w:id="1103" w:author="ThaiNN" w:date="2008-12-09T15:09:00Z">
            <w:rPr>
              <w:rFonts w:ascii="Times New Roman" w:hAnsi="Times New Roman"/>
              <w:bCs/>
              <w:sz w:val="24"/>
              <w:szCs w:val="24"/>
              <w:lang w:val="pl-PL"/>
            </w:rPr>
          </w:rPrChange>
        </w:rPr>
        <w:t xml:space="preserve">ản và </w:t>
      </w:r>
      <w:r w:rsidR="00A627E2" w:rsidRPr="00315FC1">
        <w:rPr>
          <w:rFonts w:ascii="Times New Roman" w:hAnsi="Times New Roman"/>
          <w:bCs/>
          <w:color w:val="0000FF"/>
          <w:sz w:val="24"/>
          <w:szCs w:val="24"/>
          <w:lang w:val="pl-PL"/>
          <w:rPrChange w:id="1104" w:author="ThaiNN" w:date="2008-12-09T15:09:00Z">
            <w:rPr>
              <w:rFonts w:ascii="Times New Roman" w:hAnsi="Times New Roman"/>
              <w:bCs/>
              <w:sz w:val="24"/>
              <w:szCs w:val="24"/>
              <w:lang w:val="pl-PL"/>
            </w:rPr>
          </w:rPrChange>
        </w:rPr>
        <w:t xml:space="preserve">các </w:t>
      </w:r>
      <w:r w:rsidRPr="00315FC1">
        <w:rPr>
          <w:rFonts w:ascii="Times New Roman" w:hAnsi="Times New Roman"/>
          <w:bCs/>
          <w:color w:val="0000FF"/>
          <w:sz w:val="24"/>
          <w:szCs w:val="24"/>
          <w:lang w:val="pl-PL"/>
          <w:rPrChange w:id="1105" w:author="ThaiNN" w:date="2008-12-09T15:09:00Z">
            <w:rPr>
              <w:rFonts w:ascii="Times New Roman" w:hAnsi="Times New Roman"/>
              <w:bCs/>
              <w:sz w:val="24"/>
              <w:szCs w:val="24"/>
              <w:lang w:val="pl-PL"/>
            </w:rPr>
          </w:rPrChange>
        </w:rPr>
        <w:t xml:space="preserve">quy định </w:t>
      </w:r>
      <w:r w:rsidR="00662198" w:rsidRPr="00315FC1">
        <w:rPr>
          <w:rFonts w:ascii="Times New Roman" w:hAnsi="Times New Roman"/>
          <w:bCs/>
          <w:color w:val="0000FF"/>
          <w:sz w:val="24"/>
          <w:szCs w:val="24"/>
          <w:lang w:val="pl-PL"/>
          <w:rPrChange w:id="1106" w:author="ThaiNN" w:date="2008-12-09T15:09:00Z">
            <w:rPr>
              <w:rFonts w:ascii="Times New Roman" w:hAnsi="Times New Roman"/>
              <w:bCs/>
              <w:sz w:val="24"/>
              <w:szCs w:val="24"/>
              <w:lang w:val="pl-PL"/>
            </w:rPr>
          </w:rPrChange>
        </w:rPr>
        <w:t xml:space="preserve">khác </w:t>
      </w:r>
      <w:r w:rsidRPr="00315FC1">
        <w:rPr>
          <w:rFonts w:ascii="Times New Roman" w:hAnsi="Times New Roman"/>
          <w:bCs/>
          <w:color w:val="0000FF"/>
          <w:sz w:val="24"/>
          <w:szCs w:val="24"/>
          <w:lang w:val="pl-PL"/>
          <w:rPrChange w:id="1107" w:author="ThaiNN" w:date="2008-12-09T15:09:00Z">
            <w:rPr>
              <w:rFonts w:ascii="Times New Roman" w:hAnsi="Times New Roman"/>
              <w:bCs/>
              <w:sz w:val="24"/>
              <w:szCs w:val="24"/>
              <w:lang w:val="pl-PL"/>
            </w:rPr>
          </w:rPrChange>
        </w:rPr>
        <w:t xml:space="preserve">của pháp luật có liên quan. </w:t>
      </w:r>
    </w:p>
    <w:p w14:paraId="2DCDC9A5" w14:textId="77777777" w:rsidR="000461E4" w:rsidRPr="00315FC1" w:rsidRDefault="000461E4" w:rsidP="00AC391C">
      <w:pPr>
        <w:spacing w:before="60" w:after="60"/>
        <w:ind w:firstLine="720"/>
        <w:jc w:val="both"/>
        <w:rPr>
          <w:rFonts w:ascii="Times New Roman" w:hAnsi="Times New Roman"/>
          <w:bCs/>
          <w:color w:val="0000FF"/>
          <w:sz w:val="24"/>
          <w:szCs w:val="24"/>
          <w:lang w:val="pl-PL"/>
          <w:rPrChange w:id="1108"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109" w:author="ThaiNN" w:date="2008-12-09T15:09:00Z">
            <w:rPr>
              <w:rFonts w:ascii="Times New Roman" w:hAnsi="Times New Roman"/>
              <w:bCs/>
              <w:sz w:val="24"/>
              <w:szCs w:val="24"/>
              <w:lang w:val="pl-PL"/>
            </w:rPr>
          </w:rPrChange>
        </w:rPr>
        <w:t xml:space="preserve">4. Hệ sinh thái tự nhiên trên các vùng đất ngập nước tự nhiên, vùng núi đá vôi, vùng đất chưa sử dụng không thuộc đối tượng quy định tại khoản 2 và khoản 3 Điều này được điều tra, đánh giá và xác lập chế độ phát triển bền vững theo quy định tại Điều 35 và Điều 36 của Luật này và </w:t>
      </w:r>
      <w:r w:rsidR="00A627E2" w:rsidRPr="00315FC1">
        <w:rPr>
          <w:rFonts w:ascii="Times New Roman" w:hAnsi="Times New Roman"/>
          <w:bCs/>
          <w:color w:val="0000FF"/>
          <w:sz w:val="24"/>
          <w:szCs w:val="24"/>
          <w:lang w:val="pl-PL"/>
          <w:rPrChange w:id="1110" w:author="ThaiNN" w:date="2008-12-09T15:09:00Z">
            <w:rPr>
              <w:rFonts w:ascii="Times New Roman" w:hAnsi="Times New Roman"/>
              <w:bCs/>
              <w:sz w:val="24"/>
              <w:szCs w:val="24"/>
              <w:lang w:val="pl-PL"/>
            </w:rPr>
          </w:rPrChange>
        </w:rPr>
        <w:t xml:space="preserve">các </w:t>
      </w:r>
      <w:r w:rsidRPr="00315FC1">
        <w:rPr>
          <w:rFonts w:ascii="Times New Roman" w:hAnsi="Times New Roman"/>
          <w:bCs/>
          <w:color w:val="0000FF"/>
          <w:sz w:val="24"/>
          <w:szCs w:val="24"/>
          <w:lang w:val="pl-PL"/>
          <w:rPrChange w:id="1111" w:author="ThaiNN" w:date="2008-12-09T15:09:00Z">
            <w:rPr>
              <w:rFonts w:ascii="Times New Roman" w:hAnsi="Times New Roman"/>
              <w:bCs/>
              <w:sz w:val="24"/>
              <w:szCs w:val="24"/>
              <w:lang w:val="pl-PL"/>
            </w:rPr>
          </w:rPrChange>
        </w:rPr>
        <w:t>quy định khác của pháp luật có liên quan.</w:t>
      </w:r>
    </w:p>
    <w:p w14:paraId="4ABD8F30" w14:textId="77777777" w:rsidR="000461E4" w:rsidRPr="00315FC1" w:rsidRDefault="000461E4" w:rsidP="00523642">
      <w:pPr>
        <w:tabs>
          <w:tab w:val="num" w:pos="0"/>
        </w:tabs>
        <w:spacing w:before="120" w:after="120"/>
        <w:ind w:firstLine="720"/>
        <w:jc w:val="both"/>
        <w:outlineLvl w:val="1"/>
        <w:rPr>
          <w:rFonts w:ascii="Times New Roman" w:hAnsi="Times New Roman"/>
          <w:b/>
          <w:bCs/>
          <w:color w:val="0000FF"/>
          <w:sz w:val="24"/>
          <w:szCs w:val="24"/>
          <w:lang w:val="pl-PL"/>
          <w:rPrChange w:id="1112"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1113" w:author="ThaiNN" w:date="2008-12-09T15:09:00Z">
            <w:rPr>
              <w:rFonts w:ascii="Times New Roman" w:hAnsi="Times New Roman"/>
              <w:b/>
              <w:bCs/>
              <w:sz w:val="24"/>
              <w:szCs w:val="24"/>
              <w:lang w:val="pl-PL"/>
            </w:rPr>
          </w:rPrChange>
        </w:rPr>
        <w:t xml:space="preserve">Điều 35. Phát triển bền vững hệ sinh thái </w:t>
      </w:r>
      <w:r w:rsidR="00F86F91" w:rsidRPr="00315FC1">
        <w:rPr>
          <w:rFonts w:ascii="Times New Roman" w:hAnsi="Times New Roman"/>
          <w:b/>
          <w:bCs/>
          <w:color w:val="0000FF"/>
          <w:sz w:val="24"/>
          <w:szCs w:val="24"/>
          <w:lang w:val="pl-PL"/>
          <w:rPrChange w:id="1114" w:author="ThaiNN" w:date="2008-12-09T15:09:00Z">
            <w:rPr>
              <w:rFonts w:ascii="Times New Roman" w:hAnsi="Times New Roman"/>
              <w:b/>
              <w:bCs/>
              <w:sz w:val="24"/>
              <w:szCs w:val="24"/>
              <w:lang w:val="pl-PL"/>
            </w:rPr>
          </w:rPrChange>
        </w:rPr>
        <w:t xml:space="preserve">tự nhiên </w:t>
      </w:r>
      <w:r w:rsidRPr="00315FC1">
        <w:rPr>
          <w:rFonts w:ascii="Times New Roman" w:hAnsi="Times New Roman"/>
          <w:b/>
          <w:bCs/>
          <w:color w:val="0000FF"/>
          <w:sz w:val="24"/>
          <w:szCs w:val="24"/>
          <w:lang w:val="pl-PL"/>
          <w:rPrChange w:id="1115" w:author="ThaiNN" w:date="2008-12-09T15:09:00Z">
            <w:rPr>
              <w:rFonts w:ascii="Times New Roman" w:hAnsi="Times New Roman"/>
              <w:b/>
              <w:bCs/>
              <w:sz w:val="24"/>
              <w:szCs w:val="24"/>
              <w:lang w:val="pl-PL"/>
            </w:rPr>
          </w:rPrChange>
        </w:rPr>
        <w:t xml:space="preserve">trên vùng đất ngập nước tự nhiên </w:t>
      </w:r>
    </w:p>
    <w:p w14:paraId="652B12E1"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116"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117" w:author="ThaiNN" w:date="2008-12-09T15:09:00Z">
            <w:rPr>
              <w:rFonts w:ascii="Times New Roman" w:hAnsi="Times New Roman"/>
              <w:bCs/>
              <w:sz w:val="24"/>
              <w:szCs w:val="24"/>
              <w:lang w:val="pl-PL"/>
            </w:rPr>
          </w:rPrChange>
        </w:rPr>
        <w:t>1. Đất ngập nước tự nhiên là vùng đầm lầy, than bùn hoặc vùng nước thường xuyên hoặc tạm thời</w:t>
      </w:r>
      <w:r w:rsidR="00A627E2" w:rsidRPr="00315FC1">
        <w:rPr>
          <w:rFonts w:ascii="Times New Roman" w:hAnsi="Times New Roman"/>
          <w:bCs/>
          <w:color w:val="0000FF"/>
          <w:sz w:val="24"/>
          <w:szCs w:val="24"/>
          <w:lang w:val="pl-PL"/>
          <w:rPrChange w:id="1118" w:author="ThaiNN" w:date="2008-12-09T15:09:00Z">
            <w:rPr>
              <w:rFonts w:ascii="Times New Roman" w:hAnsi="Times New Roman"/>
              <w:bCs/>
              <w:sz w:val="24"/>
              <w:szCs w:val="24"/>
              <w:lang w:val="pl-PL"/>
            </w:rPr>
          </w:rPrChange>
        </w:rPr>
        <w:t>,</w:t>
      </w:r>
      <w:r w:rsidRPr="00315FC1">
        <w:rPr>
          <w:rFonts w:ascii="Times New Roman" w:hAnsi="Times New Roman"/>
          <w:bCs/>
          <w:color w:val="0000FF"/>
          <w:sz w:val="24"/>
          <w:szCs w:val="24"/>
          <w:lang w:val="pl-PL"/>
          <w:rPrChange w:id="1119" w:author="ThaiNN" w:date="2008-12-09T15:09:00Z">
            <w:rPr>
              <w:rFonts w:ascii="Times New Roman" w:hAnsi="Times New Roman"/>
              <w:bCs/>
              <w:sz w:val="24"/>
              <w:szCs w:val="24"/>
              <w:lang w:val="pl-PL"/>
            </w:rPr>
          </w:rPrChange>
        </w:rPr>
        <w:t xml:space="preserve"> kể cả vùng biển có độ sâu không quá </w:t>
      </w:r>
      <w:r w:rsidRPr="00315FC1">
        <w:rPr>
          <w:rFonts w:ascii="Times New Roman" w:hAnsi="Times New Roman"/>
          <w:color w:val="0000FF"/>
          <w:sz w:val="24"/>
          <w:szCs w:val="24"/>
          <w:lang w:val="pl-PL"/>
          <w:rPrChange w:id="1120" w:author="ThaiNN" w:date="2008-12-09T15:09:00Z">
            <w:rPr>
              <w:rFonts w:ascii="Times New Roman" w:hAnsi="Times New Roman"/>
              <w:sz w:val="24"/>
              <w:szCs w:val="24"/>
              <w:lang w:val="pl-PL"/>
            </w:rPr>
          </w:rPrChange>
        </w:rPr>
        <w:t>6</w:t>
      </w:r>
      <w:r w:rsidRPr="00315FC1">
        <w:rPr>
          <w:rFonts w:ascii="Times New Roman" w:hAnsi="Times New Roman"/>
          <w:bCs/>
          <w:color w:val="0000FF"/>
          <w:sz w:val="24"/>
          <w:szCs w:val="24"/>
          <w:lang w:val="pl-PL"/>
          <w:rPrChange w:id="1121" w:author="ThaiNN" w:date="2008-12-09T15:09:00Z">
            <w:rPr>
              <w:rFonts w:ascii="Times New Roman" w:hAnsi="Times New Roman"/>
              <w:bCs/>
              <w:sz w:val="24"/>
              <w:szCs w:val="24"/>
              <w:lang w:val="pl-PL"/>
            </w:rPr>
          </w:rPrChange>
        </w:rPr>
        <w:t xml:space="preserve"> mét khi </w:t>
      </w:r>
      <w:r w:rsidR="00D21631" w:rsidRPr="00315FC1">
        <w:rPr>
          <w:rFonts w:ascii="Times New Roman" w:hAnsi="Times New Roman"/>
          <w:bCs/>
          <w:color w:val="0000FF"/>
          <w:sz w:val="24"/>
          <w:szCs w:val="24"/>
          <w:lang w:val="pl-PL"/>
          <w:rPrChange w:id="1122" w:author="ThaiNN" w:date="2008-12-09T15:09:00Z">
            <w:rPr>
              <w:rFonts w:ascii="Times New Roman" w:hAnsi="Times New Roman"/>
              <w:bCs/>
              <w:sz w:val="24"/>
              <w:szCs w:val="24"/>
              <w:lang w:val="pl-PL"/>
            </w:rPr>
          </w:rPrChange>
        </w:rPr>
        <w:t xml:space="preserve">ngấn nước </w:t>
      </w:r>
      <w:r w:rsidRPr="00315FC1">
        <w:rPr>
          <w:rFonts w:ascii="Times New Roman" w:hAnsi="Times New Roman"/>
          <w:bCs/>
          <w:color w:val="0000FF"/>
          <w:sz w:val="24"/>
          <w:szCs w:val="24"/>
          <w:lang w:val="pl-PL"/>
          <w:rPrChange w:id="1123" w:author="ThaiNN" w:date="2008-12-09T15:09:00Z">
            <w:rPr>
              <w:rFonts w:ascii="Times New Roman" w:hAnsi="Times New Roman"/>
              <w:bCs/>
              <w:sz w:val="24"/>
              <w:szCs w:val="24"/>
              <w:lang w:val="pl-PL"/>
            </w:rPr>
          </w:rPrChange>
        </w:rPr>
        <w:t>thủy triều thấp</w:t>
      </w:r>
      <w:r w:rsidR="00FC526F" w:rsidRPr="00315FC1">
        <w:rPr>
          <w:rFonts w:ascii="Times New Roman" w:hAnsi="Times New Roman"/>
          <w:bCs/>
          <w:color w:val="0000FF"/>
          <w:sz w:val="24"/>
          <w:szCs w:val="24"/>
          <w:lang w:val="pl-PL"/>
          <w:rPrChange w:id="1124" w:author="ThaiNN" w:date="2008-12-09T15:09:00Z">
            <w:rPr>
              <w:rFonts w:ascii="Times New Roman" w:hAnsi="Times New Roman"/>
              <w:bCs/>
              <w:sz w:val="24"/>
              <w:szCs w:val="24"/>
              <w:lang w:val="pl-PL"/>
            </w:rPr>
          </w:rPrChange>
        </w:rPr>
        <w:t xml:space="preserve"> nhất</w:t>
      </w:r>
      <w:r w:rsidRPr="00315FC1">
        <w:rPr>
          <w:rFonts w:ascii="Times New Roman" w:hAnsi="Times New Roman"/>
          <w:bCs/>
          <w:color w:val="0000FF"/>
          <w:sz w:val="24"/>
          <w:szCs w:val="24"/>
          <w:lang w:val="pl-PL"/>
          <w:rPrChange w:id="1125" w:author="ThaiNN" w:date="2008-12-09T15:09:00Z">
            <w:rPr>
              <w:rFonts w:ascii="Times New Roman" w:hAnsi="Times New Roman"/>
              <w:bCs/>
              <w:sz w:val="24"/>
              <w:szCs w:val="24"/>
              <w:lang w:val="pl-PL"/>
            </w:rPr>
          </w:rPrChange>
        </w:rPr>
        <w:t>.</w:t>
      </w:r>
    </w:p>
    <w:p w14:paraId="408037E7" w14:textId="77777777" w:rsidR="000461E4" w:rsidRPr="00315FC1" w:rsidRDefault="000461E4" w:rsidP="00AC391C">
      <w:pPr>
        <w:tabs>
          <w:tab w:val="num" w:pos="0"/>
        </w:tabs>
        <w:spacing w:before="60" w:after="60"/>
        <w:ind w:firstLine="720"/>
        <w:jc w:val="both"/>
        <w:outlineLvl w:val="1"/>
        <w:rPr>
          <w:rFonts w:ascii="Times New Roman" w:hAnsi="Times New Roman"/>
          <w:bCs/>
          <w:color w:val="0000FF"/>
          <w:sz w:val="24"/>
          <w:szCs w:val="24"/>
          <w:lang w:val="pl-PL"/>
          <w:rPrChange w:id="1126"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127" w:author="ThaiNN" w:date="2008-12-09T15:09:00Z">
            <w:rPr>
              <w:rFonts w:ascii="Times New Roman" w:hAnsi="Times New Roman"/>
              <w:bCs/>
              <w:sz w:val="24"/>
              <w:szCs w:val="24"/>
              <w:lang w:val="pl-PL"/>
            </w:rPr>
          </w:rPrChange>
        </w:rPr>
        <w:t>2. Việc thống kê, kiểm kê vùng đất ngập nước tự nhiên được thực hiện theo quy định của pháp luật về đất đai.</w:t>
      </w:r>
    </w:p>
    <w:p w14:paraId="11ED5D8E" w14:textId="77777777" w:rsidR="000461E4" w:rsidRPr="00315FC1" w:rsidRDefault="000461E4" w:rsidP="00AC391C">
      <w:pPr>
        <w:spacing w:before="60" w:after="60"/>
        <w:ind w:firstLine="720"/>
        <w:jc w:val="both"/>
        <w:rPr>
          <w:rFonts w:ascii="Times New Roman" w:hAnsi="Times New Roman"/>
          <w:bCs/>
          <w:color w:val="0000FF"/>
          <w:sz w:val="24"/>
          <w:szCs w:val="24"/>
          <w:lang w:val="pl-PL"/>
          <w:rPrChange w:id="1128"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129" w:author="ThaiNN" w:date="2008-12-09T15:09:00Z">
            <w:rPr>
              <w:rFonts w:ascii="Times New Roman" w:hAnsi="Times New Roman"/>
              <w:bCs/>
              <w:sz w:val="24"/>
              <w:szCs w:val="24"/>
              <w:lang w:val="pl-PL"/>
            </w:rPr>
          </w:rPrChange>
        </w:rPr>
        <w:t>3. Ủy ban nhân dân cấp tỉnh</w:t>
      </w:r>
      <w:r w:rsidR="00D21631" w:rsidRPr="00315FC1">
        <w:rPr>
          <w:rFonts w:ascii="Times New Roman" w:hAnsi="Times New Roman"/>
          <w:bCs/>
          <w:color w:val="0000FF"/>
          <w:sz w:val="24"/>
          <w:szCs w:val="24"/>
          <w:lang w:val="pl-PL"/>
          <w:rPrChange w:id="1130" w:author="ThaiNN" w:date="2008-12-09T15:09:00Z">
            <w:rPr>
              <w:rFonts w:ascii="Times New Roman" w:hAnsi="Times New Roman"/>
              <w:bCs/>
              <w:sz w:val="24"/>
              <w:szCs w:val="24"/>
              <w:lang w:val="pl-PL"/>
            </w:rPr>
          </w:rPrChange>
        </w:rPr>
        <w:t xml:space="preserve"> điều tra,</w:t>
      </w:r>
      <w:r w:rsidRPr="00315FC1">
        <w:rPr>
          <w:rFonts w:ascii="Times New Roman" w:hAnsi="Times New Roman"/>
          <w:bCs/>
          <w:color w:val="0000FF"/>
          <w:sz w:val="24"/>
          <w:szCs w:val="24"/>
          <w:lang w:val="pl-PL"/>
          <w:rPrChange w:id="1131" w:author="ThaiNN" w:date="2008-12-09T15:09:00Z">
            <w:rPr>
              <w:rFonts w:ascii="Times New Roman" w:hAnsi="Times New Roman"/>
              <w:bCs/>
              <w:sz w:val="24"/>
              <w:szCs w:val="24"/>
              <w:lang w:val="pl-PL"/>
            </w:rPr>
          </w:rPrChange>
        </w:rPr>
        <w:t xml:space="preserve"> thống kê, kiểm kê, </w:t>
      </w:r>
      <w:r w:rsidR="00D21631" w:rsidRPr="00315FC1">
        <w:rPr>
          <w:rFonts w:ascii="Times New Roman" w:hAnsi="Times New Roman"/>
          <w:bCs/>
          <w:color w:val="0000FF"/>
          <w:sz w:val="24"/>
          <w:szCs w:val="24"/>
          <w:lang w:val="pl-PL"/>
          <w:rPrChange w:id="1132" w:author="ThaiNN" w:date="2008-12-09T15:09:00Z">
            <w:rPr>
              <w:rFonts w:ascii="Times New Roman" w:hAnsi="Times New Roman"/>
              <w:bCs/>
              <w:sz w:val="24"/>
              <w:szCs w:val="24"/>
              <w:lang w:val="pl-PL"/>
            </w:rPr>
          </w:rPrChange>
        </w:rPr>
        <w:t xml:space="preserve">đánh giá </w:t>
      </w:r>
      <w:r w:rsidR="00A627E2" w:rsidRPr="00315FC1">
        <w:rPr>
          <w:rFonts w:ascii="Times New Roman" w:hAnsi="Times New Roman"/>
          <w:bCs/>
          <w:color w:val="0000FF"/>
          <w:sz w:val="24"/>
          <w:szCs w:val="24"/>
          <w:lang w:val="pl-PL"/>
          <w:rPrChange w:id="1133" w:author="ThaiNN" w:date="2008-12-09T15:09:00Z">
            <w:rPr>
              <w:rFonts w:ascii="Times New Roman" w:hAnsi="Times New Roman"/>
              <w:bCs/>
              <w:sz w:val="24"/>
              <w:szCs w:val="24"/>
              <w:lang w:val="pl-PL"/>
            </w:rPr>
          </w:rPrChange>
        </w:rPr>
        <w:t xml:space="preserve">hiện trạng </w:t>
      </w:r>
      <w:r w:rsidR="00D21631" w:rsidRPr="00315FC1">
        <w:rPr>
          <w:rFonts w:ascii="Times New Roman" w:hAnsi="Times New Roman"/>
          <w:bCs/>
          <w:color w:val="0000FF"/>
          <w:sz w:val="24"/>
          <w:szCs w:val="24"/>
          <w:lang w:val="pl-PL"/>
          <w:rPrChange w:id="1134" w:author="ThaiNN" w:date="2008-12-09T15:09:00Z">
            <w:rPr>
              <w:rFonts w:ascii="Times New Roman" w:hAnsi="Times New Roman"/>
              <w:bCs/>
              <w:sz w:val="24"/>
              <w:szCs w:val="24"/>
              <w:lang w:val="pl-PL"/>
            </w:rPr>
          </w:rPrChange>
        </w:rPr>
        <w:t xml:space="preserve">đa dạng sinh học, </w:t>
      </w:r>
      <w:r w:rsidRPr="00315FC1">
        <w:rPr>
          <w:rFonts w:ascii="Times New Roman" w:hAnsi="Times New Roman"/>
          <w:bCs/>
          <w:color w:val="0000FF"/>
          <w:sz w:val="24"/>
          <w:szCs w:val="24"/>
          <w:lang w:val="pl-PL"/>
          <w:rPrChange w:id="1135" w:author="ThaiNN" w:date="2008-12-09T15:09:00Z">
            <w:rPr>
              <w:rFonts w:ascii="Times New Roman" w:hAnsi="Times New Roman"/>
              <w:bCs/>
              <w:sz w:val="24"/>
              <w:szCs w:val="24"/>
              <w:lang w:val="pl-PL"/>
            </w:rPr>
          </w:rPrChange>
        </w:rPr>
        <w:t xml:space="preserve">xác lập chế độ phát triển bền vững hệ sinh thái </w:t>
      </w:r>
      <w:r w:rsidR="00F86F91" w:rsidRPr="00315FC1">
        <w:rPr>
          <w:rFonts w:ascii="Times New Roman" w:hAnsi="Times New Roman"/>
          <w:bCs/>
          <w:color w:val="0000FF"/>
          <w:sz w:val="24"/>
          <w:szCs w:val="24"/>
          <w:lang w:val="pl-PL"/>
          <w:rPrChange w:id="1136" w:author="ThaiNN" w:date="2008-12-09T15:09:00Z">
            <w:rPr>
              <w:rFonts w:ascii="Times New Roman" w:hAnsi="Times New Roman"/>
              <w:bCs/>
              <w:sz w:val="24"/>
              <w:szCs w:val="24"/>
              <w:lang w:val="pl-PL"/>
            </w:rPr>
          </w:rPrChange>
        </w:rPr>
        <w:t xml:space="preserve">tự nhiên </w:t>
      </w:r>
      <w:r w:rsidRPr="00315FC1">
        <w:rPr>
          <w:rFonts w:ascii="Times New Roman" w:hAnsi="Times New Roman"/>
          <w:bCs/>
          <w:color w:val="0000FF"/>
          <w:sz w:val="24"/>
          <w:szCs w:val="24"/>
          <w:lang w:val="pl-PL"/>
          <w:rPrChange w:id="1137" w:author="ThaiNN" w:date="2008-12-09T15:09:00Z">
            <w:rPr>
              <w:rFonts w:ascii="Times New Roman" w:hAnsi="Times New Roman"/>
              <w:bCs/>
              <w:sz w:val="24"/>
              <w:szCs w:val="24"/>
              <w:lang w:val="pl-PL"/>
            </w:rPr>
          </w:rPrChange>
        </w:rPr>
        <w:t>và xác lập vị trí, diện tích vùng đất ngập nước tự nhiên trên bản đồ hiện trạng sử dụng đất</w:t>
      </w:r>
      <w:r w:rsidR="00D24546" w:rsidRPr="00315FC1">
        <w:rPr>
          <w:rFonts w:ascii="Times New Roman" w:hAnsi="Times New Roman"/>
          <w:bCs/>
          <w:color w:val="0000FF"/>
          <w:sz w:val="24"/>
          <w:szCs w:val="24"/>
          <w:lang w:val="pl-PL"/>
          <w:rPrChange w:id="1138" w:author="ThaiNN" w:date="2008-12-09T15:09:00Z">
            <w:rPr>
              <w:rFonts w:ascii="Times New Roman" w:hAnsi="Times New Roman"/>
              <w:bCs/>
              <w:sz w:val="24"/>
              <w:szCs w:val="24"/>
              <w:lang w:val="pl-PL"/>
            </w:rPr>
          </w:rPrChange>
        </w:rPr>
        <w:t xml:space="preserve"> hoặc tọa độ trên mặt nước biển</w:t>
      </w:r>
      <w:r w:rsidRPr="00315FC1">
        <w:rPr>
          <w:rFonts w:ascii="Times New Roman" w:hAnsi="Times New Roman"/>
          <w:bCs/>
          <w:color w:val="0000FF"/>
          <w:sz w:val="24"/>
          <w:szCs w:val="24"/>
          <w:lang w:val="pl-PL"/>
          <w:rPrChange w:id="1139" w:author="ThaiNN" w:date="2008-12-09T15:09:00Z">
            <w:rPr>
              <w:rFonts w:ascii="Times New Roman" w:hAnsi="Times New Roman"/>
              <w:bCs/>
              <w:sz w:val="24"/>
              <w:szCs w:val="24"/>
              <w:lang w:val="pl-PL"/>
            </w:rPr>
          </w:rPrChange>
        </w:rPr>
        <w:t>.</w:t>
      </w:r>
    </w:p>
    <w:p w14:paraId="5A2AD2BF" w14:textId="77777777" w:rsidR="007C7F91" w:rsidRPr="00315FC1" w:rsidRDefault="007C7F91" w:rsidP="00523642">
      <w:pPr>
        <w:tabs>
          <w:tab w:val="num" w:pos="0"/>
        </w:tabs>
        <w:spacing w:before="120" w:after="120"/>
        <w:ind w:firstLine="720"/>
        <w:jc w:val="both"/>
        <w:outlineLvl w:val="1"/>
        <w:rPr>
          <w:rFonts w:ascii="Times New Roman" w:hAnsi="Times New Roman"/>
          <w:b/>
          <w:bCs/>
          <w:color w:val="0000FF"/>
          <w:sz w:val="24"/>
          <w:szCs w:val="24"/>
          <w:lang w:val="pl-PL"/>
          <w:rPrChange w:id="1140"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1141" w:author="ThaiNN" w:date="2008-12-09T15:09:00Z">
            <w:rPr>
              <w:rFonts w:ascii="Times New Roman" w:hAnsi="Times New Roman"/>
              <w:b/>
              <w:bCs/>
              <w:sz w:val="24"/>
              <w:szCs w:val="24"/>
              <w:lang w:val="pl-PL"/>
            </w:rPr>
          </w:rPrChange>
        </w:rPr>
        <w:t>Điều 36. Phát triển bền vững hệ sinh thái tự nhiên trên vùng núi đá vôi và vùng đất chưa sử dụng</w:t>
      </w:r>
      <w:r w:rsidR="00CB4B3E" w:rsidRPr="00315FC1">
        <w:rPr>
          <w:rFonts w:ascii="Times New Roman" w:hAnsi="Times New Roman"/>
          <w:b/>
          <w:bCs/>
          <w:color w:val="0000FF"/>
          <w:sz w:val="24"/>
          <w:szCs w:val="24"/>
          <w:lang w:val="pl-PL"/>
          <w:rPrChange w:id="1142" w:author="ThaiNN" w:date="2008-12-09T15:09:00Z">
            <w:rPr>
              <w:rFonts w:ascii="Times New Roman" w:hAnsi="Times New Roman"/>
              <w:b/>
              <w:bCs/>
              <w:sz w:val="24"/>
              <w:szCs w:val="24"/>
              <w:lang w:val="pl-PL"/>
            </w:rPr>
          </w:rPrChange>
        </w:rPr>
        <w:t xml:space="preserve"> không thuộc hệ sinh thái rừng</w:t>
      </w:r>
      <w:r w:rsidRPr="00315FC1">
        <w:rPr>
          <w:rFonts w:ascii="Times New Roman" w:hAnsi="Times New Roman"/>
          <w:b/>
          <w:bCs/>
          <w:color w:val="0000FF"/>
          <w:sz w:val="24"/>
          <w:szCs w:val="24"/>
          <w:lang w:val="pl-PL"/>
          <w:rPrChange w:id="1143" w:author="ThaiNN" w:date="2008-12-09T15:09:00Z">
            <w:rPr>
              <w:rFonts w:ascii="Times New Roman" w:hAnsi="Times New Roman"/>
              <w:b/>
              <w:bCs/>
              <w:sz w:val="24"/>
              <w:szCs w:val="24"/>
              <w:lang w:val="pl-PL"/>
            </w:rPr>
          </w:rPrChange>
        </w:rPr>
        <w:t xml:space="preserve"> </w:t>
      </w:r>
    </w:p>
    <w:p w14:paraId="37E3D223" w14:textId="77777777" w:rsidR="007C7F91" w:rsidRPr="00315FC1" w:rsidRDefault="004373E0" w:rsidP="004373E0">
      <w:pPr>
        <w:tabs>
          <w:tab w:val="num" w:pos="0"/>
        </w:tabs>
        <w:spacing w:before="60" w:after="60"/>
        <w:jc w:val="both"/>
        <w:outlineLvl w:val="1"/>
        <w:rPr>
          <w:rFonts w:ascii="Times New Roman" w:hAnsi="Times New Roman"/>
          <w:b/>
          <w:bCs/>
          <w:color w:val="0000FF"/>
          <w:sz w:val="24"/>
          <w:szCs w:val="24"/>
          <w:lang w:val="pl-PL"/>
          <w:rPrChange w:id="1144" w:author="ThaiNN" w:date="2008-12-09T15:09:00Z">
            <w:rPr>
              <w:rFonts w:ascii="Times New Roman" w:hAnsi="Times New Roman"/>
              <w:b/>
              <w:bCs/>
              <w:sz w:val="24"/>
              <w:szCs w:val="24"/>
              <w:lang w:val="pl-PL"/>
            </w:rPr>
          </w:rPrChange>
        </w:rPr>
      </w:pPr>
      <w:r w:rsidRPr="00315FC1">
        <w:rPr>
          <w:rFonts w:ascii="Times New Roman" w:hAnsi="Times New Roman"/>
          <w:bCs/>
          <w:color w:val="0000FF"/>
          <w:sz w:val="24"/>
          <w:szCs w:val="24"/>
          <w:lang w:val="pl-PL"/>
          <w:rPrChange w:id="1145" w:author="ThaiNN" w:date="2008-12-09T15:09:00Z">
            <w:rPr>
              <w:rFonts w:ascii="Times New Roman" w:hAnsi="Times New Roman"/>
              <w:bCs/>
              <w:sz w:val="24"/>
              <w:szCs w:val="24"/>
              <w:lang w:val="pl-PL"/>
            </w:rPr>
          </w:rPrChange>
        </w:rPr>
        <w:tab/>
      </w:r>
      <w:r w:rsidR="007C7F91" w:rsidRPr="00315FC1">
        <w:rPr>
          <w:rFonts w:ascii="Times New Roman" w:hAnsi="Times New Roman"/>
          <w:bCs/>
          <w:color w:val="0000FF"/>
          <w:sz w:val="24"/>
          <w:szCs w:val="24"/>
          <w:lang w:val="pl-PL"/>
          <w:rPrChange w:id="1146" w:author="ThaiNN" w:date="2008-12-09T15:09:00Z">
            <w:rPr>
              <w:rFonts w:ascii="Times New Roman" w:hAnsi="Times New Roman"/>
              <w:bCs/>
              <w:sz w:val="24"/>
              <w:szCs w:val="24"/>
              <w:lang w:val="pl-PL"/>
            </w:rPr>
          </w:rPrChange>
        </w:rPr>
        <w:t xml:space="preserve">1. </w:t>
      </w:r>
      <w:r w:rsidR="00F86F91" w:rsidRPr="00315FC1">
        <w:rPr>
          <w:rFonts w:ascii="Times New Roman" w:hAnsi="Times New Roman"/>
          <w:bCs/>
          <w:color w:val="0000FF"/>
          <w:sz w:val="24"/>
          <w:szCs w:val="24"/>
          <w:lang w:val="pl-PL"/>
          <w:rPrChange w:id="1147" w:author="ThaiNN" w:date="2008-12-09T15:09:00Z">
            <w:rPr>
              <w:rFonts w:ascii="Times New Roman" w:hAnsi="Times New Roman"/>
              <w:bCs/>
              <w:sz w:val="24"/>
              <w:szCs w:val="24"/>
              <w:lang w:val="pl-PL"/>
            </w:rPr>
          </w:rPrChange>
        </w:rPr>
        <w:t>V</w:t>
      </w:r>
      <w:r w:rsidR="007C7F91" w:rsidRPr="00315FC1">
        <w:rPr>
          <w:rFonts w:ascii="Times New Roman" w:hAnsi="Times New Roman"/>
          <w:bCs/>
          <w:color w:val="0000FF"/>
          <w:sz w:val="24"/>
          <w:szCs w:val="24"/>
          <w:lang w:val="pl-PL"/>
          <w:rPrChange w:id="1148" w:author="ThaiNN" w:date="2008-12-09T15:09:00Z">
            <w:rPr>
              <w:rFonts w:ascii="Times New Roman" w:hAnsi="Times New Roman"/>
              <w:bCs/>
              <w:sz w:val="24"/>
              <w:szCs w:val="24"/>
              <w:lang w:val="pl-PL"/>
            </w:rPr>
          </w:rPrChange>
        </w:rPr>
        <w:t>ùng núi đá vôi và vùng đất chưa sử dụng</w:t>
      </w:r>
      <w:r w:rsidR="003A0DA3" w:rsidRPr="00315FC1">
        <w:rPr>
          <w:rFonts w:ascii="Times New Roman" w:hAnsi="Times New Roman"/>
          <w:bCs/>
          <w:color w:val="0000FF"/>
          <w:sz w:val="24"/>
          <w:szCs w:val="24"/>
          <w:lang w:val="pl-PL"/>
          <w:rPrChange w:id="1149" w:author="ThaiNN" w:date="2008-12-09T15:09:00Z">
            <w:rPr>
              <w:rFonts w:ascii="Times New Roman" w:hAnsi="Times New Roman"/>
              <w:bCs/>
              <w:sz w:val="24"/>
              <w:szCs w:val="24"/>
              <w:lang w:val="pl-PL"/>
            </w:rPr>
          </w:rPrChange>
        </w:rPr>
        <w:t xml:space="preserve"> không thuộc hệ sinh thái rừng</w:t>
      </w:r>
      <w:r w:rsidR="00CF5062" w:rsidRPr="00315FC1">
        <w:rPr>
          <w:rFonts w:ascii="Times New Roman" w:hAnsi="Times New Roman"/>
          <w:bCs/>
          <w:color w:val="0000FF"/>
          <w:sz w:val="24"/>
          <w:szCs w:val="24"/>
          <w:lang w:val="pl-PL"/>
          <w:rPrChange w:id="1150" w:author="ThaiNN" w:date="2008-12-09T15:09:00Z">
            <w:rPr>
              <w:rFonts w:ascii="Times New Roman" w:hAnsi="Times New Roman"/>
              <w:bCs/>
              <w:sz w:val="24"/>
              <w:szCs w:val="24"/>
              <w:lang w:val="pl-PL"/>
            </w:rPr>
          </w:rPrChange>
        </w:rPr>
        <w:t xml:space="preserve"> có</w:t>
      </w:r>
      <w:r w:rsidR="007C7F91" w:rsidRPr="00315FC1">
        <w:rPr>
          <w:rFonts w:ascii="Times New Roman" w:hAnsi="Times New Roman"/>
          <w:color w:val="0000FF"/>
          <w:sz w:val="24"/>
          <w:szCs w:val="24"/>
          <w:lang w:val="vi-VN"/>
          <w:rPrChange w:id="1151" w:author="ThaiNN" w:date="2008-12-09T15:09:00Z">
            <w:rPr>
              <w:rFonts w:ascii="Times New Roman" w:hAnsi="Times New Roman"/>
              <w:sz w:val="24"/>
              <w:szCs w:val="24"/>
              <w:lang w:val="vi-VN"/>
            </w:rPr>
          </w:rPrChange>
        </w:rPr>
        <w:t xml:space="preserve"> hệ sinh thái tự nhiên đặc thù hoặc đại diện cho một vùng </w:t>
      </w:r>
      <w:r w:rsidR="007C7F91" w:rsidRPr="00315FC1">
        <w:rPr>
          <w:rFonts w:ascii="Times New Roman" w:hAnsi="Times New Roman"/>
          <w:bCs/>
          <w:color w:val="0000FF"/>
          <w:sz w:val="24"/>
          <w:szCs w:val="24"/>
          <w:lang w:val="pl-PL"/>
          <w:rPrChange w:id="1152" w:author="ThaiNN" w:date="2008-12-09T15:09:00Z">
            <w:rPr>
              <w:rFonts w:ascii="Times New Roman" w:hAnsi="Times New Roman"/>
              <w:bCs/>
              <w:sz w:val="24"/>
              <w:szCs w:val="24"/>
              <w:lang w:val="pl-PL"/>
            </w:rPr>
          </w:rPrChange>
        </w:rPr>
        <w:t>phải được điều tra, đánh giá</w:t>
      </w:r>
      <w:r w:rsidR="008345E3" w:rsidRPr="00315FC1">
        <w:rPr>
          <w:rFonts w:ascii="Times New Roman" w:hAnsi="Times New Roman"/>
          <w:bCs/>
          <w:color w:val="0000FF"/>
          <w:sz w:val="24"/>
          <w:szCs w:val="24"/>
          <w:lang w:val="pl-PL"/>
          <w:rPrChange w:id="1153" w:author="ThaiNN" w:date="2008-12-09T15:09:00Z">
            <w:rPr>
              <w:rFonts w:ascii="Times New Roman" w:hAnsi="Times New Roman"/>
              <w:bCs/>
              <w:sz w:val="24"/>
              <w:szCs w:val="24"/>
              <w:lang w:val="pl-PL"/>
            </w:rPr>
          </w:rPrChange>
        </w:rPr>
        <w:t xml:space="preserve"> hiện trạng</w:t>
      </w:r>
      <w:r w:rsidR="007C7F91" w:rsidRPr="00315FC1">
        <w:rPr>
          <w:rFonts w:ascii="Times New Roman" w:hAnsi="Times New Roman"/>
          <w:bCs/>
          <w:color w:val="0000FF"/>
          <w:sz w:val="24"/>
          <w:szCs w:val="24"/>
          <w:lang w:val="pl-PL"/>
          <w:rPrChange w:id="1154" w:author="ThaiNN" w:date="2008-12-09T15:09:00Z">
            <w:rPr>
              <w:rFonts w:ascii="Times New Roman" w:hAnsi="Times New Roman"/>
              <w:bCs/>
              <w:sz w:val="24"/>
              <w:szCs w:val="24"/>
              <w:lang w:val="pl-PL"/>
            </w:rPr>
          </w:rPrChange>
        </w:rPr>
        <w:t xml:space="preserve"> đa dạng sinh học và xác lập chế độ phát triển bền vững.</w:t>
      </w:r>
    </w:p>
    <w:p w14:paraId="3A016002" w14:textId="77777777" w:rsidR="007C7F91" w:rsidRPr="00315FC1" w:rsidRDefault="007C7F91" w:rsidP="00AC391C">
      <w:pPr>
        <w:tabs>
          <w:tab w:val="num" w:pos="0"/>
        </w:tabs>
        <w:spacing w:before="60" w:after="60"/>
        <w:ind w:firstLine="720"/>
        <w:jc w:val="both"/>
        <w:outlineLvl w:val="1"/>
        <w:rPr>
          <w:rFonts w:ascii="Times New Roman" w:hAnsi="Times New Roman"/>
          <w:bCs/>
          <w:color w:val="0000FF"/>
          <w:sz w:val="24"/>
          <w:szCs w:val="24"/>
          <w:lang w:val="pl-PL"/>
          <w:rPrChange w:id="1155"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1156" w:author="ThaiNN" w:date="2008-12-09T15:09:00Z">
            <w:rPr>
              <w:rFonts w:ascii="Times New Roman" w:hAnsi="Times New Roman"/>
              <w:bCs/>
              <w:sz w:val="24"/>
              <w:szCs w:val="24"/>
              <w:lang w:val="pl-PL"/>
            </w:rPr>
          </w:rPrChange>
        </w:rPr>
        <w:t xml:space="preserve">2. Ủy ban nhân dân cấp tỉnh điều tra, thống kê, đánh giá </w:t>
      </w:r>
      <w:r w:rsidR="008345E3" w:rsidRPr="00315FC1">
        <w:rPr>
          <w:rFonts w:ascii="Times New Roman" w:hAnsi="Times New Roman"/>
          <w:bCs/>
          <w:color w:val="0000FF"/>
          <w:sz w:val="24"/>
          <w:szCs w:val="24"/>
          <w:lang w:val="pl-PL"/>
          <w:rPrChange w:id="1157" w:author="ThaiNN" w:date="2008-12-09T15:09:00Z">
            <w:rPr>
              <w:rFonts w:ascii="Times New Roman" w:hAnsi="Times New Roman"/>
              <w:bCs/>
              <w:sz w:val="24"/>
              <w:szCs w:val="24"/>
              <w:lang w:val="pl-PL"/>
            </w:rPr>
          </w:rPrChange>
        </w:rPr>
        <w:t xml:space="preserve">hiện trạng </w:t>
      </w:r>
      <w:r w:rsidRPr="00315FC1">
        <w:rPr>
          <w:rFonts w:ascii="Times New Roman" w:hAnsi="Times New Roman"/>
          <w:bCs/>
          <w:color w:val="0000FF"/>
          <w:sz w:val="24"/>
          <w:szCs w:val="24"/>
          <w:lang w:val="pl-PL"/>
          <w:rPrChange w:id="1158" w:author="ThaiNN" w:date="2008-12-09T15:09:00Z">
            <w:rPr>
              <w:rFonts w:ascii="Times New Roman" w:hAnsi="Times New Roman"/>
              <w:bCs/>
              <w:sz w:val="24"/>
              <w:szCs w:val="24"/>
              <w:lang w:val="pl-PL"/>
            </w:rPr>
          </w:rPrChange>
        </w:rPr>
        <w:t xml:space="preserve">đa dạng sinh học và xác lập chế độ phát triển bền vững hệ sinh thái </w:t>
      </w:r>
      <w:r w:rsidR="00F86F91" w:rsidRPr="00315FC1">
        <w:rPr>
          <w:rFonts w:ascii="Times New Roman" w:hAnsi="Times New Roman"/>
          <w:bCs/>
          <w:color w:val="0000FF"/>
          <w:sz w:val="24"/>
          <w:szCs w:val="24"/>
          <w:lang w:val="pl-PL"/>
          <w:rPrChange w:id="1159" w:author="ThaiNN" w:date="2008-12-09T15:09:00Z">
            <w:rPr>
              <w:rFonts w:ascii="Times New Roman" w:hAnsi="Times New Roman"/>
              <w:bCs/>
              <w:sz w:val="24"/>
              <w:szCs w:val="24"/>
              <w:lang w:val="pl-PL"/>
            </w:rPr>
          </w:rPrChange>
        </w:rPr>
        <w:t xml:space="preserve">tự nhiên </w:t>
      </w:r>
      <w:r w:rsidRPr="00315FC1">
        <w:rPr>
          <w:rFonts w:ascii="Times New Roman" w:hAnsi="Times New Roman"/>
          <w:bCs/>
          <w:color w:val="0000FF"/>
          <w:sz w:val="24"/>
          <w:szCs w:val="24"/>
          <w:lang w:val="pl-PL"/>
          <w:rPrChange w:id="1160" w:author="ThaiNN" w:date="2008-12-09T15:09:00Z">
            <w:rPr>
              <w:rFonts w:ascii="Times New Roman" w:hAnsi="Times New Roman"/>
              <w:bCs/>
              <w:sz w:val="24"/>
              <w:szCs w:val="24"/>
              <w:lang w:val="pl-PL"/>
            </w:rPr>
          </w:rPrChange>
        </w:rPr>
        <w:t>trên vùng núi đá vôi và vùng đất chưa sử dụng</w:t>
      </w:r>
      <w:r w:rsidR="003A0DA3" w:rsidRPr="00315FC1">
        <w:rPr>
          <w:rFonts w:ascii="Times New Roman" w:hAnsi="Times New Roman"/>
          <w:b/>
          <w:bCs/>
          <w:color w:val="0000FF"/>
          <w:sz w:val="24"/>
          <w:szCs w:val="24"/>
          <w:lang w:val="pl-PL"/>
          <w:rPrChange w:id="1161" w:author="ThaiNN" w:date="2008-12-09T15:09:00Z">
            <w:rPr>
              <w:rFonts w:ascii="Times New Roman" w:hAnsi="Times New Roman"/>
              <w:b/>
              <w:bCs/>
              <w:sz w:val="24"/>
              <w:szCs w:val="24"/>
              <w:lang w:val="pl-PL"/>
            </w:rPr>
          </w:rPrChange>
        </w:rPr>
        <w:t xml:space="preserve"> </w:t>
      </w:r>
      <w:r w:rsidR="003A0DA3" w:rsidRPr="00315FC1">
        <w:rPr>
          <w:rFonts w:ascii="Times New Roman" w:hAnsi="Times New Roman"/>
          <w:bCs/>
          <w:color w:val="0000FF"/>
          <w:sz w:val="24"/>
          <w:szCs w:val="24"/>
          <w:lang w:val="pl-PL"/>
          <w:rPrChange w:id="1162" w:author="ThaiNN" w:date="2008-12-09T15:09:00Z">
            <w:rPr>
              <w:rFonts w:ascii="Times New Roman" w:hAnsi="Times New Roman"/>
              <w:bCs/>
              <w:sz w:val="24"/>
              <w:szCs w:val="24"/>
              <w:lang w:val="pl-PL"/>
            </w:rPr>
          </w:rPrChange>
        </w:rPr>
        <w:t>không thuộc hệ sinh thái rừng</w:t>
      </w:r>
      <w:r w:rsidRPr="00315FC1">
        <w:rPr>
          <w:rFonts w:ascii="Times New Roman" w:hAnsi="Times New Roman"/>
          <w:bCs/>
          <w:color w:val="0000FF"/>
          <w:sz w:val="24"/>
          <w:szCs w:val="24"/>
          <w:lang w:val="pl-PL"/>
          <w:rPrChange w:id="1163" w:author="ThaiNN" w:date="2008-12-09T15:09:00Z">
            <w:rPr>
              <w:rFonts w:ascii="Times New Roman" w:hAnsi="Times New Roman"/>
              <w:bCs/>
              <w:sz w:val="24"/>
              <w:szCs w:val="24"/>
              <w:lang w:val="pl-PL"/>
            </w:rPr>
          </w:rPrChange>
        </w:rPr>
        <w:t>.</w:t>
      </w:r>
      <w:r w:rsidRPr="00315FC1">
        <w:rPr>
          <w:rFonts w:ascii="Times New Roman" w:hAnsi="Times New Roman"/>
          <w:bCs/>
          <w:color w:val="0000FF"/>
          <w:sz w:val="24"/>
          <w:szCs w:val="24"/>
          <w:u w:val="single"/>
          <w:lang w:val="pl-PL"/>
          <w:rPrChange w:id="1164" w:author="ThaiNN" w:date="2008-12-09T15:09:00Z">
            <w:rPr>
              <w:rFonts w:ascii="Times New Roman" w:hAnsi="Times New Roman"/>
              <w:bCs/>
              <w:sz w:val="24"/>
              <w:szCs w:val="24"/>
              <w:u w:val="single"/>
              <w:lang w:val="pl-PL"/>
            </w:rPr>
          </w:rPrChange>
        </w:rPr>
        <w:t xml:space="preserve"> </w:t>
      </w:r>
    </w:p>
    <w:p w14:paraId="61CCF7A7" w14:textId="77777777" w:rsidR="00315FC1" w:rsidRPr="00315FC1" w:rsidRDefault="00315FC1" w:rsidP="00315FC1">
      <w:pPr>
        <w:tabs>
          <w:tab w:val="num" w:pos="0"/>
        </w:tabs>
        <w:jc w:val="center"/>
        <w:outlineLvl w:val="1"/>
        <w:rPr>
          <w:rFonts w:ascii="Times New Roman" w:hAnsi="Times New Roman"/>
          <w:iCs/>
          <w:color w:val="0000FF"/>
          <w:sz w:val="24"/>
          <w:szCs w:val="24"/>
          <w:lang w:val="pl-PL"/>
          <w:rPrChange w:id="1165" w:author="ThaiNN" w:date="2008-12-09T15:09:00Z">
            <w:rPr>
              <w:rFonts w:ascii="Times New Roman" w:hAnsi="Times New Roman"/>
              <w:iCs/>
              <w:sz w:val="24"/>
              <w:szCs w:val="24"/>
              <w:lang w:val="pl-PL"/>
            </w:rPr>
          </w:rPrChange>
        </w:rPr>
      </w:pPr>
    </w:p>
    <w:p w14:paraId="0F45B416" w14:textId="77777777" w:rsidR="007C7F91" w:rsidRPr="00315FC1" w:rsidRDefault="007C7F91" w:rsidP="00315FC1">
      <w:pPr>
        <w:tabs>
          <w:tab w:val="num" w:pos="0"/>
        </w:tabs>
        <w:jc w:val="center"/>
        <w:outlineLvl w:val="1"/>
        <w:rPr>
          <w:rFonts w:ascii="Times New Roman" w:hAnsi="Times New Roman"/>
          <w:iCs/>
          <w:color w:val="0000FF"/>
          <w:sz w:val="24"/>
          <w:szCs w:val="24"/>
          <w:lang w:val="pl-PL"/>
          <w:rPrChange w:id="1166" w:author="ThaiNN" w:date="2008-12-09T15:09:00Z">
            <w:rPr>
              <w:rFonts w:ascii="Times New Roman" w:hAnsi="Times New Roman"/>
              <w:iCs/>
              <w:sz w:val="24"/>
              <w:szCs w:val="24"/>
              <w:lang w:val="pl-PL"/>
            </w:rPr>
          </w:rPrChange>
        </w:rPr>
      </w:pPr>
      <w:r w:rsidRPr="00315FC1">
        <w:rPr>
          <w:rFonts w:ascii="Times New Roman" w:hAnsi="Times New Roman"/>
          <w:iCs/>
          <w:color w:val="0000FF"/>
          <w:sz w:val="24"/>
          <w:szCs w:val="24"/>
          <w:lang w:val="pl-PL"/>
          <w:rPrChange w:id="1167" w:author="ThaiNN" w:date="2008-12-09T15:09:00Z">
            <w:rPr>
              <w:rFonts w:ascii="Times New Roman" w:hAnsi="Times New Roman"/>
              <w:iCs/>
              <w:sz w:val="24"/>
              <w:szCs w:val="24"/>
              <w:lang w:val="pl-PL"/>
            </w:rPr>
          </w:rPrChange>
        </w:rPr>
        <w:t>CHƯƠNG IV</w:t>
      </w:r>
    </w:p>
    <w:p w14:paraId="001A717C" w14:textId="77777777" w:rsidR="000461E4" w:rsidRPr="00315FC1" w:rsidRDefault="007C7F91" w:rsidP="00315FC1">
      <w:pPr>
        <w:jc w:val="center"/>
        <w:rPr>
          <w:rFonts w:ascii="Times New Roman" w:hAnsi="Times New Roman"/>
          <w:b/>
          <w:color w:val="0000FF"/>
          <w:sz w:val="24"/>
          <w:szCs w:val="24"/>
          <w:lang w:val="pl-PL"/>
          <w:rPrChange w:id="1168"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169" w:author="ThaiNN" w:date="2008-12-09T15:09:00Z">
            <w:rPr>
              <w:rFonts w:ascii="Times New Roman" w:hAnsi="Times New Roman"/>
              <w:b/>
              <w:sz w:val="24"/>
              <w:szCs w:val="24"/>
              <w:lang w:val="pl-PL"/>
            </w:rPr>
          </w:rPrChange>
        </w:rPr>
        <w:t>BẢO TỒN VÀ PHÁT TRIỂN BỀN VỮNG  CÁC LOÀI SINH VẬT</w:t>
      </w:r>
    </w:p>
    <w:p w14:paraId="11804C16" w14:textId="77777777" w:rsidR="00315FC1" w:rsidRPr="00315FC1" w:rsidRDefault="00315FC1" w:rsidP="00315FC1">
      <w:pPr>
        <w:tabs>
          <w:tab w:val="num" w:pos="0"/>
        </w:tabs>
        <w:jc w:val="center"/>
        <w:outlineLvl w:val="1"/>
        <w:rPr>
          <w:rFonts w:ascii="Times New Roman" w:hAnsi="Times New Roman"/>
          <w:b/>
          <w:bCs/>
          <w:color w:val="0000FF"/>
          <w:sz w:val="24"/>
          <w:szCs w:val="24"/>
          <w:lang w:val="pl-PL"/>
          <w:rPrChange w:id="1170" w:author="ThaiNN" w:date="2008-12-09T15:09:00Z">
            <w:rPr>
              <w:rFonts w:ascii="Times New Roman" w:hAnsi="Times New Roman"/>
              <w:b/>
              <w:bCs/>
              <w:sz w:val="24"/>
              <w:szCs w:val="24"/>
              <w:lang w:val="pl-PL"/>
            </w:rPr>
          </w:rPrChange>
        </w:rPr>
      </w:pPr>
    </w:p>
    <w:p w14:paraId="01F397A7" w14:textId="77777777" w:rsidR="007C7F91" w:rsidRPr="00315FC1" w:rsidRDefault="007C7F91" w:rsidP="00315FC1">
      <w:pPr>
        <w:tabs>
          <w:tab w:val="num" w:pos="0"/>
        </w:tabs>
        <w:jc w:val="center"/>
        <w:outlineLvl w:val="1"/>
        <w:rPr>
          <w:rFonts w:ascii="Times New Roman" w:hAnsi="Times New Roman"/>
          <w:b/>
          <w:bCs/>
          <w:color w:val="0000FF"/>
          <w:sz w:val="24"/>
          <w:szCs w:val="24"/>
          <w:lang w:val="pl-PL"/>
          <w:rPrChange w:id="1171"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1172" w:author="ThaiNN" w:date="2008-12-09T15:09:00Z">
            <w:rPr>
              <w:rFonts w:ascii="Times New Roman" w:hAnsi="Times New Roman"/>
              <w:b/>
              <w:bCs/>
              <w:sz w:val="24"/>
              <w:szCs w:val="24"/>
              <w:lang w:val="pl-PL"/>
            </w:rPr>
          </w:rPrChange>
        </w:rPr>
        <w:t>Mục 1</w:t>
      </w:r>
    </w:p>
    <w:p w14:paraId="790D913A" w14:textId="77777777" w:rsidR="007C7F91" w:rsidRPr="00315FC1" w:rsidRDefault="007C7F91" w:rsidP="00315FC1">
      <w:pPr>
        <w:tabs>
          <w:tab w:val="num" w:pos="0"/>
        </w:tabs>
        <w:jc w:val="center"/>
        <w:outlineLvl w:val="1"/>
        <w:rPr>
          <w:rFonts w:ascii="Times New Roman" w:hAnsi="Times New Roman"/>
          <w:b/>
          <w:bCs/>
          <w:color w:val="0000FF"/>
          <w:sz w:val="24"/>
          <w:szCs w:val="24"/>
          <w:lang w:val="pl-PL"/>
          <w:rPrChange w:id="1173"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1174" w:author="ThaiNN" w:date="2008-12-09T15:09:00Z">
            <w:rPr>
              <w:rFonts w:ascii="Times New Roman" w:hAnsi="Times New Roman"/>
              <w:b/>
              <w:bCs/>
              <w:sz w:val="24"/>
              <w:szCs w:val="24"/>
              <w:lang w:val="pl-PL"/>
            </w:rPr>
          </w:rPrChange>
        </w:rPr>
        <w:t>BẢO VỆ LOÀI THUỘC DANH MỤC LOÀI</w:t>
      </w:r>
      <w:r w:rsidR="00523642" w:rsidRPr="00315FC1">
        <w:rPr>
          <w:rFonts w:ascii="Times New Roman" w:hAnsi="Times New Roman"/>
          <w:b/>
          <w:bCs/>
          <w:color w:val="0000FF"/>
          <w:sz w:val="24"/>
          <w:szCs w:val="24"/>
          <w:lang w:val="pl-PL"/>
          <w:rPrChange w:id="1175" w:author="ThaiNN" w:date="2008-12-09T15:09:00Z">
            <w:rPr>
              <w:rFonts w:ascii="Times New Roman" w:hAnsi="Times New Roman"/>
              <w:b/>
              <w:bCs/>
              <w:sz w:val="24"/>
              <w:szCs w:val="24"/>
              <w:lang w:val="pl-PL"/>
            </w:rPr>
          </w:rPrChange>
        </w:rPr>
        <w:br/>
      </w:r>
      <w:r w:rsidRPr="00315FC1">
        <w:rPr>
          <w:rFonts w:ascii="Times New Roman" w:hAnsi="Times New Roman"/>
          <w:b/>
          <w:bCs/>
          <w:color w:val="0000FF"/>
          <w:sz w:val="24"/>
          <w:szCs w:val="24"/>
          <w:lang w:val="pl-PL"/>
          <w:rPrChange w:id="1176" w:author="ThaiNN" w:date="2008-12-09T15:09:00Z">
            <w:rPr>
              <w:rFonts w:ascii="Times New Roman" w:hAnsi="Times New Roman"/>
              <w:b/>
              <w:bCs/>
              <w:sz w:val="24"/>
              <w:szCs w:val="24"/>
              <w:lang w:val="pl-PL"/>
            </w:rPr>
          </w:rPrChange>
        </w:rPr>
        <w:t>NGUY CẤP, QUÝ, HIẾM  ĐƯỢC ƯU TIÊN BẢO VỆ</w:t>
      </w:r>
    </w:p>
    <w:p w14:paraId="18894CE0" w14:textId="77777777" w:rsidR="00315FC1" w:rsidRPr="00315FC1" w:rsidRDefault="00315FC1" w:rsidP="00315FC1">
      <w:pPr>
        <w:tabs>
          <w:tab w:val="num" w:pos="0"/>
        </w:tabs>
        <w:jc w:val="center"/>
        <w:outlineLvl w:val="1"/>
        <w:rPr>
          <w:rFonts w:ascii="Times New Roman" w:hAnsi="Times New Roman"/>
          <w:b/>
          <w:bCs/>
          <w:color w:val="0000FF"/>
          <w:sz w:val="24"/>
          <w:szCs w:val="24"/>
          <w:lang w:val="pl-PL"/>
          <w:rPrChange w:id="1177" w:author="ThaiNN" w:date="2008-12-09T15:09:00Z">
            <w:rPr>
              <w:rFonts w:ascii="Times New Roman" w:hAnsi="Times New Roman"/>
              <w:b/>
              <w:bCs/>
              <w:sz w:val="24"/>
              <w:szCs w:val="24"/>
              <w:lang w:val="pl-PL"/>
            </w:rPr>
          </w:rPrChange>
        </w:rPr>
      </w:pPr>
    </w:p>
    <w:p w14:paraId="6656F23B" w14:textId="77777777" w:rsidR="007C7F91" w:rsidRPr="00315FC1" w:rsidRDefault="007C7F91" w:rsidP="00523642">
      <w:pPr>
        <w:tabs>
          <w:tab w:val="num" w:pos="0"/>
        </w:tabs>
        <w:spacing w:before="120" w:after="120"/>
        <w:ind w:firstLine="720"/>
        <w:jc w:val="both"/>
        <w:outlineLvl w:val="1"/>
        <w:rPr>
          <w:rFonts w:ascii="Times New Roman" w:hAnsi="Times New Roman"/>
          <w:b/>
          <w:bCs/>
          <w:color w:val="0000FF"/>
          <w:sz w:val="24"/>
          <w:szCs w:val="24"/>
          <w:lang w:val="pl-PL"/>
          <w:rPrChange w:id="1178"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1179" w:author="ThaiNN" w:date="2008-12-09T15:09:00Z">
            <w:rPr>
              <w:rFonts w:ascii="Times New Roman" w:hAnsi="Times New Roman"/>
              <w:b/>
              <w:bCs/>
              <w:sz w:val="24"/>
              <w:szCs w:val="24"/>
              <w:lang w:val="pl-PL"/>
            </w:rPr>
          </w:rPrChange>
        </w:rPr>
        <w:t>Điều 37. Loài được đưa vào Danh mục loài nguy cấp, quý, hiếm được ưu tiên bảo vệ</w:t>
      </w:r>
    </w:p>
    <w:p w14:paraId="3097BEDD" w14:textId="77777777" w:rsidR="007C7F91" w:rsidRPr="00315FC1" w:rsidRDefault="00401242" w:rsidP="00401242">
      <w:pPr>
        <w:tabs>
          <w:tab w:val="num" w:pos="0"/>
        </w:tabs>
        <w:spacing w:before="60" w:after="60"/>
        <w:jc w:val="both"/>
        <w:outlineLvl w:val="1"/>
        <w:rPr>
          <w:rFonts w:ascii="Times New Roman" w:hAnsi="Times New Roman"/>
          <w:color w:val="0000FF"/>
          <w:sz w:val="24"/>
          <w:szCs w:val="24"/>
          <w:lang w:val="pl-PL"/>
          <w:rPrChange w:id="1180" w:author="ThaiNN" w:date="2008-12-09T15:09:00Z">
            <w:rPr>
              <w:rFonts w:ascii="Times New Roman" w:hAnsi="Times New Roman"/>
              <w:sz w:val="24"/>
              <w:szCs w:val="24"/>
              <w:lang w:val="pl-PL"/>
            </w:rPr>
          </w:rPrChange>
        </w:rPr>
      </w:pPr>
      <w:r w:rsidRPr="00315FC1">
        <w:rPr>
          <w:rFonts w:ascii="Times New Roman" w:hAnsi="Times New Roman"/>
          <w:color w:val="0000FF"/>
          <w:spacing w:val="-4"/>
          <w:sz w:val="24"/>
          <w:szCs w:val="24"/>
          <w:lang w:val="pl-PL"/>
          <w:rPrChange w:id="1181" w:author="ThaiNN" w:date="2008-12-09T15:09:00Z">
            <w:rPr>
              <w:rFonts w:ascii="Times New Roman" w:hAnsi="Times New Roman"/>
              <w:spacing w:val="-4"/>
              <w:sz w:val="24"/>
              <w:szCs w:val="24"/>
              <w:lang w:val="pl-PL"/>
            </w:rPr>
          </w:rPrChange>
        </w:rPr>
        <w:tab/>
      </w:r>
      <w:r w:rsidR="00D24546" w:rsidRPr="00315FC1">
        <w:rPr>
          <w:rFonts w:ascii="Times New Roman" w:hAnsi="Times New Roman"/>
          <w:color w:val="0000FF"/>
          <w:spacing w:val="-4"/>
          <w:sz w:val="24"/>
          <w:szCs w:val="24"/>
          <w:lang w:val="pl-PL"/>
          <w:rPrChange w:id="1182" w:author="ThaiNN" w:date="2008-12-09T15:09:00Z">
            <w:rPr>
              <w:rFonts w:ascii="Times New Roman" w:hAnsi="Times New Roman"/>
              <w:spacing w:val="-4"/>
              <w:sz w:val="24"/>
              <w:szCs w:val="24"/>
              <w:lang w:val="pl-PL"/>
            </w:rPr>
          </w:rPrChange>
        </w:rPr>
        <w:t xml:space="preserve">1. </w:t>
      </w:r>
      <w:r w:rsidR="007C7F91" w:rsidRPr="00315FC1">
        <w:rPr>
          <w:rFonts w:ascii="Times New Roman" w:hAnsi="Times New Roman"/>
          <w:color w:val="0000FF"/>
          <w:spacing w:val="-4"/>
          <w:sz w:val="24"/>
          <w:szCs w:val="24"/>
          <w:lang w:val="pl-PL"/>
          <w:rPrChange w:id="1183" w:author="ThaiNN" w:date="2008-12-09T15:09:00Z">
            <w:rPr>
              <w:rFonts w:ascii="Times New Roman" w:hAnsi="Times New Roman"/>
              <w:spacing w:val="-4"/>
              <w:sz w:val="24"/>
              <w:szCs w:val="24"/>
              <w:lang w:val="pl-PL"/>
            </w:rPr>
          </w:rPrChange>
        </w:rPr>
        <w:t xml:space="preserve">Loài được xem xét đưa vào Danh mục </w:t>
      </w:r>
      <w:r w:rsidR="007C7F91" w:rsidRPr="00315FC1">
        <w:rPr>
          <w:rFonts w:ascii="Times New Roman" w:hAnsi="Times New Roman"/>
          <w:color w:val="0000FF"/>
          <w:sz w:val="24"/>
          <w:szCs w:val="24"/>
          <w:lang w:val="pl-PL"/>
          <w:rPrChange w:id="1184" w:author="ThaiNN" w:date="2008-12-09T15:09:00Z">
            <w:rPr>
              <w:rFonts w:ascii="Times New Roman" w:hAnsi="Times New Roman"/>
              <w:sz w:val="24"/>
              <w:szCs w:val="24"/>
              <w:lang w:val="pl-PL"/>
            </w:rPr>
          </w:rPrChange>
        </w:rPr>
        <w:t xml:space="preserve">loài nguy cấp, quý, hiếm được </w:t>
      </w:r>
      <w:r w:rsidR="007C7F91" w:rsidRPr="00315FC1">
        <w:rPr>
          <w:rFonts w:ascii="Times New Roman" w:hAnsi="Times New Roman"/>
          <w:color w:val="0000FF"/>
          <w:spacing w:val="-4"/>
          <w:sz w:val="24"/>
          <w:szCs w:val="24"/>
          <w:lang w:val="pl-PL"/>
          <w:rPrChange w:id="1185" w:author="ThaiNN" w:date="2008-12-09T15:09:00Z">
            <w:rPr>
              <w:rFonts w:ascii="Times New Roman" w:hAnsi="Times New Roman"/>
              <w:spacing w:val="-4"/>
              <w:sz w:val="24"/>
              <w:szCs w:val="24"/>
              <w:lang w:val="pl-PL"/>
            </w:rPr>
          </w:rPrChange>
        </w:rPr>
        <w:t>ưu tiên bảo vệ</w:t>
      </w:r>
      <w:r w:rsidR="007C7F91" w:rsidRPr="00315FC1">
        <w:rPr>
          <w:rFonts w:ascii="Times New Roman" w:hAnsi="Times New Roman"/>
          <w:color w:val="0000FF"/>
          <w:sz w:val="24"/>
          <w:szCs w:val="24"/>
          <w:lang w:val="pl-PL"/>
          <w:rPrChange w:id="1186" w:author="ThaiNN" w:date="2008-12-09T15:09:00Z">
            <w:rPr>
              <w:rFonts w:ascii="Times New Roman" w:hAnsi="Times New Roman"/>
              <w:sz w:val="24"/>
              <w:szCs w:val="24"/>
              <w:lang w:val="pl-PL"/>
            </w:rPr>
          </w:rPrChange>
        </w:rPr>
        <w:t xml:space="preserve"> bao gồm:</w:t>
      </w:r>
    </w:p>
    <w:p w14:paraId="488200AC" w14:textId="77777777" w:rsidR="007C7F91" w:rsidRPr="00315FC1" w:rsidRDefault="00D24546" w:rsidP="00AC391C">
      <w:pPr>
        <w:tabs>
          <w:tab w:val="num" w:pos="0"/>
        </w:tabs>
        <w:spacing w:before="60" w:after="60"/>
        <w:ind w:firstLine="720"/>
        <w:jc w:val="both"/>
        <w:outlineLvl w:val="1"/>
        <w:rPr>
          <w:rFonts w:ascii="Times New Roman" w:hAnsi="Times New Roman"/>
          <w:color w:val="0000FF"/>
          <w:sz w:val="24"/>
          <w:szCs w:val="24"/>
          <w:lang w:val="pl-PL"/>
          <w:rPrChange w:id="118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188" w:author="ThaiNN" w:date="2008-12-09T15:09:00Z">
            <w:rPr>
              <w:rFonts w:ascii="Times New Roman" w:hAnsi="Times New Roman"/>
              <w:sz w:val="24"/>
              <w:szCs w:val="24"/>
              <w:lang w:val="pl-PL"/>
            </w:rPr>
          </w:rPrChange>
        </w:rPr>
        <w:t xml:space="preserve">a) </w:t>
      </w:r>
      <w:r w:rsidR="007C7F91" w:rsidRPr="00315FC1">
        <w:rPr>
          <w:rFonts w:ascii="Times New Roman" w:hAnsi="Times New Roman"/>
          <w:color w:val="0000FF"/>
          <w:sz w:val="24"/>
          <w:szCs w:val="24"/>
          <w:lang w:val="pl-PL"/>
          <w:rPrChange w:id="1189" w:author="ThaiNN" w:date="2008-12-09T15:09:00Z">
            <w:rPr>
              <w:rFonts w:ascii="Times New Roman" w:hAnsi="Times New Roman"/>
              <w:sz w:val="24"/>
              <w:szCs w:val="24"/>
              <w:lang w:val="pl-PL"/>
            </w:rPr>
          </w:rPrChange>
        </w:rPr>
        <w:t xml:space="preserve">Loài </w:t>
      </w:r>
      <w:r w:rsidR="007C7F91" w:rsidRPr="00315FC1">
        <w:rPr>
          <w:rFonts w:ascii="Times New Roman" w:hAnsi="Times New Roman"/>
          <w:bCs/>
          <w:iCs/>
          <w:color w:val="0000FF"/>
          <w:sz w:val="24"/>
          <w:szCs w:val="24"/>
          <w:lang w:val="pl-PL"/>
          <w:rPrChange w:id="1190" w:author="ThaiNN" w:date="2008-12-09T15:09:00Z">
            <w:rPr>
              <w:rFonts w:ascii="Times New Roman" w:hAnsi="Times New Roman"/>
              <w:bCs/>
              <w:iCs/>
              <w:color w:val="000000"/>
              <w:sz w:val="24"/>
              <w:szCs w:val="24"/>
              <w:lang w:val="pl-PL"/>
            </w:rPr>
          </w:rPrChange>
        </w:rPr>
        <w:t>động vật, thực vật hoang dã nguy cấp, quý, hiếm</w:t>
      </w:r>
      <w:r w:rsidR="00F86F91" w:rsidRPr="00315FC1">
        <w:rPr>
          <w:rFonts w:ascii="Times New Roman" w:hAnsi="Times New Roman"/>
          <w:color w:val="0000FF"/>
          <w:sz w:val="24"/>
          <w:szCs w:val="24"/>
          <w:lang w:val="pl-PL"/>
          <w:rPrChange w:id="1191" w:author="ThaiNN" w:date="2008-12-09T15:09:00Z">
            <w:rPr>
              <w:rFonts w:ascii="Times New Roman" w:hAnsi="Times New Roman"/>
              <w:sz w:val="24"/>
              <w:szCs w:val="24"/>
              <w:lang w:val="pl-PL"/>
            </w:rPr>
          </w:rPrChange>
        </w:rPr>
        <w:t>;</w:t>
      </w:r>
    </w:p>
    <w:p w14:paraId="3E609EE6" w14:textId="77777777" w:rsidR="007C7F91" w:rsidRPr="00315FC1" w:rsidRDefault="00D24546" w:rsidP="00AC391C">
      <w:pPr>
        <w:tabs>
          <w:tab w:val="num" w:pos="0"/>
        </w:tabs>
        <w:spacing w:before="60" w:after="60"/>
        <w:ind w:firstLine="720"/>
        <w:jc w:val="both"/>
        <w:outlineLvl w:val="1"/>
        <w:rPr>
          <w:rFonts w:ascii="Times New Roman" w:hAnsi="Times New Roman"/>
          <w:color w:val="0000FF"/>
          <w:sz w:val="24"/>
          <w:szCs w:val="24"/>
          <w:lang w:val="pl-PL"/>
          <w:rPrChange w:id="119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193" w:author="ThaiNN" w:date="2008-12-09T15:09:00Z">
            <w:rPr>
              <w:rFonts w:ascii="Times New Roman" w:hAnsi="Times New Roman"/>
              <w:sz w:val="24"/>
              <w:szCs w:val="24"/>
              <w:lang w:val="pl-PL"/>
            </w:rPr>
          </w:rPrChange>
        </w:rPr>
        <w:t xml:space="preserve">b) </w:t>
      </w:r>
      <w:r w:rsidR="007C7F91" w:rsidRPr="00315FC1">
        <w:rPr>
          <w:rFonts w:ascii="Times New Roman" w:hAnsi="Times New Roman"/>
          <w:color w:val="0000FF"/>
          <w:sz w:val="24"/>
          <w:szCs w:val="24"/>
          <w:lang w:val="pl-PL"/>
          <w:rPrChange w:id="1194" w:author="ThaiNN" w:date="2008-12-09T15:09:00Z">
            <w:rPr>
              <w:rFonts w:ascii="Times New Roman" w:hAnsi="Times New Roman"/>
              <w:sz w:val="24"/>
              <w:szCs w:val="24"/>
              <w:lang w:val="pl-PL"/>
            </w:rPr>
          </w:rPrChange>
        </w:rPr>
        <w:t xml:space="preserve">Giống cây trồng, giống vật nuôi, vi sinh vật và nấm nguy cấp, quý, hiếm. </w:t>
      </w:r>
    </w:p>
    <w:p w14:paraId="1BBCC449" w14:textId="77777777" w:rsidR="007C7F91" w:rsidRPr="00315FC1" w:rsidRDefault="00D24546" w:rsidP="00AC391C">
      <w:pPr>
        <w:tabs>
          <w:tab w:val="num" w:pos="0"/>
          <w:tab w:val="left" w:pos="1400"/>
        </w:tabs>
        <w:spacing w:before="60" w:after="60"/>
        <w:ind w:firstLine="720"/>
        <w:jc w:val="both"/>
        <w:outlineLvl w:val="1"/>
        <w:rPr>
          <w:rFonts w:ascii="Times New Roman" w:hAnsi="Times New Roman"/>
          <w:color w:val="0000FF"/>
          <w:sz w:val="24"/>
          <w:szCs w:val="24"/>
          <w:lang w:val="pl-PL"/>
          <w:rPrChange w:id="119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196" w:author="ThaiNN" w:date="2008-12-09T15:09:00Z">
            <w:rPr>
              <w:rFonts w:ascii="Times New Roman" w:hAnsi="Times New Roman"/>
              <w:sz w:val="24"/>
              <w:szCs w:val="24"/>
              <w:lang w:val="pl-PL"/>
            </w:rPr>
          </w:rPrChange>
        </w:rPr>
        <w:t xml:space="preserve">2. </w:t>
      </w:r>
      <w:r w:rsidR="007C7F91" w:rsidRPr="00315FC1">
        <w:rPr>
          <w:rFonts w:ascii="Times New Roman" w:hAnsi="Times New Roman"/>
          <w:color w:val="0000FF"/>
          <w:sz w:val="24"/>
          <w:szCs w:val="24"/>
          <w:lang w:val="pl-PL"/>
          <w:rPrChange w:id="1197" w:author="ThaiNN" w:date="2008-12-09T15:09:00Z">
            <w:rPr>
              <w:rFonts w:ascii="Times New Roman" w:hAnsi="Times New Roman"/>
              <w:sz w:val="24"/>
              <w:szCs w:val="24"/>
              <w:lang w:val="pl-PL"/>
            </w:rPr>
          </w:rPrChange>
        </w:rPr>
        <w:t xml:space="preserve">Chính phủ </w:t>
      </w:r>
      <w:r w:rsidR="00574C91" w:rsidRPr="00315FC1">
        <w:rPr>
          <w:rFonts w:ascii="Times New Roman" w:hAnsi="Times New Roman"/>
          <w:color w:val="0000FF"/>
          <w:sz w:val="24"/>
          <w:szCs w:val="24"/>
          <w:lang w:val="pl-PL"/>
          <w:rPrChange w:id="1198" w:author="ThaiNN" w:date="2008-12-09T15:09:00Z">
            <w:rPr>
              <w:rFonts w:ascii="Times New Roman" w:hAnsi="Times New Roman"/>
              <w:sz w:val="24"/>
              <w:szCs w:val="24"/>
              <w:lang w:val="pl-PL"/>
            </w:rPr>
          </w:rPrChange>
        </w:rPr>
        <w:t xml:space="preserve">quy định cụ thể tiêu chí xác </w:t>
      </w:r>
      <w:r w:rsidR="008345E3" w:rsidRPr="00315FC1">
        <w:rPr>
          <w:rFonts w:ascii="Times New Roman" w:hAnsi="Times New Roman"/>
          <w:color w:val="0000FF"/>
          <w:sz w:val="24"/>
          <w:szCs w:val="24"/>
          <w:lang w:val="pl-PL"/>
          <w:rPrChange w:id="1199" w:author="ThaiNN" w:date="2008-12-09T15:09:00Z">
            <w:rPr>
              <w:rFonts w:ascii="Times New Roman" w:hAnsi="Times New Roman"/>
              <w:sz w:val="24"/>
              <w:szCs w:val="24"/>
              <w:lang w:val="pl-PL"/>
            </w:rPr>
          </w:rPrChange>
        </w:rPr>
        <w:t>định</w:t>
      </w:r>
      <w:r w:rsidR="00574C91" w:rsidRPr="00315FC1">
        <w:rPr>
          <w:rFonts w:ascii="Times New Roman" w:hAnsi="Times New Roman"/>
          <w:color w:val="0000FF"/>
          <w:sz w:val="24"/>
          <w:szCs w:val="24"/>
          <w:lang w:val="pl-PL"/>
          <w:rPrChange w:id="1200" w:author="ThaiNN" w:date="2008-12-09T15:09:00Z">
            <w:rPr>
              <w:rFonts w:ascii="Times New Roman" w:hAnsi="Times New Roman"/>
              <w:sz w:val="24"/>
              <w:szCs w:val="24"/>
              <w:lang w:val="pl-PL"/>
            </w:rPr>
          </w:rPrChange>
        </w:rPr>
        <w:t xml:space="preserve"> loài và chế độ quản lý, bảo vệ</w:t>
      </w:r>
      <w:r w:rsidR="00A6745F" w:rsidRPr="00315FC1">
        <w:rPr>
          <w:rFonts w:ascii="Times New Roman" w:hAnsi="Times New Roman"/>
          <w:color w:val="0000FF"/>
          <w:sz w:val="24"/>
          <w:szCs w:val="24"/>
          <w:lang w:val="pl-PL"/>
          <w:rPrChange w:id="1201" w:author="ThaiNN" w:date="2008-12-09T15:09:00Z">
            <w:rPr>
              <w:rFonts w:ascii="Times New Roman" w:hAnsi="Times New Roman"/>
              <w:sz w:val="24"/>
              <w:szCs w:val="24"/>
              <w:lang w:val="pl-PL"/>
            </w:rPr>
          </w:rPrChange>
        </w:rPr>
        <w:t xml:space="preserve"> loài thuộc Danh mục loài nguy cấp, quý, hiếm được ưu tiên bảo vệ</w:t>
      </w:r>
      <w:r w:rsidR="00503F34" w:rsidRPr="00315FC1">
        <w:rPr>
          <w:rFonts w:ascii="Times New Roman" w:hAnsi="Times New Roman"/>
          <w:color w:val="0000FF"/>
          <w:sz w:val="24"/>
          <w:szCs w:val="24"/>
          <w:lang w:val="pl-PL"/>
          <w:rPrChange w:id="1202" w:author="ThaiNN" w:date="2008-12-09T15:09:00Z">
            <w:rPr>
              <w:rFonts w:ascii="Times New Roman" w:hAnsi="Times New Roman"/>
              <w:sz w:val="24"/>
              <w:szCs w:val="24"/>
              <w:lang w:val="pl-PL"/>
            </w:rPr>
          </w:rPrChange>
        </w:rPr>
        <w:t>;</w:t>
      </w:r>
      <w:r w:rsidR="00574C91" w:rsidRPr="00315FC1">
        <w:rPr>
          <w:rFonts w:ascii="Times New Roman" w:hAnsi="Times New Roman"/>
          <w:color w:val="0000FF"/>
          <w:sz w:val="24"/>
          <w:szCs w:val="24"/>
          <w:lang w:val="pl-PL"/>
          <w:rPrChange w:id="1203" w:author="ThaiNN" w:date="2008-12-09T15:09:00Z">
            <w:rPr>
              <w:rFonts w:ascii="Times New Roman" w:hAnsi="Times New Roman"/>
              <w:sz w:val="24"/>
              <w:szCs w:val="24"/>
              <w:lang w:val="pl-PL"/>
            </w:rPr>
          </w:rPrChange>
        </w:rPr>
        <w:t xml:space="preserve"> </w:t>
      </w:r>
      <w:r w:rsidR="007C7F91" w:rsidRPr="00315FC1">
        <w:rPr>
          <w:rFonts w:ascii="Times New Roman" w:hAnsi="Times New Roman"/>
          <w:color w:val="0000FF"/>
          <w:sz w:val="24"/>
          <w:szCs w:val="24"/>
          <w:lang w:val="pl-PL"/>
          <w:rPrChange w:id="1204" w:author="ThaiNN" w:date="2008-12-09T15:09:00Z">
            <w:rPr>
              <w:rFonts w:ascii="Times New Roman" w:hAnsi="Times New Roman"/>
              <w:sz w:val="24"/>
              <w:szCs w:val="24"/>
              <w:lang w:val="pl-PL"/>
            </w:rPr>
          </w:rPrChange>
        </w:rPr>
        <w:t>ban hành Danh mục loài nguy cấp, quý, hiếm được ưu tiên bảo vệ.</w:t>
      </w:r>
    </w:p>
    <w:p w14:paraId="33C2D91F" w14:textId="77777777" w:rsidR="007C7F91" w:rsidRPr="00315FC1" w:rsidRDefault="007C7F91" w:rsidP="00523642">
      <w:pPr>
        <w:tabs>
          <w:tab w:val="num" w:pos="0"/>
        </w:tabs>
        <w:spacing w:before="120" w:after="120"/>
        <w:ind w:firstLine="720"/>
        <w:jc w:val="both"/>
        <w:outlineLvl w:val="1"/>
        <w:rPr>
          <w:rFonts w:ascii="Times New Roman" w:hAnsi="Times New Roman"/>
          <w:b/>
          <w:color w:val="0000FF"/>
          <w:spacing w:val="-6"/>
          <w:sz w:val="24"/>
          <w:szCs w:val="24"/>
          <w:lang w:val="pl-PL"/>
          <w:rPrChange w:id="1205" w:author="ThaiNN" w:date="2008-12-09T15:09:00Z">
            <w:rPr>
              <w:rFonts w:ascii="Times New Roman" w:hAnsi="Times New Roman"/>
              <w:b/>
              <w:spacing w:val="-6"/>
              <w:sz w:val="24"/>
              <w:szCs w:val="24"/>
              <w:lang w:val="pl-PL"/>
            </w:rPr>
          </w:rPrChange>
        </w:rPr>
      </w:pPr>
      <w:r w:rsidRPr="00315FC1">
        <w:rPr>
          <w:rFonts w:ascii="Times New Roman" w:hAnsi="Times New Roman"/>
          <w:b/>
          <w:color w:val="0000FF"/>
          <w:spacing w:val="-6"/>
          <w:sz w:val="24"/>
          <w:szCs w:val="24"/>
          <w:lang w:val="pl-PL"/>
          <w:rPrChange w:id="1206" w:author="ThaiNN" w:date="2008-12-09T15:09:00Z">
            <w:rPr>
              <w:rFonts w:ascii="Times New Roman" w:hAnsi="Times New Roman"/>
              <w:b/>
              <w:spacing w:val="-6"/>
              <w:sz w:val="24"/>
              <w:szCs w:val="24"/>
              <w:lang w:val="pl-PL"/>
            </w:rPr>
          </w:rPrChange>
        </w:rPr>
        <w:t xml:space="preserve">Điều 38. Đề nghị </w:t>
      </w:r>
      <w:r w:rsidR="00D24546" w:rsidRPr="00315FC1">
        <w:rPr>
          <w:rFonts w:ascii="Times New Roman" w:hAnsi="Times New Roman"/>
          <w:b/>
          <w:color w:val="0000FF"/>
          <w:spacing w:val="-6"/>
          <w:sz w:val="24"/>
          <w:szCs w:val="24"/>
          <w:lang w:val="pl-PL"/>
          <w:rPrChange w:id="1207" w:author="ThaiNN" w:date="2008-12-09T15:09:00Z">
            <w:rPr>
              <w:rFonts w:ascii="Times New Roman" w:hAnsi="Times New Roman"/>
              <w:b/>
              <w:spacing w:val="-6"/>
              <w:sz w:val="24"/>
              <w:szCs w:val="24"/>
              <w:lang w:val="pl-PL"/>
            </w:rPr>
          </w:rPrChange>
        </w:rPr>
        <w:t>đưa vào hoặc đưa ra khỏi</w:t>
      </w:r>
      <w:r w:rsidRPr="00315FC1">
        <w:rPr>
          <w:rFonts w:ascii="Times New Roman" w:hAnsi="Times New Roman"/>
          <w:b/>
          <w:color w:val="0000FF"/>
          <w:spacing w:val="-6"/>
          <w:sz w:val="24"/>
          <w:szCs w:val="24"/>
          <w:lang w:val="pl-PL"/>
          <w:rPrChange w:id="1208" w:author="ThaiNN" w:date="2008-12-09T15:09:00Z">
            <w:rPr>
              <w:rFonts w:ascii="Times New Roman" w:hAnsi="Times New Roman"/>
              <w:b/>
              <w:spacing w:val="-6"/>
              <w:sz w:val="24"/>
              <w:szCs w:val="24"/>
              <w:lang w:val="pl-PL"/>
            </w:rPr>
          </w:rPrChange>
        </w:rPr>
        <w:t xml:space="preserve"> Danh mục loài nguy cấp, quý, hiếm được ưu tiên bảo vệ</w:t>
      </w:r>
    </w:p>
    <w:p w14:paraId="5510415E"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0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10" w:author="ThaiNN" w:date="2008-12-09T15:09:00Z">
            <w:rPr>
              <w:rFonts w:ascii="Times New Roman" w:hAnsi="Times New Roman"/>
              <w:sz w:val="24"/>
              <w:szCs w:val="24"/>
              <w:lang w:val="pl-PL"/>
            </w:rPr>
          </w:rPrChange>
        </w:rPr>
        <w:t xml:space="preserve">1. Căn cứ vào quy định tại Điều 37 của Luật này, tổ chức, cá nhân sau đây có quyền đề nghị </w:t>
      </w:r>
      <w:r w:rsidR="00D24546" w:rsidRPr="00315FC1">
        <w:rPr>
          <w:rFonts w:ascii="Times New Roman" w:hAnsi="Times New Roman"/>
          <w:color w:val="0000FF"/>
          <w:spacing w:val="-6"/>
          <w:sz w:val="24"/>
          <w:szCs w:val="24"/>
          <w:lang w:val="pl-PL"/>
          <w:rPrChange w:id="1211" w:author="ThaiNN" w:date="2008-12-09T15:09:00Z">
            <w:rPr>
              <w:rFonts w:ascii="Times New Roman" w:hAnsi="Times New Roman"/>
              <w:spacing w:val="-6"/>
              <w:sz w:val="24"/>
              <w:szCs w:val="24"/>
              <w:lang w:val="pl-PL"/>
            </w:rPr>
          </w:rPrChange>
        </w:rPr>
        <w:t>loài được đưa vào hoặc đưa ra khỏi</w:t>
      </w:r>
      <w:r w:rsidRPr="00315FC1">
        <w:rPr>
          <w:rFonts w:ascii="Times New Roman" w:hAnsi="Times New Roman"/>
          <w:color w:val="0000FF"/>
          <w:sz w:val="24"/>
          <w:szCs w:val="24"/>
          <w:lang w:val="pl-PL"/>
          <w:rPrChange w:id="1212" w:author="ThaiNN" w:date="2008-12-09T15:09:00Z">
            <w:rPr>
              <w:rFonts w:ascii="Times New Roman" w:hAnsi="Times New Roman"/>
              <w:sz w:val="24"/>
              <w:szCs w:val="24"/>
              <w:lang w:val="pl-PL"/>
            </w:rPr>
          </w:rPrChange>
        </w:rPr>
        <w:t xml:space="preserve"> Danh mục loài nguy cấp, quý, hiếm được ưu tiên bảo vệ:</w:t>
      </w:r>
    </w:p>
    <w:p w14:paraId="6BA89B72"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1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14" w:author="ThaiNN" w:date="2008-12-09T15:09:00Z">
            <w:rPr>
              <w:rFonts w:ascii="Times New Roman" w:hAnsi="Times New Roman"/>
              <w:sz w:val="24"/>
              <w:szCs w:val="24"/>
              <w:lang w:val="pl-PL"/>
            </w:rPr>
          </w:rPrChange>
        </w:rPr>
        <w:t xml:space="preserve">a) </w:t>
      </w:r>
      <w:r w:rsidR="009455F3" w:rsidRPr="00315FC1">
        <w:rPr>
          <w:rFonts w:ascii="Times New Roman" w:hAnsi="Times New Roman"/>
          <w:color w:val="0000FF"/>
          <w:sz w:val="24"/>
          <w:szCs w:val="24"/>
          <w:lang w:val="pl-PL"/>
          <w:rPrChange w:id="1215" w:author="ThaiNN" w:date="2008-12-09T15:09:00Z">
            <w:rPr>
              <w:rFonts w:ascii="Times New Roman" w:hAnsi="Times New Roman"/>
              <w:sz w:val="24"/>
              <w:szCs w:val="24"/>
              <w:lang w:val="pl-PL"/>
            </w:rPr>
          </w:rPrChange>
        </w:rPr>
        <w:t>T</w:t>
      </w:r>
      <w:r w:rsidRPr="00315FC1">
        <w:rPr>
          <w:rFonts w:ascii="Times New Roman" w:hAnsi="Times New Roman"/>
          <w:color w:val="0000FF"/>
          <w:sz w:val="24"/>
          <w:szCs w:val="24"/>
          <w:lang w:val="pl-PL"/>
          <w:rPrChange w:id="1216" w:author="ThaiNN" w:date="2008-12-09T15:09:00Z">
            <w:rPr>
              <w:rFonts w:ascii="Times New Roman" w:hAnsi="Times New Roman"/>
              <w:sz w:val="24"/>
              <w:szCs w:val="24"/>
              <w:lang w:val="pl-PL"/>
            </w:rPr>
          </w:rPrChange>
        </w:rPr>
        <w:t>ổ chức, cá nhân thực hiện đề tài, dự án điều tra, nghiên cứu về loài sinh vật ở Việt Nam;</w:t>
      </w:r>
    </w:p>
    <w:p w14:paraId="3E605E9F"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1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18" w:author="ThaiNN" w:date="2008-12-09T15:09:00Z">
            <w:rPr>
              <w:rFonts w:ascii="Times New Roman" w:hAnsi="Times New Roman"/>
              <w:sz w:val="24"/>
              <w:szCs w:val="24"/>
              <w:lang w:val="pl-PL"/>
            </w:rPr>
          </w:rPrChange>
        </w:rPr>
        <w:t xml:space="preserve">b) </w:t>
      </w:r>
      <w:r w:rsidR="009455F3" w:rsidRPr="00315FC1">
        <w:rPr>
          <w:rFonts w:ascii="Times New Roman" w:hAnsi="Times New Roman"/>
          <w:color w:val="0000FF"/>
          <w:sz w:val="24"/>
          <w:szCs w:val="24"/>
          <w:lang w:val="pl-PL"/>
          <w:rPrChange w:id="1219" w:author="ThaiNN" w:date="2008-12-09T15:09:00Z">
            <w:rPr>
              <w:rFonts w:ascii="Times New Roman" w:hAnsi="Times New Roman"/>
              <w:sz w:val="24"/>
              <w:szCs w:val="24"/>
              <w:lang w:val="pl-PL"/>
            </w:rPr>
          </w:rPrChange>
        </w:rPr>
        <w:t>T</w:t>
      </w:r>
      <w:r w:rsidRPr="00315FC1">
        <w:rPr>
          <w:rFonts w:ascii="Times New Roman" w:hAnsi="Times New Roman"/>
          <w:color w:val="0000FF"/>
          <w:sz w:val="24"/>
          <w:szCs w:val="24"/>
          <w:lang w:val="pl-PL"/>
          <w:rPrChange w:id="1220" w:author="ThaiNN" w:date="2008-12-09T15:09:00Z">
            <w:rPr>
              <w:rFonts w:ascii="Times New Roman" w:hAnsi="Times New Roman"/>
              <w:sz w:val="24"/>
              <w:szCs w:val="24"/>
              <w:lang w:val="pl-PL"/>
            </w:rPr>
          </w:rPrChange>
        </w:rPr>
        <w:t>ổ chức, cá nhân được giao quản lý rừng, khu bảo tồn, vùng đất ngập nước, biển và hệ sinh thái tự nhiên khác;</w:t>
      </w:r>
    </w:p>
    <w:p w14:paraId="121ADD7F"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2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22" w:author="ThaiNN" w:date="2008-12-09T15:09:00Z">
            <w:rPr>
              <w:rFonts w:ascii="Times New Roman" w:hAnsi="Times New Roman"/>
              <w:sz w:val="24"/>
              <w:szCs w:val="24"/>
              <w:lang w:val="pl-PL"/>
            </w:rPr>
          </w:rPrChange>
        </w:rPr>
        <w:t xml:space="preserve">c) </w:t>
      </w:r>
      <w:r w:rsidR="009455F3" w:rsidRPr="00315FC1">
        <w:rPr>
          <w:rFonts w:ascii="Times New Roman" w:hAnsi="Times New Roman"/>
          <w:color w:val="0000FF"/>
          <w:sz w:val="24"/>
          <w:szCs w:val="24"/>
          <w:lang w:val="pl-PL"/>
          <w:rPrChange w:id="1223" w:author="ThaiNN" w:date="2008-12-09T15:09:00Z">
            <w:rPr>
              <w:rFonts w:ascii="Times New Roman" w:hAnsi="Times New Roman"/>
              <w:sz w:val="24"/>
              <w:szCs w:val="24"/>
              <w:lang w:val="pl-PL"/>
            </w:rPr>
          </w:rPrChange>
        </w:rPr>
        <w:t>H</w:t>
      </w:r>
      <w:r w:rsidRPr="00315FC1">
        <w:rPr>
          <w:rFonts w:ascii="Times New Roman" w:hAnsi="Times New Roman"/>
          <w:color w:val="0000FF"/>
          <w:sz w:val="24"/>
          <w:szCs w:val="24"/>
          <w:lang w:val="pl-PL"/>
          <w:rPrChange w:id="1224" w:author="ThaiNN" w:date="2008-12-09T15:09:00Z">
            <w:rPr>
              <w:rFonts w:ascii="Times New Roman" w:hAnsi="Times New Roman"/>
              <w:sz w:val="24"/>
              <w:szCs w:val="24"/>
              <w:lang w:val="pl-PL"/>
            </w:rPr>
          </w:rPrChange>
        </w:rPr>
        <w:t>ội, hiệp hội và tổ chức khác về khoa học và công nghệ, môi trường.</w:t>
      </w:r>
    </w:p>
    <w:p w14:paraId="2BAFFB8C"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2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26" w:author="ThaiNN" w:date="2008-12-09T15:09:00Z">
            <w:rPr>
              <w:rFonts w:ascii="Times New Roman" w:hAnsi="Times New Roman"/>
              <w:sz w:val="24"/>
              <w:szCs w:val="24"/>
              <w:lang w:val="pl-PL"/>
            </w:rPr>
          </w:rPrChange>
        </w:rPr>
        <w:t xml:space="preserve">2. </w:t>
      </w:r>
      <w:r w:rsidR="009455F3" w:rsidRPr="00315FC1">
        <w:rPr>
          <w:rFonts w:ascii="Times New Roman" w:hAnsi="Times New Roman"/>
          <w:color w:val="0000FF"/>
          <w:sz w:val="24"/>
          <w:szCs w:val="24"/>
          <w:lang w:val="pl-PL"/>
          <w:rPrChange w:id="1227" w:author="ThaiNN" w:date="2008-12-09T15:09:00Z">
            <w:rPr>
              <w:rFonts w:ascii="Times New Roman" w:hAnsi="Times New Roman"/>
              <w:sz w:val="24"/>
              <w:szCs w:val="24"/>
              <w:lang w:val="pl-PL"/>
            </w:rPr>
          </w:rPrChange>
        </w:rPr>
        <w:t>Đ</w:t>
      </w:r>
      <w:r w:rsidRPr="00315FC1">
        <w:rPr>
          <w:rFonts w:ascii="Times New Roman" w:hAnsi="Times New Roman"/>
          <w:color w:val="0000FF"/>
          <w:sz w:val="24"/>
          <w:szCs w:val="24"/>
          <w:lang w:val="pl-PL"/>
          <w:rPrChange w:id="1228" w:author="ThaiNN" w:date="2008-12-09T15:09:00Z">
            <w:rPr>
              <w:rFonts w:ascii="Times New Roman" w:hAnsi="Times New Roman"/>
              <w:sz w:val="24"/>
              <w:szCs w:val="24"/>
              <w:lang w:val="pl-PL"/>
            </w:rPr>
          </w:rPrChange>
        </w:rPr>
        <w:t xml:space="preserve">ề nghị </w:t>
      </w:r>
      <w:r w:rsidR="00D24546" w:rsidRPr="00315FC1">
        <w:rPr>
          <w:rFonts w:ascii="Times New Roman" w:hAnsi="Times New Roman"/>
          <w:color w:val="0000FF"/>
          <w:spacing w:val="-6"/>
          <w:sz w:val="24"/>
          <w:szCs w:val="24"/>
          <w:lang w:val="pl-PL"/>
          <w:rPrChange w:id="1229" w:author="ThaiNN" w:date="2008-12-09T15:09:00Z">
            <w:rPr>
              <w:rFonts w:ascii="Times New Roman" w:hAnsi="Times New Roman"/>
              <w:spacing w:val="-6"/>
              <w:sz w:val="24"/>
              <w:szCs w:val="24"/>
              <w:lang w:val="pl-PL"/>
            </w:rPr>
          </w:rPrChange>
        </w:rPr>
        <w:t>đưa vào hoặc đưa ra khỏi</w:t>
      </w:r>
      <w:r w:rsidR="00D24546" w:rsidRPr="00315FC1">
        <w:rPr>
          <w:rFonts w:ascii="Times New Roman" w:hAnsi="Times New Roman"/>
          <w:color w:val="0000FF"/>
          <w:sz w:val="24"/>
          <w:szCs w:val="24"/>
          <w:lang w:val="pl-PL"/>
          <w:rPrChange w:id="1230"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231" w:author="ThaiNN" w:date="2008-12-09T15:09:00Z">
            <w:rPr>
              <w:rFonts w:ascii="Times New Roman" w:hAnsi="Times New Roman"/>
              <w:sz w:val="24"/>
              <w:szCs w:val="24"/>
              <w:lang w:val="pl-PL"/>
            </w:rPr>
          </w:rPrChange>
        </w:rPr>
        <w:t>Danh mục loài nguy cấp, quý, hiếm được ưu tiên bảo vệ phải</w:t>
      </w:r>
      <w:r w:rsidR="008345E3" w:rsidRPr="00315FC1">
        <w:rPr>
          <w:rFonts w:ascii="Times New Roman" w:hAnsi="Times New Roman"/>
          <w:color w:val="0000FF"/>
          <w:sz w:val="24"/>
          <w:szCs w:val="24"/>
          <w:lang w:val="pl-PL"/>
          <w:rPrChange w:id="1232" w:author="ThaiNN" w:date="2008-12-09T15:09:00Z">
            <w:rPr>
              <w:rFonts w:ascii="Times New Roman" w:hAnsi="Times New Roman"/>
              <w:sz w:val="24"/>
              <w:szCs w:val="24"/>
              <w:lang w:val="pl-PL"/>
            </w:rPr>
          </w:rPrChange>
        </w:rPr>
        <w:t xml:space="preserve"> được</w:t>
      </w:r>
      <w:r w:rsidRPr="00315FC1">
        <w:rPr>
          <w:rFonts w:ascii="Times New Roman" w:hAnsi="Times New Roman"/>
          <w:color w:val="0000FF"/>
          <w:sz w:val="24"/>
          <w:szCs w:val="24"/>
          <w:lang w:val="pl-PL"/>
          <w:rPrChange w:id="1233" w:author="ThaiNN" w:date="2008-12-09T15:09:00Z">
            <w:rPr>
              <w:rFonts w:ascii="Times New Roman" w:hAnsi="Times New Roman"/>
              <w:sz w:val="24"/>
              <w:szCs w:val="24"/>
              <w:lang w:val="pl-PL"/>
            </w:rPr>
          </w:rPrChange>
        </w:rPr>
        <w:t xml:space="preserve"> lập </w:t>
      </w:r>
      <w:r w:rsidR="009455F3" w:rsidRPr="00315FC1">
        <w:rPr>
          <w:rFonts w:ascii="Times New Roman" w:hAnsi="Times New Roman"/>
          <w:color w:val="0000FF"/>
          <w:sz w:val="24"/>
          <w:szCs w:val="24"/>
          <w:lang w:val="pl-PL"/>
          <w:rPrChange w:id="1234" w:author="ThaiNN" w:date="2008-12-09T15:09:00Z">
            <w:rPr>
              <w:rFonts w:ascii="Times New Roman" w:hAnsi="Times New Roman"/>
              <w:sz w:val="24"/>
              <w:szCs w:val="24"/>
              <w:lang w:val="pl-PL"/>
            </w:rPr>
          </w:rPrChange>
        </w:rPr>
        <w:t xml:space="preserve">thành </w:t>
      </w:r>
      <w:r w:rsidRPr="00315FC1">
        <w:rPr>
          <w:rFonts w:ascii="Times New Roman" w:hAnsi="Times New Roman"/>
          <w:color w:val="0000FF"/>
          <w:sz w:val="24"/>
          <w:szCs w:val="24"/>
          <w:lang w:val="pl-PL"/>
          <w:rPrChange w:id="1235" w:author="ThaiNN" w:date="2008-12-09T15:09:00Z">
            <w:rPr>
              <w:rFonts w:ascii="Times New Roman" w:hAnsi="Times New Roman"/>
              <w:sz w:val="24"/>
              <w:szCs w:val="24"/>
              <w:lang w:val="pl-PL"/>
            </w:rPr>
          </w:rPrChange>
        </w:rPr>
        <w:t xml:space="preserve">hồ sơ gửi bộ, cơ quan ngang bộ có liên quan để </w:t>
      </w:r>
      <w:r w:rsidR="009455F3" w:rsidRPr="00315FC1">
        <w:rPr>
          <w:rFonts w:ascii="Times New Roman" w:hAnsi="Times New Roman"/>
          <w:color w:val="0000FF"/>
          <w:sz w:val="24"/>
          <w:szCs w:val="24"/>
          <w:lang w:val="pl-PL"/>
          <w:rPrChange w:id="1236" w:author="ThaiNN" w:date="2008-12-09T15:09:00Z">
            <w:rPr>
              <w:rFonts w:ascii="Times New Roman" w:hAnsi="Times New Roman"/>
              <w:sz w:val="24"/>
              <w:szCs w:val="24"/>
              <w:lang w:val="pl-PL"/>
            </w:rPr>
          </w:rPrChange>
        </w:rPr>
        <w:t xml:space="preserve">tổ chức </w:t>
      </w:r>
      <w:r w:rsidRPr="00315FC1">
        <w:rPr>
          <w:rFonts w:ascii="Times New Roman" w:hAnsi="Times New Roman"/>
          <w:color w:val="0000FF"/>
          <w:sz w:val="24"/>
          <w:szCs w:val="24"/>
          <w:lang w:val="pl-PL"/>
          <w:rPrChange w:id="1237" w:author="ThaiNN" w:date="2008-12-09T15:09:00Z">
            <w:rPr>
              <w:rFonts w:ascii="Times New Roman" w:hAnsi="Times New Roman"/>
              <w:sz w:val="24"/>
              <w:szCs w:val="24"/>
              <w:lang w:val="pl-PL"/>
            </w:rPr>
          </w:rPrChange>
        </w:rPr>
        <w:t xml:space="preserve">thẩm định theo quy định tại khoản 1 Điều 39 của Luật này.   </w:t>
      </w:r>
    </w:p>
    <w:p w14:paraId="1951FC5C"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3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39" w:author="ThaiNN" w:date="2008-12-09T15:09:00Z">
            <w:rPr>
              <w:rFonts w:ascii="Times New Roman" w:hAnsi="Times New Roman"/>
              <w:sz w:val="24"/>
              <w:szCs w:val="24"/>
              <w:lang w:val="pl-PL"/>
            </w:rPr>
          </w:rPrChange>
        </w:rPr>
        <w:t xml:space="preserve">3. Hồ sơ </w:t>
      </w:r>
      <w:r w:rsidR="002B48B8" w:rsidRPr="00315FC1">
        <w:rPr>
          <w:rFonts w:ascii="Times New Roman" w:hAnsi="Times New Roman"/>
          <w:color w:val="0000FF"/>
          <w:sz w:val="24"/>
          <w:szCs w:val="24"/>
          <w:lang w:val="pl-PL"/>
          <w:rPrChange w:id="1240" w:author="ThaiNN" w:date="2008-12-09T15:09:00Z">
            <w:rPr>
              <w:rFonts w:ascii="Times New Roman" w:hAnsi="Times New Roman"/>
              <w:sz w:val="24"/>
              <w:szCs w:val="24"/>
              <w:lang w:val="pl-PL"/>
            </w:rPr>
          </w:rPrChange>
        </w:rPr>
        <w:t xml:space="preserve">đề nghị </w:t>
      </w:r>
      <w:r w:rsidR="00D24546" w:rsidRPr="00315FC1">
        <w:rPr>
          <w:rFonts w:ascii="Times New Roman" w:hAnsi="Times New Roman"/>
          <w:color w:val="0000FF"/>
          <w:spacing w:val="-6"/>
          <w:sz w:val="24"/>
          <w:szCs w:val="24"/>
          <w:lang w:val="pl-PL"/>
          <w:rPrChange w:id="1241" w:author="ThaiNN" w:date="2008-12-09T15:09:00Z">
            <w:rPr>
              <w:rFonts w:ascii="Times New Roman" w:hAnsi="Times New Roman"/>
              <w:spacing w:val="-6"/>
              <w:sz w:val="24"/>
              <w:szCs w:val="24"/>
              <w:lang w:val="pl-PL"/>
            </w:rPr>
          </w:rPrChange>
        </w:rPr>
        <w:t>đưa vào hoặc đưa ra khỏi</w:t>
      </w:r>
      <w:r w:rsidR="00D24546" w:rsidRPr="00315FC1">
        <w:rPr>
          <w:rFonts w:ascii="Times New Roman" w:hAnsi="Times New Roman"/>
          <w:b/>
          <w:i/>
          <w:color w:val="0000FF"/>
          <w:spacing w:val="-6"/>
          <w:sz w:val="24"/>
          <w:szCs w:val="24"/>
          <w:lang w:val="pl-PL"/>
          <w:rPrChange w:id="1242" w:author="ThaiNN" w:date="2008-12-09T15:09:00Z">
            <w:rPr>
              <w:rFonts w:ascii="Times New Roman" w:hAnsi="Times New Roman"/>
              <w:b/>
              <w:i/>
              <w:spacing w:val="-6"/>
              <w:sz w:val="24"/>
              <w:szCs w:val="24"/>
              <w:lang w:val="pl-PL"/>
            </w:rPr>
          </w:rPrChange>
        </w:rPr>
        <w:t xml:space="preserve"> </w:t>
      </w:r>
      <w:r w:rsidRPr="00315FC1">
        <w:rPr>
          <w:rFonts w:ascii="Times New Roman" w:hAnsi="Times New Roman"/>
          <w:color w:val="0000FF"/>
          <w:sz w:val="24"/>
          <w:szCs w:val="24"/>
          <w:lang w:val="pl-PL"/>
          <w:rPrChange w:id="1243" w:author="ThaiNN" w:date="2008-12-09T15:09:00Z">
            <w:rPr>
              <w:rFonts w:ascii="Times New Roman" w:hAnsi="Times New Roman"/>
              <w:sz w:val="24"/>
              <w:szCs w:val="24"/>
              <w:lang w:val="pl-PL"/>
            </w:rPr>
          </w:rPrChange>
        </w:rPr>
        <w:t xml:space="preserve">Danh mục loài nguy cấp, quý, hiếm được ưu tiên bảo vệ gồm có:  </w:t>
      </w:r>
      <w:r w:rsidR="00D24546" w:rsidRPr="00315FC1">
        <w:rPr>
          <w:rFonts w:ascii="Times New Roman" w:hAnsi="Times New Roman"/>
          <w:color w:val="0000FF"/>
          <w:sz w:val="24"/>
          <w:szCs w:val="24"/>
          <w:lang w:val="pl-PL"/>
          <w:rPrChange w:id="1244" w:author="ThaiNN" w:date="2008-12-09T15:09:00Z">
            <w:rPr>
              <w:rFonts w:ascii="Times New Roman" w:hAnsi="Times New Roman"/>
              <w:sz w:val="24"/>
              <w:szCs w:val="24"/>
              <w:lang w:val="pl-PL"/>
            </w:rPr>
          </w:rPrChange>
        </w:rPr>
        <w:t xml:space="preserve"> </w:t>
      </w:r>
    </w:p>
    <w:p w14:paraId="794B085F"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4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46" w:author="ThaiNN" w:date="2008-12-09T15:09:00Z">
            <w:rPr>
              <w:rFonts w:ascii="Times New Roman" w:hAnsi="Times New Roman"/>
              <w:sz w:val="24"/>
              <w:szCs w:val="24"/>
              <w:lang w:val="pl-PL"/>
            </w:rPr>
          </w:rPrChange>
        </w:rPr>
        <w:t>a) Tên phổ thông, tên bản địa, tên khoa học</w:t>
      </w:r>
      <w:r w:rsidR="008345E3" w:rsidRPr="00315FC1">
        <w:rPr>
          <w:rFonts w:ascii="Times New Roman" w:hAnsi="Times New Roman"/>
          <w:color w:val="0000FF"/>
          <w:sz w:val="24"/>
          <w:szCs w:val="24"/>
          <w:lang w:val="pl-PL"/>
          <w:rPrChange w:id="1247" w:author="ThaiNN" w:date="2008-12-09T15:09:00Z">
            <w:rPr>
              <w:rFonts w:ascii="Times New Roman" w:hAnsi="Times New Roman"/>
              <w:sz w:val="24"/>
              <w:szCs w:val="24"/>
              <w:lang w:val="pl-PL"/>
            </w:rPr>
          </w:rPrChange>
        </w:rPr>
        <w:t xml:space="preserve"> của loài được đề nghị</w:t>
      </w:r>
      <w:r w:rsidRPr="00315FC1">
        <w:rPr>
          <w:rFonts w:ascii="Times New Roman" w:hAnsi="Times New Roman"/>
          <w:color w:val="0000FF"/>
          <w:sz w:val="24"/>
          <w:szCs w:val="24"/>
          <w:lang w:val="pl-PL"/>
          <w:rPrChange w:id="1248" w:author="ThaiNN" w:date="2008-12-09T15:09:00Z">
            <w:rPr>
              <w:rFonts w:ascii="Times New Roman" w:hAnsi="Times New Roman"/>
              <w:sz w:val="24"/>
              <w:szCs w:val="24"/>
              <w:lang w:val="pl-PL"/>
            </w:rPr>
          </w:rPrChange>
        </w:rPr>
        <w:t>;</w:t>
      </w:r>
    </w:p>
    <w:p w14:paraId="4E8D1222"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4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50" w:author="ThaiNN" w:date="2008-12-09T15:09:00Z">
            <w:rPr>
              <w:rFonts w:ascii="Times New Roman" w:hAnsi="Times New Roman"/>
              <w:sz w:val="24"/>
              <w:szCs w:val="24"/>
              <w:lang w:val="pl-PL"/>
            </w:rPr>
          </w:rPrChange>
        </w:rPr>
        <w:t>b) Vùng phân bố, số lượng cá thể ước tính, điều kiện sống và tình trạng nơi sinh sống tự nhiên thường xuyên hoặc theo mùa</w:t>
      </w:r>
      <w:r w:rsidR="004E251D" w:rsidRPr="00315FC1">
        <w:rPr>
          <w:rFonts w:ascii="Times New Roman" w:hAnsi="Times New Roman"/>
          <w:color w:val="0000FF"/>
          <w:sz w:val="24"/>
          <w:szCs w:val="24"/>
          <w:lang w:val="pl-PL"/>
          <w:rPrChange w:id="1251" w:author="ThaiNN" w:date="2008-12-09T15:09:00Z">
            <w:rPr>
              <w:rFonts w:ascii="Times New Roman" w:hAnsi="Times New Roman"/>
              <w:sz w:val="24"/>
              <w:szCs w:val="24"/>
              <w:lang w:val="pl-PL"/>
            </w:rPr>
          </w:rPrChange>
        </w:rPr>
        <w:t xml:space="preserve"> của loài được đề nghị</w:t>
      </w:r>
      <w:r w:rsidRPr="00315FC1">
        <w:rPr>
          <w:rFonts w:ascii="Times New Roman" w:hAnsi="Times New Roman"/>
          <w:color w:val="0000FF"/>
          <w:sz w:val="24"/>
          <w:szCs w:val="24"/>
          <w:lang w:val="pl-PL"/>
          <w:rPrChange w:id="1252" w:author="ThaiNN" w:date="2008-12-09T15:09:00Z">
            <w:rPr>
              <w:rFonts w:ascii="Times New Roman" w:hAnsi="Times New Roman"/>
              <w:sz w:val="24"/>
              <w:szCs w:val="24"/>
              <w:lang w:val="pl-PL"/>
            </w:rPr>
          </w:rPrChange>
        </w:rPr>
        <w:t>;</w:t>
      </w:r>
    </w:p>
    <w:p w14:paraId="14FD724E" w14:textId="77777777" w:rsidR="007C7F91" w:rsidRPr="00315FC1" w:rsidRDefault="00401242" w:rsidP="00401242">
      <w:pPr>
        <w:tabs>
          <w:tab w:val="num" w:pos="0"/>
        </w:tabs>
        <w:spacing w:before="60" w:after="60"/>
        <w:jc w:val="both"/>
        <w:outlineLvl w:val="1"/>
        <w:rPr>
          <w:rFonts w:ascii="Times New Roman" w:hAnsi="Times New Roman"/>
          <w:color w:val="0000FF"/>
          <w:sz w:val="24"/>
          <w:szCs w:val="24"/>
          <w:lang w:val="pl-PL"/>
          <w:rPrChange w:id="125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54" w:author="ThaiNN" w:date="2008-12-09T15:09:00Z">
            <w:rPr>
              <w:rFonts w:ascii="Times New Roman" w:hAnsi="Times New Roman"/>
              <w:sz w:val="24"/>
              <w:szCs w:val="24"/>
              <w:lang w:val="pl-PL"/>
            </w:rPr>
          </w:rPrChange>
        </w:rPr>
        <w:tab/>
      </w:r>
      <w:r w:rsidR="007C7F91" w:rsidRPr="00315FC1">
        <w:rPr>
          <w:rFonts w:ascii="Times New Roman" w:hAnsi="Times New Roman"/>
          <w:color w:val="0000FF"/>
          <w:sz w:val="24"/>
          <w:szCs w:val="24"/>
          <w:lang w:val="pl-PL"/>
          <w:rPrChange w:id="1255" w:author="ThaiNN" w:date="2008-12-09T15:09:00Z">
            <w:rPr>
              <w:rFonts w:ascii="Times New Roman" w:hAnsi="Times New Roman"/>
              <w:sz w:val="24"/>
              <w:szCs w:val="24"/>
              <w:lang w:val="pl-PL"/>
            </w:rPr>
          </w:rPrChange>
        </w:rPr>
        <w:t xml:space="preserve">c) Các đặc tính cơ bản, tính đặc hữu, giá trị đặc biệt về khoa học, y tế, kinh tế, </w:t>
      </w:r>
      <w:r w:rsidR="009455F3" w:rsidRPr="00315FC1">
        <w:rPr>
          <w:rFonts w:ascii="Times New Roman" w:hAnsi="Times New Roman"/>
          <w:color w:val="0000FF"/>
          <w:sz w:val="24"/>
          <w:szCs w:val="24"/>
          <w:lang w:val="pl-PL"/>
          <w:rPrChange w:id="1256" w:author="ThaiNN" w:date="2008-12-09T15:09:00Z">
            <w:rPr>
              <w:rFonts w:ascii="Times New Roman" w:hAnsi="Times New Roman"/>
              <w:sz w:val="24"/>
              <w:szCs w:val="24"/>
              <w:lang w:val="pl-PL"/>
            </w:rPr>
          </w:rPrChange>
        </w:rPr>
        <w:t xml:space="preserve">sinh thái, cảnh quan, môi trường </w:t>
      </w:r>
      <w:r w:rsidR="007C7F91" w:rsidRPr="00315FC1">
        <w:rPr>
          <w:rFonts w:ascii="Times New Roman" w:hAnsi="Times New Roman"/>
          <w:color w:val="0000FF"/>
          <w:sz w:val="24"/>
          <w:szCs w:val="24"/>
          <w:lang w:val="pl-PL"/>
          <w:rPrChange w:id="1257" w:author="ThaiNN" w:date="2008-12-09T15:09:00Z">
            <w:rPr>
              <w:rFonts w:ascii="Times New Roman" w:hAnsi="Times New Roman"/>
              <w:sz w:val="24"/>
              <w:szCs w:val="24"/>
              <w:lang w:val="pl-PL"/>
            </w:rPr>
          </w:rPrChange>
        </w:rPr>
        <w:t>hoặc văn hoá - lịch sử</w:t>
      </w:r>
      <w:r w:rsidR="00F86F91" w:rsidRPr="00315FC1">
        <w:rPr>
          <w:rFonts w:ascii="Times New Roman" w:hAnsi="Times New Roman"/>
          <w:color w:val="0000FF"/>
          <w:sz w:val="24"/>
          <w:szCs w:val="24"/>
          <w:lang w:val="pl-PL"/>
          <w:rPrChange w:id="1258" w:author="ThaiNN" w:date="2008-12-09T15:09:00Z">
            <w:rPr>
              <w:rFonts w:ascii="Times New Roman" w:hAnsi="Times New Roman"/>
              <w:sz w:val="24"/>
              <w:szCs w:val="24"/>
              <w:lang w:val="pl-PL"/>
            </w:rPr>
          </w:rPrChange>
        </w:rPr>
        <w:t xml:space="preserve"> của loài được đề nghị</w:t>
      </w:r>
      <w:r w:rsidR="007C7F91" w:rsidRPr="00315FC1">
        <w:rPr>
          <w:rFonts w:ascii="Times New Roman" w:hAnsi="Times New Roman"/>
          <w:color w:val="0000FF"/>
          <w:sz w:val="24"/>
          <w:szCs w:val="24"/>
          <w:lang w:val="pl-PL"/>
          <w:rPrChange w:id="1259" w:author="ThaiNN" w:date="2008-12-09T15:09:00Z">
            <w:rPr>
              <w:rFonts w:ascii="Times New Roman" w:hAnsi="Times New Roman"/>
              <w:sz w:val="24"/>
              <w:szCs w:val="24"/>
              <w:lang w:val="pl-PL"/>
            </w:rPr>
          </w:rPrChange>
        </w:rPr>
        <w:t>;</w:t>
      </w:r>
    </w:p>
    <w:p w14:paraId="5A16C68B"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6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61" w:author="ThaiNN" w:date="2008-12-09T15:09:00Z">
            <w:rPr>
              <w:rFonts w:ascii="Times New Roman" w:hAnsi="Times New Roman"/>
              <w:sz w:val="24"/>
              <w:szCs w:val="24"/>
              <w:lang w:val="pl-PL"/>
            </w:rPr>
          </w:rPrChange>
        </w:rPr>
        <w:t>d) Mức độ bị đe dọa tuyệt chủng</w:t>
      </w:r>
      <w:r w:rsidR="00F86F91" w:rsidRPr="00315FC1">
        <w:rPr>
          <w:rFonts w:ascii="Times New Roman" w:hAnsi="Times New Roman"/>
          <w:color w:val="0000FF"/>
          <w:sz w:val="24"/>
          <w:szCs w:val="24"/>
          <w:lang w:val="pl-PL"/>
          <w:rPrChange w:id="1262" w:author="ThaiNN" w:date="2008-12-09T15:09:00Z">
            <w:rPr>
              <w:rFonts w:ascii="Times New Roman" w:hAnsi="Times New Roman"/>
              <w:sz w:val="24"/>
              <w:szCs w:val="24"/>
              <w:lang w:val="pl-PL"/>
            </w:rPr>
          </w:rPrChange>
        </w:rPr>
        <w:t xml:space="preserve"> của loài được đề nghị</w:t>
      </w:r>
      <w:r w:rsidRPr="00315FC1">
        <w:rPr>
          <w:rFonts w:ascii="Times New Roman" w:hAnsi="Times New Roman"/>
          <w:color w:val="0000FF"/>
          <w:sz w:val="24"/>
          <w:szCs w:val="24"/>
          <w:lang w:val="pl-PL"/>
          <w:rPrChange w:id="1263" w:author="ThaiNN" w:date="2008-12-09T15:09:00Z">
            <w:rPr>
              <w:rFonts w:ascii="Times New Roman" w:hAnsi="Times New Roman"/>
              <w:sz w:val="24"/>
              <w:szCs w:val="24"/>
              <w:lang w:val="pl-PL"/>
            </w:rPr>
          </w:rPrChange>
        </w:rPr>
        <w:t>;</w:t>
      </w:r>
      <w:r w:rsidR="009455F3" w:rsidRPr="00315FC1">
        <w:rPr>
          <w:rFonts w:ascii="Times New Roman" w:hAnsi="Times New Roman"/>
          <w:color w:val="0000FF"/>
          <w:sz w:val="24"/>
          <w:szCs w:val="24"/>
          <w:lang w:val="pl-PL"/>
          <w:rPrChange w:id="1264" w:author="ThaiNN" w:date="2008-12-09T15:09:00Z">
            <w:rPr>
              <w:rFonts w:ascii="Times New Roman" w:hAnsi="Times New Roman"/>
              <w:sz w:val="24"/>
              <w:szCs w:val="24"/>
              <w:lang w:val="pl-PL"/>
            </w:rPr>
          </w:rPrChange>
        </w:rPr>
        <w:t xml:space="preserve"> </w:t>
      </w:r>
    </w:p>
    <w:p w14:paraId="36CBA2C8"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6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66" w:author="ThaiNN" w:date="2008-12-09T15:09:00Z">
            <w:rPr>
              <w:rFonts w:ascii="Times New Roman" w:hAnsi="Times New Roman"/>
              <w:sz w:val="24"/>
              <w:szCs w:val="24"/>
              <w:lang w:val="pl-PL"/>
            </w:rPr>
          </w:rPrChange>
        </w:rPr>
        <w:t>đ) Chế độ</w:t>
      </w:r>
      <w:r w:rsidR="00503F34" w:rsidRPr="00315FC1">
        <w:rPr>
          <w:rFonts w:ascii="Times New Roman" w:hAnsi="Times New Roman"/>
          <w:color w:val="0000FF"/>
          <w:sz w:val="24"/>
          <w:szCs w:val="24"/>
          <w:lang w:val="pl-PL"/>
          <w:rPrChange w:id="1267" w:author="ThaiNN" w:date="2008-12-09T15:09:00Z">
            <w:rPr>
              <w:rFonts w:ascii="Times New Roman" w:hAnsi="Times New Roman"/>
              <w:sz w:val="24"/>
              <w:szCs w:val="24"/>
              <w:lang w:val="pl-PL"/>
            </w:rPr>
          </w:rPrChange>
        </w:rPr>
        <w:t xml:space="preserve"> quản lý,</w:t>
      </w:r>
      <w:r w:rsidRPr="00315FC1">
        <w:rPr>
          <w:rFonts w:ascii="Times New Roman" w:hAnsi="Times New Roman"/>
          <w:color w:val="0000FF"/>
          <w:sz w:val="24"/>
          <w:szCs w:val="24"/>
          <w:lang w:val="pl-PL"/>
          <w:rPrChange w:id="1268" w:author="ThaiNN" w:date="2008-12-09T15:09:00Z">
            <w:rPr>
              <w:rFonts w:ascii="Times New Roman" w:hAnsi="Times New Roman"/>
              <w:sz w:val="24"/>
              <w:szCs w:val="24"/>
              <w:lang w:val="pl-PL"/>
            </w:rPr>
          </w:rPrChange>
        </w:rPr>
        <w:t xml:space="preserve"> bảo vệ và yêu cầu đặc thù khác</w:t>
      </w:r>
      <w:r w:rsidR="00B901FB" w:rsidRPr="00315FC1">
        <w:rPr>
          <w:rFonts w:ascii="Times New Roman" w:hAnsi="Times New Roman"/>
          <w:color w:val="0000FF"/>
          <w:sz w:val="24"/>
          <w:szCs w:val="24"/>
          <w:lang w:val="pl-PL"/>
          <w:rPrChange w:id="1269" w:author="ThaiNN" w:date="2008-12-09T15:09:00Z">
            <w:rPr>
              <w:rFonts w:ascii="Times New Roman" w:hAnsi="Times New Roman"/>
              <w:sz w:val="24"/>
              <w:szCs w:val="24"/>
              <w:lang w:val="pl-PL"/>
            </w:rPr>
          </w:rPrChange>
        </w:rPr>
        <w:t>;</w:t>
      </w:r>
    </w:p>
    <w:p w14:paraId="3D3095CB"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7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71" w:author="ThaiNN" w:date="2008-12-09T15:09:00Z">
            <w:rPr>
              <w:rFonts w:ascii="Times New Roman" w:hAnsi="Times New Roman"/>
              <w:sz w:val="24"/>
              <w:szCs w:val="24"/>
              <w:lang w:val="pl-PL"/>
            </w:rPr>
          </w:rPrChange>
        </w:rPr>
        <w:t xml:space="preserve">e) Kết quả tự đánh giá và đề nghị việc </w:t>
      </w:r>
      <w:r w:rsidR="002B48B8" w:rsidRPr="00315FC1">
        <w:rPr>
          <w:rFonts w:ascii="Times New Roman" w:hAnsi="Times New Roman"/>
          <w:color w:val="0000FF"/>
          <w:sz w:val="24"/>
          <w:szCs w:val="24"/>
          <w:lang w:val="pl-PL"/>
          <w:rPrChange w:id="1272" w:author="ThaiNN" w:date="2008-12-09T15:09:00Z">
            <w:rPr>
              <w:rFonts w:ascii="Times New Roman" w:hAnsi="Times New Roman"/>
              <w:sz w:val="24"/>
              <w:szCs w:val="24"/>
              <w:lang w:val="pl-PL"/>
            </w:rPr>
          </w:rPrChange>
        </w:rPr>
        <w:t xml:space="preserve">đưa </w:t>
      </w:r>
      <w:r w:rsidR="002B48B8" w:rsidRPr="00315FC1">
        <w:rPr>
          <w:rFonts w:ascii="Times New Roman" w:hAnsi="Times New Roman"/>
          <w:color w:val="0000FF"/>
          <w:spacing w:val="-6"/>
          <w:sz w:val="24"/>
          <w:szCs w:val="24"/>
          <w:lang w:val="pl-PL"/>
          <w:rPrChange w:id="1273" w:author="ThaiNN" w:date="2008-12-09T15:09:00Z">
            <w:rPr>
              <w:rFonts w:ascii="Times New Roman" w:hAnsi="Times New Roman"/>
              <w:spacing w:val="-6"/>
              <w:sz w:val="24"/>
              <w:szCs w:val="24"/>
              <w:lang w:val="pl-PL"/>
            </w:rPr>
          </w:rPrChange>
        </w:rPr>
        <w:t>vào hoặc đưa ra khỏi</w:t>
      </w:r>
      <w:r w:rsidRPr="00315FC1">
        <w:rPr>
          <w:rFonts w:ascii="Times New Roman" w:hAnsi="Times New Roman"/>
          <w:color w:val="0000FF"/>
          <w:sz w:val="24"/>
          <w:szCs w:val="24"/>
          <w:lang w:val="pl-PL"/>
          <w:rPrChange w:id="1274" w:author="ThaiNN" w:date="2008-12-09T15:09:00Z">
            <w:rPr>
              <w:rFonts w:ascii="Times New Roman" w:hAnsi="Times New Roman"/>
              <w:sz w:val="24"/>
              <w:szCs w:val="24"/>
              <w:lang w:val="pl-PL"/>
            </w:rPr>
          </w:rPrChange>
        </w:rPr>
        <w:t xml:space="preserve"> Danh mục loài nguy cấp, quý, hiếm được ưu tiên bảo vệ.</w:t>
      </w:r>
    </w:p>
    <w:p w14:paraId="0BEF5CFF"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1275"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276" w:author="ThaiNN" w:date="2008-12-09T15:09:00Z">
            <w:rPr>
              <w:rFonts w:ascii="Times New Roman" w:hAnsi="Times New Roman"/>
              <w:b/>
              <w:sz w:val="24"/>
              <w:szCs w:val="24"/>
              <w:lang w:val="pl-PL"/>
            </w:rPr>
          </w:rPrChange>
        </w:rPr>
        <w:t xml:space="preserve">Điều 39. Thẩm định </w:t>
      </w:r>
      <w:r w:rsidR="002B48B8" w:rsidRPr="00315FC1">
        <w:rPr>
          <w:rFonts w:ascii="Times New Roman" w:hAnsi="Times New Roman"/>
          <w:b/>
          <w:color w:val="0000FF"/>
          <w:sz w:val="24"/>
          <w:szCs w:val="24"/>
          <w:lang w:val="pl-PL"/>
          <w:rPrChange w:id="1277" w:author="ThaiNN" w:date="2008-12-09T15:09:00Z">
            <w:rPr>
              <w:rFonts w:ascii="Times New Roman" w:hAnsi="Times New Roman"/>
              <w:b/>
              <w:sz w:val="24"/>
              <w:szCs w:val="24"/>
              <w:lang w:val="pl-PL"/>
            </w:rPr>
          </w:rPrChange>
        </w:rPr>
        <w:t xml:space="preserve">hồ sơ đề nghị </w:t>
      </w:r>
      <w:r w:rsidR="002B48B8" w:rsidRPr="00315FC1">
        <w:rPr>
          <w:rFonts w:ascii="Times New Roman" w:hAnsi="Times New Roman"/>
          <w:b/>
          <w:color w:val="0000FF"/>
          <w:spacing w:val="-6"/>
          <w:sz w:val="24"/>
          <w:szCs w:val="24"/>
          <w:lang w:val="pl-PL"/>
          <w:rPrChange w:id="1278" w:author="ThaiNN" w:date="2008-12-09T15:09:00Z">
            <w:rPr>
              <w:rFonts w:ascii="Times New Roman" w:hAnsi="Times New Roman"/>
              <w:b/>
              <w:spacing w:val="-6"/>
              <w:sz w:val="24"/>
              <w:szCs w:val="24"/>
              <w:lang w:val="pl-PL"/>
            </w:rPr>
          </w:rPrChange>
        </w:rPr>
        <w:t>đưa vào hoặc đưa ra khỏi</w:t>
      </w:r>
      <w:r w:rsidRPr="00315FC1">
        <w:rPr>
          <w:rFonts w:ascii="Times New Roman" w:hAnsi="Times New Roman"/>
          <w:b/>
          <w:color w:val="0000FF"/>
          <w:sz w:val="24"/>
          <w:szCs w:val="24"/>
          <w:lang w:val="pl-PL"/>
          <w:rPrChange w:id="1279" w:author="ThaiNN" w:date="2008-12-09T15:09:00Z">
            <w:rPr>
              <w:rFonts w:ascii="Times New Roman" w:hAnsi="Times New Roman"/>
              <w:b/>
              <w:sz w:val="24"/>
              <w:szCs w:val="24"/>
              <w:lang w:val="pl-PL"/>
            </w:rPr>
          </w:rPrChange>
        </w:rPr>
        <w:t xml:space="preserve"> Danh mục loài nguy cấp, quý, hiếm</w:t>
      </w:r>
      <w:r w:rsidRPr="00315FC1">
        <w:rPr>
          <w:rFonts w:ascii="Times New Roman" w:hAnsi="Times New Roman"/>
          <w:color w:val="0000FF"/>
          <w:sz w:val="24"/>
          <w:szCs w:val="24"/>
          <w:lang w:val="pl-PL"/>
          <w:rPrChange w:id="1280" w:author="ThaiNN" w:date="2008-12-09T15:09:00Z">
            <w:rPr>
              <w:rFonts w:ascii="Times New Roman" w:hAnsi="Times New Roman"/>
              <w:sz w:val="24"/>
              <w:szCs w:val="24"/>
              <w:lang w:val="pl-PL"/>
            </w:rPr>
          </w:rPrChange>
        </w:rPr>
        <w:t xml:space="preserve"> </w:t>
      </w:r>
      <w:r w:rsidRPr="00315FC1">
        <w:rPr>
          <w:rFonts w:ascii="Times New Roman" w:hAnsi="Times New Roman"/>
          <w:b/>
          <w:color w:val="0000FF"/>
          <w:sz w:val="24"/>
          <w:szCs w:val="24"/>
          <w:lang w:val="pl-PL"/>
          <w:rPrChange w:id="1281" w:author="ThaiNN" w:date="2008-12-09T15:09:00Z">
            <w:rPr>
              <w:rFonts w:ascii="Times New Roman" w:hAnsi="Times New Roman"/>
              <w:b/>
              <w:sz w:val="24"/>
              <w:szCs w:val="24"/>
              <w:lang w:val="pl-PL"/>
            </w:rPr>
          </w:rPrChange>
        </w:rPr>
        <w:t>được ưu tiên bảo vệ</w:t>
      </w:r>
    </w:p>
    <w:p w14:paraId="78CF6AB7"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8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83" w:author="ThaiNN" w:date="2008-12-09T15:09:00Z">
            <w:rPr>
              <w:rFonts w:ascii="Times New Roman" w:hAnsi="Times New Roman"/>
              <w:sz w:val="24"/>
              <w:szCs w:val="24"/>
              <w:lang w:val="pl-PL"/>
            </w:rPr>
          </w:rPrChange>
        </w:rPr>
        <w:t xml:space="preserve">1. </w:t>
      </w:r>
      <w:r w:rsidR="009455F3" w:rsidRPr="00315FC1">
        <w:rPr>
          <w:rFonts w:ascii="Times New Roman" w:hAnsi="Times New Roman"/>
          <w:color w:val="0000FF"/>
          <w:sz w:val="24"/>
          <w:szCs w:val="24"/>
          <w:lang w:val="pl-PL"/>
          <w:rPrChange w:id="1284" w:author="ThaiNN" w:date="2008-12-09T15:09:00Z">
            <w:rPr>
              <w:rFonts w:ascii="Times New Roman" w:hAnsi="Times New Roman"/>
              <w:sz w:val="24"/>
              <w:szCs w:val="24"/>
              <w:lang w:val="pl-PL"/>
            </w:rPr>
          </w:rPrChange>
        </w:rPr>
        <w:t>B</w:t>
      </w:r>
      <w:r w:rsidRPr="00315FC1">
        <w:rPr>
          <w:rFonts w:ascii="Times New Roman" w:hAnsi="Times New Roman"/>
          <w:color w:val="0000FF"/>
          <w:sz w:val="24"/>
          <w:szCs w:val="24"/>
          <w:lang w:val="pl-PL"/>
          <w:rPrChange w:id="1285" w:author="ThaiNN" w:date="2008-12-09T15:09:00Z">
            <w:rPr>
              <w:rFonts w:ascii="Times New Roman" w:hAnsi="Times New Roman"/>
              <w:sz w:val="24"/>
              <w:szCs w:val="24"/>
              <w:lang w:val="pl-PL"/>
            </w:rPr>
          </w:rPrChange>
        </w:rPr>
        <w:t xml:space="preserve">ộ, cơ quan ngang bộ sau khi nhận </w:t>
      </w:r>
      <w:r w:rsidR="009455F3" w:rsidRPr="00315FC1">
        <w:rPr>
          <w:rFonts w:ascii="Times New Roman" w:hAnsi="Times New Roman"/>
          <w:color w:val="0000FF"/>
          <w:sz w:val="24"/>
          <w:szCs w:val="24"/>
          <w:lang w:val="pl-PL"/>
          <w:rPrChange w:id="1286" w:author="ThaiNN" w:date="2008-12-09T15:09:00Z">
            <w:rPr>
              <w:rFonts w:ascii="Times New Roman" w:hAnsi="Times New Roman"/>
              <w:sz w:val="24"/>
              <w:szCs w:val="24"/>
              <w:lang w:val="pl-PL"/>
            </w:rPr>
          </w:rPrChange>
        </w:rPr>
        <w:t>được</w:t>
      </w:r>
      <w:r w:rsidRPr="00315FC1">
        <w:rPr>
          <w:rFonts w:ascii="Times New Roman" w:hAnsi="Times New Roman"/>
          <w:color w:val="0000FF"/>
          <w:sz w:val="24"/>
          <w:szCs w:val="24"/>
          <w:lang w:val="pl-PL"/>
          <w:rPrChange w:id="1287" w:author="ThaiNN" w:date="2008-12-09T15:09:00Z">
            <w:rPr>
              <w:rFonts w:ascii="Times New Roman" w:hAnsi="Times New Roman"/>
              <w:sz w:val="24"/>
              <w:szCs w:val="24"/>
              <w:lang w:val="pl-PL"/>
            </w:rPr>
          </w:rPrChange>
        </w:rPr>
        <w:t xml:space="preserve"> hồ sơ hợp lệ</w:t>
      </w:r>
      <w:r w:rsidR="009455F3" w:rsidRPr="00315FC1">
        <w:rPr>
          <w:rFonts w:ascii="Times New Roman" w:hAnsi="Times New Roman"/>
          <w:color w:val="0000FF"/>
          <w:sz w:val="24"/>
          <w:szCs w:val="24"/>
          <w:lang w:val="pl-PL"/>
          <w:rPrChange w:id="1288" w:author="ThaiNN" w:date="2008-12-09T15:09:00Z">
            <w:rPr>
              <w:rFonts w:ascii="Times New Roman" w:hAnsi="Times New Roman"/>
              <w:sz w:val="24"/>
              <w:szCs w:val="24"/>
              <w:lang w:val="pl-PL"/>
            </w:rPr>
          </w:rPrChange>
        </w:rPr>
        <w:t xml:space="preserve"> phải</w:t>
      </w:r>
      <w:r w:rsidRPr="00315FC1">
        <w:rPr>
          <w:rFonts w:ascii="Times New Roman" w:hAnsi="Times New Roman"/>
          <w:color w:val="0000FF"/>
          <w:sz w:val="24"/>
          <w:szCs w:val="24"/>
          <w:lang w:val="pl-PL"/>
          <w:rPrChange w:id="1289" w:author="ThaiNN" w:date="2008-12-09T15:09:00Z">
            <w:rPr>
              <w:rFonts w:ascii="Times New Roman" w:hAnsi="Times New Roman"/>
              <w:sz w:val="24"/>
              <w:szCs w:val="24"/>
              <w:lang w:val="pl-PL"/>
            </w:rPr>
          </w:rPrChange>
        </w:rPr>
        <w:t xml:space="preserve"> tổ chức Hội đồng thẩm định </w:t>
      </w:r>
      <w:r w:rsidR="002B48B8" w:rsidRPr="00315FC1">
        <w:rPr>
          <w:rFonts w:ascii="Times New Roman" w:hAnsi="Times New Roman"/>
          <w:color w:val="0000FF"/>
          <w:sz w:val="24"/>
          <w:szCs w:val="24"/>
          <w:lang w:val="pl-PL"/>
          <w:rPrChange w:id="1290" w:author="ThaiNN" w:date="2008-12-09T15:09:00Z">
            <w:rPr>
              <w:rFonts w:ascii="Times New Roman" w:hAnsi="Times New Roman"/>
              <w:sz w:val="24"/>
              <w:szCs w:val="24"/>
              <w:lang w:val="pl-PL"/>
            </w:rPr>
          </w:rPrChange>
        </w:rPr>
        <w:t xml:space="preserve">hồ sơ đề nghị </w:t>
      </w:r>
      <w:r w:rsidR="002B48B8" w:rsidRPr="00315FC1">
        <w:rPr>
          <w:rFonts w:ascii="Times New Roman" w:hAnsi="Times New Roman"/>
          <w:color w:val="0000FF"/>
          <w:spacing w:val="-6"/>
          <w:sz w:val="24"/>
          <w:szCs w:val="24"/>
          <w:lang w:val="pl-PL"/>
          <w:rPrChange w:id="1291" w:author="ThaiNN" w:date="2008-12-09T15:09:00Z">
            <w:rPr>
              <w:rFonts w:ascii="Times New Roman" w:hAnsi="Times New Roman"/>
              <w:spacing w:val="-6"/>
              <w:sz w:val="24"/>
              <w:szCs w:val="24"/>
              <w:lang w:val="pl-PL"/>
            </w:rPr>
          </w:rPrChange>
        </w:rPr>
        <w:t>đưa vào hoặc đưa ra khỏi</w:t>
      </w:r>
      <w:r w:rsidR="002B48B8" w:rsidRPr="00315FC1">
        <w:rPr>
          <w:rFonts w:ascii="Times New Roman" w:hAnsi="Times New Roman"/>
          <w:b/>
          <w:color w:val="0000FF"/>
          <w:sz w:val="24"/>
          <w:szCs w:val="24"/>
          <w:lang w:val="pl-PL"/>
          <w:rPrChange w:id="1292" w:author="ThaiNN" w:date="2008-12-09T15:09:00Z">
            <w:rPr>
              <w:rFonts w:ascii="Times New Roman" w:hAnsi="Times New Roman"/>
              <w:b/>
              <w:sz w:val="24"/>
              <w:szCs w:val="24"/>
              <w:lang w:val="pl-PL"/>
            </w:rPr>
          </w:rPrChange>
        </w:rPr>
        <w:t xml:space="preserve"> </w:t>
      </w:r>
      <w:r w:rsidRPr="00315FC1">
        <w:rPr>
          <w:rFonts w:ascii="Times New Roman" w:hAnsi="Times New Roman"/>
          <w:color w:val="0000FF"/>
          <w:sz w:val="24"/>
          <w:szCs w:val="24"/>
          <w:lang w:val="pl-PL"/>
          <w:rPrChange w:id="1293" w:author="ThaiNN" w:date="2008-12-09T15:09:00Z">
            <w:rPr>
              <w:rFonts w:ascii="Times New Roman" w:hAnsi="Times New Roman"/>
              <w:sz w:val="24"/>
              <w:szCs w:val="24"/>
              <w:lang w:val="pl-PL"/>
            </w:rPr>
          </w:rPrChange>
        </w:rPr>
        <w:t xml:space="preserve">Danh mục loài nguy cấp, quý, hiếm được ưu tiên bảo vệ gửi Bộ Tài nguyên và Môi trường để lập Danh mục loài nguy cấp, quý, hiếm được ưu tiên bảo vệ trình Chính phủ </w:t>
      </w:r>
      <w:r w:rsidR="009455F3" w:rsidRPr="00315FC1">
        <w:rPr>
          <w:rFonts w:ascii="Times New Roman" w:hAnsi="Times New Roman"/>
          <w:color w:val="0000FF"/>
          <w:sz w:val="24"/>
          <w:szCs w:val="24"/>
          <w:lang w:val="pl-PL"/>
          <w:rPrChange w:id="1294" w:author="ThaiNN" w:date="2008-12-09T15:09:00Z">
            <w:rPr>
              <w:rFonts w:ascii="Times New Roman" w:hAnsi="Times New Roman"/>
              <w:sz w:val="24"/>
              <w:szCs w:val="24"/>
              <w:lang w:val="pl-PL"/>
            </w:rPr>
          </w:rPrChange>
        </w:rPr>
        <w:t>quyết định</w:t>
      </w:r>
      <w:r w:rsidRPr="00315FC1">
        <w:rPr>
          <w:rFonts w:ascii="Times New Roman" w:hAnsi="Times New Roman"/>
          <w:color w:val="0000FF"/>
          <w:sz w:val="24"/>
          <w:szCs w:val="24"/>
          <w:lang w:val="pl-PL"/>
          <w:rPrChange w:id="1295" w:author="ThaiNN" w:date="2008-12-09T15:09:00Z">
            <w:rPr>
              <w:rFonts w:ascii="Times New Roman" w:hAnsi="Times New Roman"/>
              <w:sz w:val="24"/>
              <w:szCs w:val="24"/>
              <w:lang w:val="pl-PL"/>
            </w:rPr>
          </w:rPrChange>
        </w:rPr>
        <w:t xml:space="preserve">. </w:t>
      </w:r>
    </w:p>
    <w:p w14:paraId="483DE4A4"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29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297" w:author="ThaiNN" w:date="2008-12-09T15:09:00Z">
            <w:rPr>
              <w:rFonts w:ascii="Times New Roman" w:hAnsi="Times New Roman"/>
              <w:sz w:val="24"/>
              <w:szCs w:val="24"/>
              <w:lang w:val="pl-PL"/>
            </w:rPr>
          </w:rPrChange>
        </w:rPr>
        <w:t xml:space="preserve">2. </w:t>
      </w:r>
      <w:r w:rsidR="00227AAC" w:rsidRPr="00315FC1">
        <w:rPr>
          <w:rFonts w:ascii="Times New Roman" w:hAnsi="Times New Roman"/>
          <w:color w:val="0000FF"/>
          <w:sz w:val="24"/>
          <w:szCs w:val="24"/>
          <w:lang w:val="pl-PL"/>
          <w:rPrChange w:id="1298" w:author="ThaiNN" w:date="2008-12-09T15:09:00Z">
            <w:rPr>
              <w:rFonts w:ascii="Times New Roman" w:hAnsi="Times New Roman"/>
              <w:sz w:val="24"/>
              <w:szCs w:val="24"/>
              <w:lang w:val="pl-PL"/>
            </w:rPr>
          </w:rPrChange>
        </w:rPr>
        <w:t>Chính phủ</w:t>
      </w:r>
      <w:r w:rsidRPr="00315FC1">
        <w:rPr>
          <w:rFonts w:ascii="Times New Roman" w:hAnsi="Times New Roman"/>
          <w:color w:val="0000FF"/>
          <w:sz w:val="24"/>
          <w:szCs w:val="24"/>
          <w:lang w:val="pl-PL"/>
          <w:rPrChange w:id="1299" w:author="ThaiNN" w:date="2008-12-09T15:09:00Z">
            <w:rPr>
              <w:rFonts w:ascii="Times New Roman" w:hAnsi="Times New Roman"/>
              <w:sz w:val="24"/>
              <w:szCs w:val="24"/>
              <w:lang w:val="pl-PL"/>
            </w:rPr>
          </w:rPrChange>
        </w:rPr>
        <w:t xml:space="preserve"> quy định cụ thể trình tự, thủ tục thẩm định </w:t>
      </w:r>
      <w:r w:rsidR="002B48B8" w:rsidRPr="00315FC1">
        <w:rPr>
          <w:rFonts w:ascii="Times New Roman" w:hAnsi="Times New Roman"/>
          <w:color w:val="0000FF"/>
          <w:sz w:val="24"/>
          <w:szCs w:val="24"/>
          <w:lang w:val="pl-PL"/>
          <w:rPrChange w:id="1300" w:author="ThaiNN" w:date="2008-12-09T15:09:00Z">
            <w:rPr>
              <w:rFonts w:ascii="Times New Roman" w:hAnsi="Times New Roman"/>
              <w:sz w:val="24"/>
              <w:szCs w:val="24"/>
              <w:lang w:val="pl-PL"/>
            </w:rPr>
          </w:rPrChange>
        </w:rPr>
        <w:t xml:space="preserve">hồ sơ đề nghị </w:t>
      </w:r>
      <w:r w:rsidR="002B48B8" w:rsidRPr="00315FC1">
        <w:rPr>
          <w:rFonts w:ascii="Times New Roman" w:hAnsi="Times New Roman"/>
          <w:color w:val="0000FF"/>
          <w:spacing w:val="-6"/>
          <w:sz w:val="24"/>
          <w:szCs w:val="24"/>
          <w:lang w:val="pl-PL"/>
          <w:rPrChange w:id="1301" w:author="ThaiNN" w:date="2008-12-09T15:09:00Z">
            <w:rPr>
              <w:rFonts w:ascii="Times New Roman" w:hAnsi="Times New Roman"/>
              <w:spacing w:val="-6"/>
              <w:sz w:val="24"/>
              <w:szCs w:val="24"/>
              <w:lang w:val="pl-PL"/>
            </w:rPr>
          </w:rPrChange>
        </w:rPr>
        <w:t>đưa vào hoặc đưa ra khỏi</w:t>
      </w:r>
      <w:r w:rsidR="002B48B8" w:rsidRPr="00315FC1">
        <w:rPr>
          <w:rFonts w:ascii="Times New Roman" w:hAnsi="Times New Roman"/>
          <w:b/>
          <w:color w:val="0000FF"/>
          <w:sz w:val="24"/>
          <w:szCs w:val="24"/>
          <w:lang w:val="pl-PL"/>
          <w:rPrChange w:id="1302" w:author="ThaiNN" w:date="2008-12-09T15:09:00Z">
            <w:rPr>
              <w:rFonts w:ascii="Times New Roman" w:hAnsi="Times New Roman"/>
              <w:b/>
              <w:sz w:val="24"/>
              <w:szCs w:val="24"/>
              <w:lang w:val="pl-PL"/>
            </w:rPr>
          </w:rPrChange>
        </w:rPr>
        <w:t xml:space="preserve"> </w:t>
      </w:r>
      <w:r w:rsidRPr="00315FC1">
        <w:rPr>
          <w:rFonts w:ascii="Times New Roman" w:hAnsi="Times New Roman"/>
          <w:color w:val="0000FF"/>
          <w:sz w:val="24"/>
          <w:szCs w:val="24"/>
          <w:lang w:val="pl-PL"/>
          <w:rPrChange w:id="1303" w:author="ThaiNN" w:date="2008-12-09T15:09:00Z">
            <w:rPr>
              <w:rFonts w:ascii="Times New Roman" w:hAnsi="Times New Roman"/>
              <w:sz w:val="24"/>
              <w:szCs w:val="24"/>
              <w:lang w:val="pl-PL"/>
            </w:rPr>
          </w:rPrChange>
        </w:rPr>
        <w:t>Danh mục loài nguy cấp, quý, hiếm được ưu tiên bảo vệ</w:t>
      </w:r>
      <w:r w:rsidR="00CB7EF2" w:rsidRPr="00315FC1">
        <w:rPr>
          <w:rFonts w:ascii="Times New Roman" w:hAnsi="Times New Roman"/>
          <w:color w:val="0000FF"/>
          <w:sz w:val="24"/>
          <w:szCs w:val="24"/>
          <w:lang w:val="pl-PL"/>
          <w:rPrChange w:id="1304" w:author="ThaiNN" w:date="2008-12-09T15:09:00Z">
            <w:rPr>
              <w:rFonts w:ascii="Times New Roman" w:hAnsi="Times New Roman"/>
              <w:sz w:val="24"/>
              <w:szCs w:val="24"/>
              <w:lang w:val="pl-PL"/>
            </w:rPr>
          </w:rPrChange>
        </w:rPr>
        <w:t>.</w:t>
      </w:r>
    </w:p>
    <w:p w14:paraId="097952A8" w14:textId="77777777" w:rsidR="007C7F91" w:rsidRPr="00315FC1" w:rsidRDefault="002B48B8" w:rsidP="00523642">
      <w:pPr>
        <w:tabs>
          <w:tab w:val="num" w:pos="0"/>
        </w:tabs>
        <w:spacing w:before="120" w:after="120"/>
        <w:ind w:firstLine="720"/>
        <w:jc w:val="both"/>
        <w:outlineLvl w:val="1"/>
        <w:rPr>
          <w:rFonts w:ascii="Times New Roman" w:hAnsi="Times New Roman"/>
          <w:b/>
          <w:color w:val="0000FF"/>
          <w:sz w:val="24"/>
          <w:szCs w:val="24"/>
          <w:lang w:val="pl-PL"/>
          <w:rPrChange w:id="1305" w:author="ThaiNN" w:date="2008-12-09T15:09:00Z">
            <w:rPr>
              <w:rFonts w:ascii="Times New Roman" w:hAnsi="Times New Roman"/>
              <w:b/>
              <w:sz w:val="24"/>
              <w:szCs w:val="24"/>
              <w:lang w:val="pl-PL"/>
            </w:rPr>
          </w:rPrChange>
        </w:rPr>
      </w:pPr>
      <w:r w:rsidRPr="00315FC1">
        <w:rPr>
          <w:rFonts w:ascii="Times New Roman" w:hAnsi="Times New Roman"/>
          <w:color w:val="0000FF"/>
          <w:sz w:val="24"/>
          <w:szCs w:val="24"/>
          <w:lang w:val="pl-PL"/>
          <w:rPrChange w:id="1306" w:author="ThaiNN" w:date="2008-12-09T15:09:00Z">
            <w:rPr>
              <w:rFonts w:ascii="Times New Roman" w:hAnsi="Times New Roman"/>
              <w:sz w:val="24"/>
              <w:szCs w:val="24"/>
              <w:lang w:val="pl-PL"/>
            </w:rPr>
          </w:rPrChange>
        </w:rPr>
        <w:t xml:space="preserve"> </w:t>
      </w:r>
      <w:r w:rsidR="007C7F91" w:rsidRPr="00315FC1">
        <w:rPr>
          <w:rFonts w:ascii="Times New Roman" w:hAnsi="Times New Roman"/>
          <w:b/>
          <w:color w:val="0000FF"/>
          <w:sz w:val="24"/>
          <w:szCs w:val="24"/>
          <w:lang w:val="pl-PL"/>
          <w:rPrChange w:id="1307" w:author="ThaiNN" w:date="2008-12-09T15:09:00Z">
            <w:rPr>
              <w:rFonts w:ascii="Times New Roman" w:hAnsi="Times New Roman"/>
              <w:b/>
              <w:sz w:val="24"/>
              <w:szCs w:val="24"/>
              <w:lang w:val="pl-PL"/>
            </w:rPr>
          </w:rPrChange>
        </w:rPr>
        <w:t xml:space="preserve">Điều 40. Quyết định </w:t>
      </w:r>
      <w:r w:rsidRPr="00315FC1">
        <w:rPr>
          <w:rFonts w:ascii="Times New Roman" w:hAnsi="Times New Roman"/>
          <w:b/>
          <w:color w:val="0000FF"/>
          <w:spacing w:val="-6"/>
          <w:sz w:val="24"/>
          <w:szCs w:val="24"/>
          <w:lang w:val="pl-PL"/>
          <w:rPrChange w:id="1308" w:author="ThaiNN" w:date="2008-12-09T15:09:00Z">
            <w:rPr>
              <w:rFonts w:ascii="Times New Roman" w:hAnsi="Times New Roman"/>
              <w:b/>
              <w:spacing w:val="-6"/>
              <w:sz w:val="24"/>
              <w:szCs w:val="24"/>
              <w:lang w:val="pl-PL"/>
            </w:rPr>
          </w:rPrChange>
        </w:rPr>
        <w:t>loài được đưa vào hoặc đưa ra khỏi</w:t>
      </w:r>
      <w:r w:rsidR="007C7F91" w:rsidRPr="00315FC1">
        <w:rPr>
          <w:rFonts w:ascii="Times New Roman" w:hAnsi="Times New Roman"/>
          <w:b/>
          <w:color w:val="0000FF"/>
          <w:sz w:val="24"/>
          <w:szCs w:val="24"/>
          <w:lang w:val="pl-PL"/>
          <w:rPrChange w:id="1309" w:author="ThaiNN" w:date="2008-12-09T15:09:00Z">
            <w:rPr>
              <w:rFonts w:ascii="Times New Roman" w:hAnsi="Times New Roman"/>
              <w:b/>
              <w:sz w:val="24"/>
              <w:szCs w:val="24"/>
              <w:lang w:val="pl-PL"/>
            </w:rPr>
          </w:rPrChange>
        </w:rPr>
        <w:t xml:space="preserve"> Danh mục loài nguy cấp, quý, hiếm</w:t>
      </w:r>
      <w:r w:rsidR="007C7F91" w:rsidRPr="00315FC1">
        <w:rPr>
          <w:rFonts w:ascii="Times New Roman" w:hAnsi="Times New Roman"/>
          <w:color w:val="0000FF"/>
          <w:sz w:val="24"/>
          <w:szCs w:val="24"/>
          <w:lang w:val="pl-PL"/>
          <w:rPrChange w:id="1310" w:author="ThaiNN" w:date="2008-12-09T15:09:00Z">
            <w:rPr>
              <w:rFonts w:ascii="Times New Roman" w:hAnsi="Times New Roman"/>
              <w:sz w:val="24"/>
              <w:szCs w:val="24"/>
              <w:lang w:val="pl-PL"/>
            </w:rPr>
          </w:rPrChange>
        </w:rPr>
        <w:t xml:space="preserve"> </w:t>
      </w:r>
      <w:r w:rsidR="007C7F91" w:rsidRPr="00315FC1">
        <w:rPr>
          <w:rFonts w:ascii="Times New Roman" w:hAnsi="Times New Roman"/>
          <w:b/>
          <w:color w:val="0000FF"/>
          <w:sz w:val="24"/>
          <w:szCs w:val="24"/>
          <w:lang w:val="pl-PL"/>
          <w:rPrChange w:id="1311" w:author="ThaiNN" w:date="2008-12-09T15:09:00Z">
            <w:rPr>
              <w:rFonts w:ascii="Times New Roman" w:hAnsi="Times New Roman"/>
              <w:b/>
              <w:sz w:val="24"/>
              <w:szCs w:val="24"/>
              <w:lang w:val="pl-PL"/>
            </w:rPr>
          </w:rPrChange>
        </w:rPr>
        <w:t>được ưu tiên bảo vệ</w:t>
      </w:r>
    </w:p>
    <w:p w14:paraId="0E6499CD" w14:textId="77777777" w:rsidR="007C7F91" w:rsidRPr="00315FC1" w:rsidRDefault="007C7F91" w:rsidP="00523642">
      <w:pPr>
        <w:tabs>
          <w:tab w:val="num" w:pos="0"/>
        </w:tabs>
        <w:spacing w:after="60"/>
        <w:ind w:firstLine="720"/>
        <w:jc w:val="both"/>
        <w:outlineLvl w:val="1"/>
        <w:rPr>
          <w:rFonts w:ascii="Times New Roman" w:hAnsi="Times New Roman"/>
          <w:color w:val="0000FF"/>
          <w:sz w:val="24"/>
          <w:szCs w:val="24"/>
          <w:lang w:val="pl-PL"/>
          <w:rPrChange w:id="131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13" w:author="ThaiNN" w:date="2008-12-09T15:09:00Z">
            <w:rPr>
              <w:rFonts w:ascii="Times New Roman" w:hAnsi="Times New Roman"/>
              <w:sz w:val="24"/>
              <w:szCs w:val="24"/>
              <w:lang w:val="pl-PL"/>
            </w:rPr>
          </w:rPrChange>
        </w:rPr>
        <w:t xml:space="preserve">1. Chính phủ quyết định loài được đưa vào hoặc đưa ra khỏi </w:t>
      </w:r>
      <w:r w:rsidRPr="00315FC1">
        <w:rPr>
          <w:rFonts w:ascii="Times New Roman" w:hAnsi="Times New Roman"/>
          <w:color w:val="0000FF"/>
          <w:spacing w:val="-4"/>
          <w:sz w:val="24"/>
          <w:szCs w:val="24"/>
          <w:lang w:val="pl-PL"/>
          <w:rPrChange w:id="1314" w:author="ThaiNN" w:date="2008-12-09T15:09:00Z">
            <w:rPr>
              <w:rFonts w:ascii="Times New Roman" w:hAnsi="Times New Roman"/>
              <w:spacing w:val="-4"/>
              <w:sz w:val="24"/>
              <w:szCs w:val="24"/>
              <w:lang w:val="pl-PL"/>
            </w:rPr>
          </w:rPrChange>
        </w:rPr>
        <w:t>Danh mục loài nguy cấp, quý hiếm được ưu tiên bảo vệ với các nội dung chính sau đ</w:t>
      </w:r>
      <w:r w:rsidRPr="00315FC1">
        <w:rPr>
          <w:rFonts w:ascii="Times New Roman" w:hAnsi="Times New Roman"/>
          <w:color w:val="0000FF"/>
          <w:sz w:val="24"/>
          <w:szCs w:val="24"/>
          <w:lang w:val="pl-PL"/>
          <w:rPrChange w:id="1315" w:author="ThaiNN" w:date="2008-12-09T15:09:00Z">
            <w:rPr>
              <w:rFonts w:ascii="Times New Roman" w:hAnsi="Times New Roman"/>
              <w:sz w:val="24"/>
              <w:szCs w:val="24"/>
              <w:lang w:val="pl-PL"/>
            </w:rPr>
          </w:rPrChange>
        </w:rPr>
        <w:t>ây:</w:t>
      </w:r>
    </w:p>
    <w:p w14:paraId="446D0BBD" w14:textId="77777777" w:rsidR="007C7F91" w:rsidRPr="00315FC1" w:rsidRDefault="007C7F91" w:rsidP="00523642">
      <w:pPr>
        <w:tabs>
          <w:tab w:val="num" w:pos="0"/>
        </w:tabs>
        <w:spacing w:after="60"/>
        <w:ind w:firstLine="720"/>
        <w:jc w:val="both"/>
        <w:outlineLvl w:val="1"/>
        <w:rPr>
          <w:rFonts w:ascii="Times New Roman" w:hAnsi="Times New Roman"/>
          <w:color w:val="0000FF"/>
          <w:sz w:val="24"/>
          <w:szCs w:val="24"/>
          <w:lang w:val="pl-PL"/>
          <w:rPrChange w:id="131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17" w:author="ThaiNN" w:date="2008-12-09T15:09:00Z">
            <w:rPr>
              <w:rFonts w:ascii="Times New Roman" w:hAnsi="Times New Roman"/>
              <w:sz w:val="24"/>
              <w:szCs w:val="24"/>
              <w:lang w:val="pl-PL"/>
            </w:rPr>
          </w:rPrChange>
        </w:rPr>
        <w:t xml:space="preserve">a) Tên loài; </w:t>
      </w:r>
    </w:p>
    <w:p w14:paraId="26682954" w14:textId="77777777" w:rsidR="007C7F91" w:rsidRPr="00315FC1" w:rsidRDefault="007C7F91" w:rsidP="00523642">
      <w:pPr>
        <w:tabs>
          <w:tab w:val="num" w:pos="0"/>
        </w:tabs>
        <w:spacing w:after="60"/>
        <w:ind w:firstLine="720"/>
        <w:jc w:val="both"/>
        <w:outlineLvl w:val="1"/>
        <w:rPr>
          <w:rFonts w:ascii="Times New Roman" w:hAnsi="Times New Roman"/>
          <w:color w:val="0000FF"/>
          <w:sz w:val="24"/>
          <w:szCs w:val="24"/>
          <w:lang w:val="pl-PL"/>
          <w:rPrChange w:id="131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19" w:author="ThaiNN" w:date="2008-12-09T15:09:00Z">
            <w:rPr>
              <w:rFonts w:ascii="Times New Roman" w:hAnsi="Times New Roman"/>
              <w:sz w:val="24"/>
              <w:szCs w:val="24"/>
              <w:lang w:val="pl-PL"/>
            </w:rPr>
          </w:rPrChange>
        </w:rPr>
        <w:t>b) Đặc tính cơ bản của loài;</w:t>
      </w:r>
    </w:p>
    <w:p w14:paraId="050642ED" w14:textId="77777777" w:rsidR="007C7F91" w:rsidRPr="00315FC1" w:rsidRDefault="007C7F91" w:rsidP="00523642">
      <w:pPr>
        <w:tabs>
          <w:tab w:val="num" w:pos="0"/>
        </w:tabs>
        <w:spacing w:after="60"/>
        <w:ind w:firstLine="720"/>
        <w:jc w:val="both"/>
        <w:outlineLvl w:val="1"/>
        <w:rPr>
          <w:rFonts w:ascii="Times New Roman" w:hAnsi="Times New Roman"/>
          <w:color w:val="0000FF"/>
          <w:sz w:val="24"/>
          <w:szCs w:val="24"/>
          <w:lang w:val="pl-PL"/>
          <w:rPrChange w:id="132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21" w:author="ThaiNN" w:date="2008-12-09T15:09:00Z">
            <w:rPr>
              <w:rFonts w:ascii="Times New Roman" w:hAnsi="Times New Roman"/>
              <w:sz w:val="24"/>
              <w:szCs w:val="24"/>
              <w:lang w:val="pl-PL"/>
            </w:rPr>
          </w:rPrChange>
        </w:rPr>
        <w:t xml:space="preserve">c) Chế độ </w:t>
      </w:r>
      <w:r w:rsidR="00503F34" w:rsidRPr="00315FC1">
        <w:rPr>
          <w:rFonts w:ascii="Times New Roman" w:hAnsi="Times New Roman"/>
          <w:color w:val="0000FF"/>
          <w:sz w:val="24"/>
          <w:szCs w:val="24"/>
          <w:lang w:val="pl-PL"/>
          <w:rPrChange w:id="1322" w:author="ThaiNN" w:date="2008-12-09T15:09:00Z">
            <w:rPr>
              <w:rFonts w:ascii="Times New Roman" w:hAnsi="Times New Roman"/>
              <w:sz w:val="24"/>
              <w:szCs w:val="24"/>
              <w:lang w:val="pl-PL"/>
            </w:rPr>
          </w:rPrChange>
        </w:rPr>
        <w:t xml:space="preserve">quản lý, </w:t>
      </w:r>
      <w:r w:rsidRPr="00315FC1">
        <w:rPr>
          <w:rFonts w:ascii="Times New Roman" w:hAnsi="Times New Roman"/>
          <w:color w:val="0000FF"/>
          <w:sz w:val="24"/>
          <w:szCs w:val="24"/>
          <w:lang w:val="pl-PL"/>
          <w:rPrChange w:id="1323" w:author="ThaiNN" w:date="2008-12-09T15:09:00Z">
            <w:rPr>
              <w:rFonts w:ascii="Times New Roman" w:hAnsi="Times New Roman"/>
              <w:sz w:val="24"/>
              <w:szCs w:val="24"/>
              <w:lang w:val="pl-PL"/>
            </w:rPr>
          </w:rPrChange>
        </w:rPr>
        <w:t>bảo vệ</w:t>
      </w:r>
      <w:r w:rsidR="00503F34" w:rsidRPr="00315FC1">
        <w:rPr>
          <w:rFonts w:ascii="Times New Roman" w:hAnsi="Times New Roman"/>
          <w:color w:val="0000FF"/>
          <w:sz w:val="24"/>
          <w:szCs w:val="24"/>
          <w:lang w:val="pl-PL"/>
          <w:rPrChange w:id="1324" w:author="ThaiNN" w:date="2008-12-09T15:09:00Z">
            <w:rPr>
              <w:rFonts w:ascii="Times New Roman" w:hAnsi="Times New Roman"/>
              <w:sz w:val="24"/>
              <w:szCs w:val="24"/>
              <w:lang w:val="pl-PL"/>
            </w:rPr>
          </w:rPrChange>
        </w:rPr>
        <w:t xml:space="preserve"> đặc thù</w:t>
      </w:r>
      <w:r w:rsidR="00CB7EF2" w:rsidRPr="00315FC1">
        <w:rPr>
          <w:rFonts w:ascii="Times New Roman" w:hAnsi="Times New Roman"/>
          <w:color w:val="0000FF"/>
          <w:sz w:val="24"/>
          <w:szCs w:val="24"/>
          <w:lang w:val="pl-PL"/>
          <w:rPrChange w:id="1325" w:author="ThaiNN" w:date="2008-12-09T15:09:00Z">
            <w:rPr>
              <w:rFonts w:ascii="Times New Roman" w:hAnsi="Times New Roman"/>
              <w:sz w:val="24"/>
              <w:szCs w:val="24"/>
              <w:lang w:val="pl-PL"/>
            </w:rPr>
          </w:rPrChange>
        </w:rPr>
        <w:t>.</w:t>
      </w:r>
    </w:p>
    <w:p w14:paraId="5C42358B" w14:textId="77777777" w:rsidR="007C7F91" w:rsidRPr="00315FC1" w:rsidRDefault="007C7F91" w:rsidP="00523642">
      <w:pPr>
        <w:tabs>
          <w:tab w:val="num" w:pos="0"/>
        </w:tabs>
        <w:spacing w:after="60"/>
        <w:ind w:firstLine="720"/>
        <w:jc w:val="both"/>
        <w:outlineLvl w:val="1"/>
        <w:rPr>
          <w:rFonts w:ascii="Times New Roman" w:hAnsi="Times New Roman"/>
          <w:color w:val="0000FF"/>
          <w:sz w:val="24"/>
          <w:szCs w:val="24"/>
          <w:lang w:val="pl-PL"/>
          <w:rPrChange w:id="132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27" w:author="ThaiNN" w:date="2008-12-09T15:09:00Z">
            <w:rPr>
              <w:rFonts w:ascii="Times New Roman" w:hAnsi="Times New Roman"/>
              <w:sz w:val="24"/>
              <w:szCs w:val="24"/>
              <w:lang w:val="pl-PL"/>
            </w:rPr>
          </w:rPrChange>
        </w:rPr>
        <w:t>2. Danh mục loài nguy cấp, quý, hiếm được ưu tiên bảo vệ phải được công bố công khai trên phương tiện thông tin đại chúng.</w:t>
      </w:r>
    </w:p>
    <w:p w14:paraId="730CFF38" w14:textId="77777777" w:rsidR="00A6745F" w:rsidRPr="00315FC1" w:rsidRDefault="007C7F91" w:rsidP="00523642">
      <w:pPr>
        <w:tabs>
          <w:tab w:val="num" w:pos="0"/>
        </w:tabs>
        <w:spacing w:after="60"/>
        <w:ind w:firstLine="720"/>
        <w:jc w:val="both"/>
        <w:outlineLvl w:val="1"/>
        <w:rPr>
          <w:rFonts w:ascii="Times New Roman" w:hAnsi="Times New Roman"/>
          <w:color w:val="0000FF"/>
          <w:sz w:val="24"/>
          <w:szCs w:val="24"/>
          <w:lang w:val="pl-PL"/>
          <w:rPrChange w:id="132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29" w:author="ThaiNN" w:date="2008-12-09T15:09:00Z">
            <w:rPr>
              <w:rFonts w:ascii="Times New Roman" w:hAnsi="Times New Roman"/>
              <w:sz w:val="24"/>
              <w:szCs w:val="24"/>
              <w:lang w:val="pl-PL"/>
            </w:rPr>
          </w:rPrChange>
        </w:rPr>
        <w:t xml:space="preserve">3. </w:t>
      </w:r>
      <w:r w:rsidR="00A6745F" w:rsidRPr="00315FC1">
        <w:rPr>
          <w:rFonts w:ascii="Times New Roman" w:hAnsi="Times New Roman"/>
          <w:color w:val="0000FF"/>
          <w:sz w:val="24"/>
          <w:szCs w:val="24"/>
          <w:lang w:val="pl-PL"/>
          <w:rPrChange w:id="1330" w:author="ThaiNN" w:date="2008-12-09T15:09:00Z">
            <w:rPr>
              <w:rFonts w:ascii="Times New Roman" w:hAnsi="Times New Roman"/>
              <w:sz w:val="24"/>
              <w:szCs w:val="24"/>
              <w:lang w:val="pl-PL"/>
            </w:rPr>
          </w:rPrChange>
        </w:rPr>
        <w:t>Định kỳ 3 năm một lần hoặc khi có nhu cầu, loài thuộc Danh mục loài nguy cấp, quý, hiếm được ưu tiên bảo vệ phải được điều tra, đánh giá quần thể để sửa đổi, bổ sung.</w:t>
      </w:r>
    </w:p>
    <w:p w14:paraId="54A7EC7F" w14:textId="77777777" w:rsidR="007C7F91" w:rsidRPr="00315FC1" w:rsidRDefault="007C7F91" w:rsidP="00523642">
      <w:pPr>
        <w:tabs>
          <w:tab w:val="num" w:pos="0"/>
        </w:tabs>
        <w:spacing w:before="120" w:after="120"/>
        <w:ind w:firstLine="720"/>
        <w:jc w:val="both"/>
        <w:outlineLvl w:val="1"/>
        <w:rPr>
          <w:rFonts w:ascii="Times New Roman" w:hAnsi="Times New Roman"/>
          <w:b/>
          <w:color w:val="0000FF"/>
          <w:sz w:val="24"/>
          <w:szCs w:val="24"/>
          <w:lang w:val="pl-PL"/>
          <w:rPrChange w:id="1331"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332" w:author="ThaiNN" w:date="2008-12-09T15:09:00Z">
            <w:rPr>
              <w:rFonts w:ascii="Times New Roman" w:hAnsi="Times New Roman"/>
              <w:b/>
              <w:sz w:val="24"/>
              <w:szCs w:val="24"/>
              <w:lang w:val="pl-PL"/>
            </w:rPr>
          </w:rPrChange>
        </w:rPr>
        <w:t>Điều 41. Bảo tồn loài thuộc Danh mục loài nguy cấp, quý, hiếm được ưu tiên bảo vệ</w:t>
      </w:r>
    </w:p>
    <w:p w14:paraId="4928A65E" w14:textId="77777777" w:rsidR="00626CD3"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33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34" w:author="ThaiNN" w:date="2008-12-09T15:09:00Z">
            <w:rPr>
              <w:rFonts w:ascii="Times New Roman" w:hAnsi="Times New Roman"/>
              <w:sz w:val="24"/>
              <w:szCs w:val="24"/>
              <w:lang w:val="pl-PL"/>
            </w:rPr>
          </w:rPrChange>
        </w:rPr>
        <w:t xml:space="preserve">1. Khu vực có loài thuộc Danh mục loài nguy cấp, quý, hiếm được ưu tiên bảo vệ quy định tại điểm a khoản </w:t>
      </w:r>
      <w:r w:rsidR="00D41E26" w:rsidRPr="00315FC1">
        <w:rPr>
          <w:rFonts w:ascii="Times New Roman" w:hAnsi="Times New Roman"/>
          <w:color w:val="0000FF"/>
          <w:sz w:val="24"/>
          <w:szCs w:val="24"/>
          <w:lang w:val="pl-PL"/>
          <w:rPrChange w:id="1335" w:author="ThaiNN" w:date="2008-12-09T15:09:00Z">
            <w:rPr>
              <w:rFonts w:ascii="Times New Roman" w:hAnsi="Times New Roman"/>
              <w:sz w:val="24"/>
              <w:szCs w:val="24"/>
              <w:lang w:val="pl-PL"/>
            </w:rPr>
          </w:rPrChange>
        </w:rPr>
        <w:t>1</w:t>
      </w:r>
      <w:r w:rsidRPr="00315FC1">
        <w:rPr>
          <w:rFonts w:ascii="Times New Roman" w:hAnsi="Times New Roman"/>
          <w:color w:val="0000FF"/>
          <w:sz w:val="24"/>
          <w:szCs w:val="24"/>
          <w:lang w:val="pl-PL"/>
          <w:rPrChange w:id="1336" w:author="ThaiNN" w:date="2008-12-09T15:09:00Z">
            <w:rPr>
              <w:rFonts w:ascii="Times New Roman" w:hAnsi="Times New Roman"/>
              <w:sz w:val="24"/>
              <w:szCs w:val="24"/>
              <w:lang w:val="pl-PL"/>
            </w:rPr>
          </w:rPrChange>
        </w:rPr>
        <w:t xml:space="preserve"> Điều 37</w:t>
      </w:r>
      <w:r w:rsidR="006F6479" w:rsidRPr="00315FC1">
        <w:rPr>
          <w:rFonts w:ascii="Times New Roman" w:hAnsi="Times New Roman"/>
          <w:color w:val="0000FF"/>
          <w:sz w:val="24"/>
          <w:szCs w:val="24"/>
          <w:lang w:val="pl-PL"/>
          <w:rPrChange w:id="1337" w:author="ThaiNN" w:date="2008-12-09T15:09:00Z">
            <w:rPr>
              <w:rFonts w:ascii="Times New Roman" w:hAnsi="Times New Roman"/>
              <w:sz w:val="24"/>
              <w:szCs w:val="24"/>
              <w:lang w:val="pl-PL"/>
            </w:rPr>
          </w:rPrChange>
        </w:rPr>
        <w:t xml:space="preserve"> của Luật này</w:t>
      </w:r>
      <w:r w:rsidRPr="00315FC1">
        <w:rPr>
          <w:rFonts w:ascii="Times New Roman" w:hAnsi="Times New Roman"/>
          <w:b/>
          <w:i/>
          <w:color w:val="0000FF"/>
          <w:sz w:val="24"/>
          <w:szCs w:val="24"/>
          <w:lang w:val="pl-PL"/>
          <w:rPrChange w:id="1338" w:author="ThaiNN" w:date="2008-12-09T15:09:00Z">
            <w:rPr>
              <w:rFonts w:ascii="Times New Roman" w:hAnsi="Times New Roman"/>
              <w:b/>
              <w:i/>
              <w:sz w:val="24"/>
              <w:szCs w:val="24"/>
              <w:lang w:val="pl-PL"/>
            </w:rPr>
          </w:rPrChange>
        </w:rPr>
        <w:t xml:space="preserve"> </w:t>
      </w:r>
      <w:r w:rsidRPr="00315FC1">
        <w:rPr>
          <w:rFonts w:ascii="Times New Roman" w:hAnsi="Times New Roman"/>
          <w:color w:val="0000FF"/>
          <w:sz w:val="24"/>
          <w:szCs w:val="24"/>
          <w:lang w:val="pl-PL"/>
          <w:rPrChange w:id="1339" w:author="ThaiNN" w:date="2008-12-09T15:09:00Z">
            <w:rPr>
              <w:rFonts w:ascii="Times New Roman" w:hAnsi="Times New Roman"/>
              <w:sz w:val="24"/>
              <w:szCs w:val="24"/>
              <w:lang w:val="pl-PL"/>
            </w:rPr>
          </w:rPrChange>
        </w:rPr>
        <w:t xml:space="preserve">sinh sống tự nhiên thường xuyên hoặc theo mùa phải được điều tra, đánh giá để lập dự án thành lập khu bảo tồn. </w:t>
      </w:r>
    </w:p>
    <w:p w14:paraId="37834302"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34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41" w:author="ThaiNN" w:date="2008-12-09T15:09:00Z">
            <w:rPr>
              <w:rFonts w:ascii="Times New Roman" w:hAnsi="Times New Roman"/>
              <w:sz w:val="24"/>
              <w:szCs w:val="24"/>
              <w:lang w:val="pl-PL"/>
            </w:rPr>
          </w:rPrChange>
        </w:rPr>
        <w:t xml:space="preserve">2. Nhà nước thành lập hoặc </w:t>
      </w:r>
      <w:r w:rsidR="00CB7EF2" w:rsidRPr="00315FC1">
        <w:rPr>
          <w:rFonts w:ascii="Times New Roman" w:hAnsi="Times New Roman"/>
          <w:color w:val="0000FF"/>
          <w:sz w:val="24"/>
          <w:szCs w:val="24"/>
          <w:lang w:val="pl-PL"/>
          <w:rPrChange w:id="1342" w:author="ThaiNN" w:date="2008-12-09T15:09:00Z">
            <w:rPr>
              <w:rFonts w:ascii="Times New Roman" w:hAnsi="Times New Roman"/>
              <w:sz w:val="24"/>
              <w:szCs w:val="24"/>
              <w:lang w:val="pl-PL"/>
            </w:rPr>
          </w:rPrChange>
        </w:rPr>
        <w:t xml:space="preserve">giao </w:t>
      </w:r>
      <w:r w:rsidRPr="00315FC1">
        <w:rPr>
          <w:rFonts w:ascii="Times New Roman" w:hAnsi="Times New Roman"/>
          <w:color w:val="0000FF"/>
          <w:sz w:val="24"/>
          <w:szCs w:val="24"/>
          <w:lang w:val="pl-PL"/>
          <w:rPrChange w:id="1343" w:author="ThaiNN" w:date="2008-12-09T15:09:00Z">
            <w:rPr>
              <w:rFonts w:ascii="Times New Roman" w:hAnsi="Times New Roman"/>
              <w:sz w:val="24"/>
              <w:szCs w:val="24"/>
              <w:lang w:val="pl-PL"/>
            </w:rPr>
          </w:rPrChange>
        </w:rPr>
        <w:t xml:space="preserve">cho tổ chức, cá nhân thành lập cơ sở bảo tồn đa dạng sinh học để bảo tồn loài thuộc Danh mục loài </w:t>
      </w:r>
      <w:r w:rsidRPr="00315FC1">
        <w:rPr>
          <w:rFonts w:ascii="Times New Roman" w:hAnsi="Times New Roman"/>
          <w:color w:val="0000FF"/>
          <w:sz w:val="24"/>
          <w:szCs w:val="24"/>
          <w:lang w:val="vi-VN"/>
          <w:rPrChange w:id="1344" w:author="ThaiNN" w:date="2008-12-09T15:09:00Z">
            <w:rPr>
              <w:rFonts w:ascii="Times New Roman" w:hAnsi="Times New Roman"/>
              <w:sz w:val="24"/>
              <w:szCs w:val="24"/>
              <w:lang w:val="vi-VN"/>
            </w:rPr>
          </w:rPrChange>
        </w:rPr>
        <w:t>nguy cấp,</w:t>
      </w:r>
      <w:r w:rsidR="00A236EE" w:rsidRPr="00315FC1">
        <w:rPr>
          <w:rFonts w:ascii="Times New Roman" w:hAnsi="Times New Roman"/>
          <w:color w:val="0000FF"/>
          <w:sz w:val="24"/>
          <w:szCs w:val="24"/>
          <w:lang w:val="pl-PL"/>
          <w:rPrChange w:id="1345"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vi-VN"/>
          <w:rPrChange w:id="1346" w:author="ThaiNN" w:date="2008-12-09T15:09:00Z">
            <w:rPr>
              <w:rFonts w:ascii="Times New Roman" w:hAnsi="Times New Roman"/>
              <w:sz w:val="24"/>
              <w:szCs w:val="24"/>
              <w:lang w:val="vi-VN"/>
            </w:rPr>
          </w:rPrChange>
        </w:rPr>
        <w:t>quý</w:t>
      </w:r>
      <w:r w:rsidRPr="00315FC1">
        <w:rPr>
          <w:rFonts w:ascii="Times New Roman" w:hAnsi="Times New Roman"/>
          <w:color w:val="0000FF"/>
          <w:sz w:val="24"/>
          <w:szCs w:val="24"/>
          <w:lang w:val="pl-PL"/>
          <w:rPrChange w:id="1347"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vi-VN"/>
          <w:rPrChange w:id="1348" w:author="ThaiNN" w:date="2008-12-09T15:09:00Z">
            <w:rPr>
              <w:rFonts w:ascii="Times New Roman" w:hAnsi="Times New Roman"/>
              <w:sz w:val="24"/>
              <w:szCs w:val="24"/>
              <w:lang w:val="vi-VN"/>
            </w:rPr>
          </w:rPrChange>
        </w:rPr>
        <w:t xml:space="preserve"> hiếm </w:t>
      </w:r>
      <w:r w:rsidRPr="00315FC1">
        <w:rPr>
          <w:rFonts w:ascii="Times New Roman" w:hAnsi="Times New Roman"/>
          <w:color w:val="0000FF"/>
          <w:sz w:val="24"/>
          <w:szCs w:val="24"/>
          <w:lang w:val="pl-PL"/>
          <w:rPrChange w:id="1349" w:author="ThaiNN" w:date="2008-12-09T15:09:00Z">
            <w:rPr>
              <w:rFonts w:ascii="Times New Roman" w:hAnsi="Times New Roman"/>
              <w:sz w:val="24"/>
              <w:szCs w:val="24"/>
              <w:lang w:val="pl-PL"/>
            </w:rPr>
          </w:rPrChange>
        </w:rPr>
        <w:t xml:space="preserve">được ưu tiên bảo vệ. </w:t>
      </w:r>
    </w:p>
    <w:p w14:paraId="41AE7BEB" w14:textId="77777777" w:rsidR="00CF6D7F"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35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51" w:author="ThaiNN" w:date="2008-12-09T15:09:00Z">
            <w:rPr>
              <w:rFonts w:ascii="Times New Roman" w:hAnsi="Times New Roman"/>
              <w:sz w:val="24"/>
              <w:szCs w:val="24"/>
              <w:lang w:val="pl-PL"/>
            </w:rPr>
          </w:rPrChange>
        </w:rPr>
        <w:t>3. Việc đưa loài thuộc Danh mục loài nguy cấp, quý, hiếm được ưu tiên bảo vệ vào nuôi, trồng tại cơ sở bảo tồn đa dạng sinh học</w:t>
      </w:r>
      <w:r w:rsidR="00CF6D7F" w:rsidRPr="00315FC1">
        <w:rPr>
          <w:rFonts w:ascii="Times New Roman" w:hAnsi="Times New Roman"/>
          <w:color w:val="0000FF"/>
          <w:sz w:val="24"/>
          <w:szCs w:val="24"/>
          <w:lang w:val="pl-PL"/>
          <w:rPrChange w:id="1352" w:author="ThaiNN" w:date="2008-12-09T15:09:00Z">
            <w:rPr>
              <w:rFonts w:ascii="Times New Roman" w:hAnsi="Times New Roman"/>
              <w:sz w:val="24"/>
              <w:szCs w:val="24"/>
              <w:lang w:val="pl-PL"/>
            </w:rPr>
          </w:rPrChange>
        </w:rPr>
        <w:t xml:space="preserve"> và</w:t>
      </w:r>
      <w:r w:rsidRPr="00315FC1">
        <w:rPr>
          <w:rFonts w:ascii="Times New Roman" w:hAnsi="Times New Roman"/>
          <w:color w:val="0000FF"/>
          <w:sz w:val="24"/>
          <w:szCs w:val="24"/>
          <w:lang w:val="pl-PL"/>
          <w:rPrChange w:id="1353" w:author="ThaiNN" w:date="2008-12-09T15:09:00Z">
            <w:rPr>
              <w:rFonts w:ascii="Times New Roman" w:hAnsi="Times New Roman"/>
              <w:sz w:val="24"/>
              <w:szCs w:val="24"/>
              <w:lang w:val="pl-PL"/>
            </w:rPr>
          </w:rPrChange>
        </w:rPr>
        <w:t xml:space="preserve"> việc thả loài thuộc Danh mục loài nguy cấp, quý, hiếm được ưu tiên bảo vệ từ cơ sở cứu hộ vào nơi </w:t>
      </w:r>
      <w:r w:rsidR="00CB7EF2" w:rsidRPr="00315FC1">
        <w:rPr>
          <w:rFonts w:ascii="Times New Roman" w:hAnsi="Times New Roman"/>
          <w:color w:val="0000FF"/>
          <w:sz w:val="24"/>
          <w:szCs w:val="24"/>
          <w:lang w:val="pl-PL"/>
          <w:rPrChange w:id="1354" w:author="ThaiNN" w:date="2008-12-09T15:09:00Z">
            <w:rPr>
              <w:rFonts w:ascii="Times New Roman" w:hAnsi="Times New Roman"/>
              <w:sz w:val="24"/>
              <w:szCs w:val="24"/>
              <w:lang w:val="pl-PL"/>
            </w:rPr>
          </w:rPrChange>
        </w:rPr>
        <w:t>sinh sống</w:t>
      </w:r>
      <w:r w:rsidRPr="00315FC1">
        <w:rPr>
          <w:rFonts w:ascii="Times New Roman" w:hAnsi="Times New Roman"/>
          <w:color w:val="0000FF"/>
          <w:sz w:val="24"/>
          <w:szCs w:val="24"/>
          <w:lang w:val="pl-PL"/>
          <w:rPrChange w:id="1355" w:author="ThaiNN" w:date="2008-12-09T15:09:00Z">
            <w:rPr>
              <w:rFonts w:ascii="Times New Roman" w:hAnsi="Times New Roman"/>
              <w:sz w:val="24"/>
              <w:szCs w:val="24"/>
              <w:lang w:val="pl-PL"/>
            </w:rPr>
          </w:rPrChange>
        </w:rPr>
        <w:t xml:space="preserve"> tự nhiên của chúng phải được cơ quan nhà nước có thẩm</w:t>
      </w:r>
      <w:r w:rsidR="00A236EE" w:rsidRPr="00315FC1">
        <w:rPr>
          <w:rFonts w:ascii="Times New Roman" w:hAnsi="Times New Roman"/>
          <w:color w:val="0000FF"/>
          <w:sz w:val="24"/>
          <w:szCs w:val="24"/>
          <w:lang w:val="pl-PL"/>
          <w:rPrChange w:id="1356"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357" w:author="ThaiNN" w:date="2008-12-09T15:09:00Z">
            <w:rPr>
              <w:rFonts w:ascii="Times New Roman" w:hAnsi="Times New Roman"/>
              <w:sz w:val="24"/>
              <w:szCs w:val="24"/>
              <w:lang w:val="pl-PL"/>
            </w:rPr>
          </w:rPrChange>
        </w:rPr>
        <w:t>quyền chấp thuận bằng văn bản.</w:t>
      </w:r>
    </w:p>
    <w:p w14:paraId="5DD4B831" w14:textId="77777777" w:rsidR="007C7F91" w:rsidRPr="00315FC1" w:rsidRDefault="00BE480C" w:rsidP="00AC391C">
      <w:pPr>
        <w:tabs>
          <w:tab w:val="num" w:pos="0"/>
        </w:tabs>
        <w:spacing w:before="60" w:after="60"/>
        <w:ind w:firstLine="720"/>
        <w:jc w:val="both"/>
        <w:outlineLvl w:val="1"/>
        <w:rPr>
          <w:rFonts w:ascii="Times New Roman" w:hAnsi="Times New Roman"/>
          <w:color w:val="0000FF"/>
          <w:sz w:val="24"/>
          <w:szCs w:val="24"/>
          <w:lang w:val="pl-PL"/>
          <w:rPrChange w:id="135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59" w:author="ThaiNN" w:date="2008-12-09T15:09:00Z">
            <w:rPr>
              <w:rFonts w:ascii="Times New Roman" w:hAnsi="Times New Roman"/>
              <w:sz w:val="24"/>
              <w:szCs w:val="24"/>
              <w:lang w:val="pl-PL"/>
            </w:rPr>
          </w:rPrChange>
        </w:rPr>
        <w:t xml:space="preserve">4. </w:t>
      </w:r>
      <w:r w:rsidR="007C7F91" w:rsidRPr="00315FC1">
        <w:rPr>
          <w:rFonts w:ascii="Times New Roman" w:hAnsi="Times New Roman"/>
          <w:color w:val="0000FF"/>
          <w:sz w:val="24"/>
          <w:szCs w:val="24"/>
          <w:lang w:val="pl-PL"/>
          <w:rPrChange w:id="1360" w:author="ThaiNN" w:date="2008-12-09T15:09:00Z">
            <w:rPr>
              <w:rFonts w:ascii="Times New Roman" w:hAnsi="Times New Roman"/>
              <w:sz w:val="24"/>
              <w:szCs w:val="24"/>
              <w:lang w:val="pl-PL"/>
            </w:rPr>
          </w:rPrChange>
        </w:rPr>
        <w:t xml:space="preserve">Chính phủ quy định </w:t>
      </w:r>
      <w:r w:rsidR="00CB7EF2" w:rsidRPr="00315FC1">
        <w:rPr>
          <w:rFonts w:ascii="Times New Roman" w:hAnsi="Times New Roman"/>
          <w:color w:val="0000FF"/>
          <w:sz w:val="24"/>
          <w:szCs w:val="24"/>
          <w:lang w:val="pl-PL"/>
          <w:rPrChange w:id="1361" w:author="ThaiNN" w:date="2008-12-09T15:09:00Z">
            <w:rPr>
              <w:rFonts w:ascii="Times New Roman" w:hAnsi="Times New Roman"/>
              <w:sz w:val="24"/>
              <w:szCs w:val="24"/>
              <w:lang w:val="pl-PL"/>
            </w:rPr>
          </w:rPrChange>
        </w:rPr>
        <w:t xml:space="preserve">cụ thể </w:t>
      </w:r>
      <w:r w:rsidR="00CF6D7F" w:rsidRPr="00315FC1">
        <w:rPr>
          <w:rFonts w:ascii="Times New Roman" w:hAnsi="Times New Roman"/>
          <w:color w:val="0000FF"/>
          <w:sz w:val="24"/>
          <w:szCs w:val="24"/>
          <w:lang w:val="pl-PL"/>
          <w:rPrChange w:id="1362" w:author="ThaiNN" w:date="2008-12-09T15:09:00Z">
            <w:rPr>
              <w:rFonts w:ascii="Times New Roman" w:hAnsi="Times New Roman"/>
              <w:sz w:val="24"/>
              <w:szCs w:val="24"/>
              <w:lang w:val="pl-PL"/>
            </w:rPr>
          </w:rPrChange>
        </w:rPr>
        <w:t>thẩm quyền</w:t>
      </w:r>
      <w:r w:rsidR="00D33728" w:rsidRPr="00315FC1">
        <w:rPr>
          <w:rFonts w:ascii="Times New Roman" w:hAnsi="Times New Roman"/>
          <w:color w:val="0000FF"/>
          <w:sz w:val="24"/>
          <w:szCs w:val="24"/>
          <w:lang w:val="pl-PL"/>
          <w:rPrChange w:id="1363" w:author="ThaiNN" w:date="2008-12-09T15:09:00Z">
            <w:rPr>
              <w:rFonts w:ascii="Times New Roman" w:hAnsi="Times New Roman"/>
              <w:sz w:val="24"/>
              <w:szCs w:val="24"/>
              <w:lang w:val="pl-PL"/>
            </w:rPr>
          </w:rPrChange>
        </w:rPr>
        <w:t>,</w:t>
      </w:r>
      <w:r w:rsidR="00CF6D7F" w:rsidRPr="00315FC1">
        <w:rPr>
          <w:rFonts w:ascii="Times New Roman" w:hAnsi="Times New Roman"/>
          <w:b/>
          <w:i/>
          <w:color w:val="0000FF"/>
          <w:sz w:val="24"/>
          <w:szCs w:val="24"/>
          <w:lang w:val="pl-PL"/>
          <w:rPrChange w:id="1364" w:author="ThaiNN" w:date="2008-12-09T15:09:00Z">
            <w:rPr>
              <w:rFonts w:ascii="Times New Roman" w:hAnsi="Times New Roman"/>
              <w:b/>
              <w:i/>
              <w:sz w:val="24"/>
              <w:szCs w:val="24"/>
              <w:lang w:val="pl-PL"/>
            </w:rPr>
          </w:rPrChange>
        </w:rPr>
        <w:t xml:space="preserve"> </w:t>
      </w:r>
      <w:r w:rsidR="00CF6D7F" w:rsidRPr="00315FC1">
        <w:rPr>
          <w:rFonts w:ascii="Times New Roman" w:hAnsi="Times New Roman"/>
          <w:color w:val="0000FF"/>
          <w:sz w:val="24"/>
          <w:szCs w:val="24"/>
          <w:lang w:val="pl-PL"/>
          <w:rPrChange w:id="1365" w:author="ThaiNN" w:date="2008-12-09T15:09:00Z">
            <w:rPr>
              <w:rFonts w:ascii="Times New Roman" w:hAnsi="Times New Roman"/>
              <w:sz w:val="24"/>
              <w:szCs w:val="24"/>
              <w:lang w:val="pl-PL"/>
            </w:rPr>
          </w:rPrChange>
        </w:rPr>
        <w:t>t</w:t>
      </w:r>
      <w:r w:rsidR="007C7F91" w:rsidRPr="00315FC1">
        <w:rPr>
          <w:rFonts w:ascii="Times New Roman" w:hAnsi="Times New Roman"/>
          <w:color w:val="0000FF"/>
          <w:sz w:val="24"/>
          <w:szCs w:val="24"/>
          <w:lang w:val="pl-PL"/>
          <w:rPrChange w:id="1366" w:author="ThaiNN" w:date="2008-12-09T15:09:00Z">
            <w:rPr>
              <w:rFonts w:ascii="Times New Roman" w:hAnsi="Times New Roman"/>
              <w:sz w:val="24"/>
              <w:szCs w:val="24"/>
              <w:lang w:val="pl-PL"/>
            </w:rPr>
          </w:rPrChange>
        </w:rPr>
        <w:t>rình tự, thủ tục</w:t>
      </w:r>
      <w:r w:rsidR="00CF6D7F" w:rsidRPr="00315FC1">
        <w:rPr>
          <w:rFonts w:ascii="Times New Roman" w:hAnsi="Times New Roman"/>
          <w:color w:val="0000FF"/>
          <w:sz w:val="24"/>
          <w:szCs w:val="24"/>
          <w:lang w:val="pl-PL"/>
          <w:rPrChange w:id="1367" w:author="ThaiNN" w:date="2008-12-09T15:09:00Z">
            <w:rPr>
              <w:rFonts w:ascii="Times New Roman" w:hAnsi="Times New Roman"/>
              <w:sz w:val="24"/>
              <w:szCs w:val="24"/>
              <w:lang w:val="pl-PL"/>
            </w:rPr>
          </w:rPrChange>
        </w:rPr>
        <w:t xml:space="preserve"> </w:t>
      </w:r>
      <w:r w:rsidR="007C7F91" w:rsidRPr="00315FC1">
        <w:rPr>
          <w:rFonts w:ascii="Times New Roman" w:hAnsi="Times New Roman"/>
          <w:color w:val="0000FF"/>
          <w:sz w:val="24"/>
          <w:szCs w:val="24"/>
          <w:lang w:val="pl-PL"/>
          <w:rPrChange w:id="1368" w:author="ThaiNN" w:date="2008-12-09T15:09:00Z">
            <w:rPr>
              <w:rFonts w:ascii="Times New Roman" w:hAnsi="Times New Roman"/>
              <w:sz w:val="24"/>
              <w:szCs w:val="24"/>
              <w:lang w:val="pl-PL"/>
            </w:rPr>
          </w:rPrChange>
        </w:rPr>
        <w:t xml:space="preserve">đưa loài thuộc Danh mục loài nguy cấp, quý, hiếm được ưu tiên bảo vệ vào cơ sở bảo tồn đa dạng sinh học hoặc thả vào nơi </w:t>
      </w:r>
      <w:r w:rsidR="00CB7EF2" w:rsidRPr="00315FC1">
        <w:rPr>
          <w:rFonts w:ascii="Times New Roman" w:hAnsi="Times New Roman"/>
          <w:color w:val="0000FF"/>
          <w:sz w:val="24"/>
          <w:szCs w:val="24"/>
          <w:lang w:val="pl-PL"/>
          <w:rPrChange w:id="1369" w:author="ThaiNN" w:date="2008-12-09T15:09:00Z">
            <w:rPr>
              <w:rFonts w:ascii="Times New Roman" w:hAnsi="Times New Roman"/>
              <w:sz w:val="24"/>
              <w:szCs w:val="24"/>
              <w:lang w:val="pl-PL"/>
            </w:rPr>
          </w:rPrChange>
        </w:rPr>
        <w:t>sinh sống</w:t>
      </w:r>
      <w:r w:rsidR="007C7F91" w:rsidRPr="00315FC1">
        <w:rPr>
          <w:rFonts w:ascii="Times New Roman" w:hAnsi="Times New Roman"/>
          <w:color w:val="0000FF"/>
          <w:sz w:val="24"/>
          <w:szCs w:val="24"/>
          <w:lang w:val="pl-PL"/>
          <w:rPrChange w:id="1370" w:author="ThaiNN" w:date="2008-12-09T15:09:00Z">
            <w:rPr>
              <w:rFonts w:ascii="Times New Roman" w:hAnsi="Times New Roman"/>
              <w:sz w:val="24"/>
              <w:szCs w:val="24"/>
              <w:lang w:val="pl-PL"/>
            </w:rPr>
          </w:rPrChange>
        </w:rPr>
        <w:t xml:space="preserve"> tự nhiên của chúng.</w:t>
      </w:r>
    </w:p>
    <w:p w14:paraId="44AB1720" w14:textId="77777777" w:rsidR="007C7F91" w:rsidRPr="00315FC1" w:rsidRDefault="007C7F91" w:rsidP="00E75EFA">
      <w:pPr>
        <w:tabs>
          <w:tab w:val="num" w:pos="0"/>
        </w:tabs>
        <w:spacing w:before="120" w:after="120"/>
        <w:jc w:val="center"/>
        <w:outlineLvl w:val="1"/>
        <w:rPr>
          <w:rFonts w:ascii="Times New Roman" w:hAnsi="Times New Roman"/>
          <w:b/>
          <w:color w:val="0000FF"/>
          <w:sz w:val="24"/>
          <w:szCs w:val="24"/>
          <w:lang w:val="pl-PL"/>
          <w:rPrChange w:id="1371"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372" w:author="ThaiNN" w:date="2008-12-09T15:09:00Z">
            <w:rPr>
              <w:rFonts w:ascii="Times New Roman" w:hAnsi="Times New Roman"/>
              <w:b/>
              <w:sz w:val="24"/>
              <w:szCs w:val="24"/>
              <w:lang w:val="pl-PL"/>
            </w:rPr>
          </w:rPrChange>
        </w:rPr>
        <w:t>Mục 2</w:t>
      </w:r>
    </w:p>
    <w:p w14:paraId="72A312F8" w14:textId="77777777" w:rsidR="007C7F91" w:rsidRPr="00315FC1" w:rsidRDefault="007C7F91" w:rsidP="00E75EFA">
      <w:pPr>
        <w:spacing w:before="120" w:after="120"/>
        <w:jc w:val="center"/>
        <w:rPr>
          <w:rFonts w:ascii="Times New Roman" w:hAnsi="Times New Roman"/>
          <w:b/>
          <w:color w:val="0000FF"/>
          <w:sz w:val="24"/>
          <w:szCs w:val="24"/>
          <w:lang w:val="pl-PL"/>
          <w:rPrChange w:id="1373"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374" w:author="ThaiNN" w:date="2008-12-09T15:09:00Z">
            <w:rPr>
              <w:rFonts w:ascii="Times New Roman" w:hAnsi="Times New Roman"/>
              <w:b/>
              <w:sz w:val="24"/>
              <w:szCs w:val="24"/>
              <w:lang w:val="pl-PL"/>
            </w:rPr>
          </w:rPrChange>
        </w:rPr>
        <w:t>PHÁT TRIỂN BỀN VỮNG CÁC LOÀI SINH VẬT</w:t>
      </w:r>
    </w:p>
    <w:p w14:paraId="751BA6F5" w14:textId="77777777" w:rsidR="007C7F91" w:rsidRPr="00315FC1" w:rsidRDefault="007C7F91" w:rsidP="00F84A83">
      <w:pPr>
        <w:tabs>
          <w:tab w:val="num" w:pos="0"/>
        </w:tabs>
        <w:spacing w:before="240" w:after="120"/>
        <w:ind w:firstLine="720"/>
        <w:jc w:val="both"/>
        <w:outlineLvl w:val="1"/>
        <w:rPr>
          <w:rFonts w:ascii="Times New Roman" w:hAnsi="Times New Roman"/>
          <w:b/>
          <w:color w:val="0000FF"/>
          <w:sz w:val="24"/>
          <w:szCs w:val="24"/>
          <w:lang w:val="pl-PL"/>
          <w:rPrChange w:id="1375"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376" w:author="ThaiNN" w:date="2008-12-09T15:09:00Z">
            <w:rPr>
              <w:rFonts w:ascii="Times New Roman" w:hAnsi="Times New Roman"/>
              <w:b/>
              <w:sz w:val="24"/>
              <w:szCs w:val="24"/>
              <w:lang w:val="pl-PL"/>
            </w:rPr>
          </w:rPrChange>
        </w:rPr>
        <w:t>Điều 42. Thành lập cơ sở bảo tồn đa dạng sinh học</w:t>
      </w:r>
    </w:p>
    <w:p w14:paraId="40E0F060" w14:textId="77777777" w:rsidR="007C7F91" w:rsidRPr="00315FC1" w:rsidRDefault="007C7F91" w:rsidP="005F3762">
      <w:pPr>
        <w:tabs>
          <w:tab w:val="num" w:pos="0"/>
        </w:tabs>
        <w:spacing w:before="60" w:after="40"/>
        <w:ind w:firstLine="720"/>
        <w:jc w:val="both"/>
        <w:outlineLvl w:val="1"/>
        <w:rPr>
          <w:rFonts w:ascii="Times New Roman" w:hAnsi="Times New Roman"/>
          <w:color w:val="0000FF"/>
          <w:sz w:val="24"/>
          <w:szCs w:val="24"/>
          <w:lang w:val="pl-PL"/>
          <w:rPrChange w:id="137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78" w:author="ThaiNN" w:date="2008-12-09T15:09:00Z">
            <w:rPr>
              <w:rFonts w:ascii="Times New Roman" w:hAnsi="Times New Roman"/>
              <w:sz w:val="24"/>
              <w:szCs w:val="24"/>
              <w:lang w:val="pl-PL"/>
            </w:rPr>
          </w:rPrChange>
        </w:rPr>
        <w:t xml:space="preserve">1. Cơ sở bảo tồn đa dạng sinh học được thành lập nhằm mục đích </w:t>
      </w:r>
      <w:r w:rsidR="00F86F91" w:rsidRPr="00315FC1">
        <w:rPr>
          <w:rFonts w:ascii="Times New Roman" w:hAnsi="Times New Roman"/>
          <w:color w:val="0000FF"/>
          <w:sz w:val="24"/>
          <w:szCs w:val="24"/>
          <w:lang w:val="pl-PL"/>
          <w:rPrChange w:id="1379" w:author="ThaiNN" w:date="2008-12-09T15:09:00Z">
            <w:rPr>
              <w:rFonts w:ascii="Times New Roman" w:hAnsi="Times New Roman"/>
              <w:sz w:val="24"/>
              <w:szCs w:val="24"/>
              <w:lang w:val="pl-PL"/>
            </w:rPr>
          </w:rPrChange>
        </w:rPr>
        <w:t xml:space="preserve">bảo tồn đa dạng sinh học, </w:t>
      </w:r>
      <w:r w:rsidRPr="00315FC1">
        <w:rPr>
          <w:rFonts w:ascii="Times New Roman" w:hAnsi="Times New Roman"/>
          <w:color w:val="0000FF"/>
          <w:sz w:val="24"/>
          <w:szCs w:val="24"/>
          <w:lang w:val="pl-PL"/>
          <w:rPrChange w:id="1380" w:author="ThaiNN" w:date="2008-12-09T15:09:00Z">
            <w:rPr>
              <w:rFonts w:ascii="Times New Roman" w:hAnsi="Times New Roman"/>
              <w:sz w:val="24"/>
              <w:szCs w:val="24"/>
              <w:lang w:val="pl-PL"/>
            </w:rPr>
          </w:rPrChange>
        </w:rPr>
        <w:t xml:space="preserve">nghiên cứu khoa học, </w:t>
      </w:r>
      <w:r w:rsidR="00076F6E" w:rsidRPr="00315FC1">
        <w:rPr>
          <w:rFonts w:ascii="Times New Roman" w:hAnsi="Times New Roman"/>
          <w:color w:val="0000FF"/>
          <w:sz w:val="24"/>
          <w:szCs w:val="24"/>
          <w:lang w:val="pl-PL"/>
          <w:rPrChange w:id="1381" w:author="ThaiNN" w:date="2008-12-09T15:09:00Z">
            <w:rPr>
              <w:rFonts w:ascii="Times New Roman" w:hAnsi="Times New Roman"/>
              <w:sz w:val="24"/>
              <w:szCs w:val="24"/>
              <w:lang w:val="pl-PL"/>
            </w:rPr>
          </w:rPrChange>
        </w:rPr>
        <w:t xml:space="preserve">du lịch sinh thái, </w:t>
      </w:r>
      <w:r w:rsidRPr="00315FC1">
        <w:rPr>
          <w:rFonts w:ascii="Times New Roman" w:hAnsi="Times New Roman"/>
          <w:color w:val="0000FF"/>
          <w:sz w:val="24"/>
          <w:szCs w:val="24"/>
          <w:lang w:val="pl-PL"/>
          <w:rPrChange w:id="1382" w:author="ThaiNN" w:date="2008-12-09T15:09:00Z">
            <w:rPr>
              <w:rFonts w:ascii="Times New Roman" w:hAnsi="Times New Roman"/>
              <w:sz w:val="24"/>
              <w:szCs w:val="24"/>
              <w:lang w:val="pl-PL"/>
            </w:rPr>
          </w:rPrChange>
        </w:rPr>
        <w:t>bao gồm:</w:t>
      </w:r>
    </w:p>
    <w:p w14:paraId="107277F5" w14:textId="77777777" w:rsidR="007C7F91" w:rsidRPr="00315FC1" w:rsidRDefault="007C7F91" w:rsidP="005F3762">
      <w:pPr>
        <w:tabs>
          <w:tab w:val="num" w:pos="0"/>
        </w:tabs>
        <w:spacing w:before="60" w:after="40"/>
        <w:ind w:firstLine="720"/>
        <w:jc w:val="both"/>
        <w:outlineLvl w:val="1"/>
        <w:rPr>
          <w:rFonts w:ascii="Times New Roman" w:hAnsi="Times New Roman"/>
          <w:color w:val="0000FF"/>
          <w:sz w:val="24"/>
          <w:szCs w:val="24"/>
          <w:lang w:val="pl-PL"/>
          <w:rPrChange w:id="138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84" w:author="ThaiNN" w:date="2008-12-09T15:09:00Z">
            <w:rPr>
              <w:rFonts w:ascii="Times New Roman" w:hAnsi="Times New Roman"/>
              <w:sz w:val="24"/>
              <w:szCs w:val="24"/>
              <w:lang w:val="pl-PL"/>
            </w:rPr>
          </w:rPrChange>
        </w:rPr>
        <w:t>a) Cơ sở nuôi, trồng</w:t>
      </w:r>
      <w:r w:rsidR="005A05A4" w:rsidRPr="00315FC1">
        <w:rPr>
          <w:rFonts w:ascii="Times New Roman" w:hAnsi="Times New Roman"/>
          <w:color w:val="0000FF"/>
          <w:sz w:val="24"/>
          <w:szCs w:val="24"/>
          <w:lang w:val="pl-PL"/>
          <w:rPrChange w:id="1385"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386" w:author="ThaiNN" w:date="2008-12-09T15:09:00Z">
            <w:rPr>
              <w:rFonts w:ascii="Times New Roman" w:hAnsi="Times New Roman"/>
              <w:sz w:val="24"/>
              <w:szCs w:val="24"/>
              <w:lang w:val="pl-PL"/>
            </w:rPr>
          </w:rPrChange>
        </w:rPr>
        <w:t>loài thuộc Danh mục loài nguy cấp, quý, hiếm được ưu tiên bảo vệ;</w:t>
      </w:r>
      <w:r w:rsidR="00076F6E" w:rsidRPr="00315FC1">
        <w:rPr>
          <w:rFonts w:ascii="Times New Roman" w:hAnsi="Times New Roman"/>
          <w:color w:val="0000FF"/>
          <w:sz w:val="24"/>
          <w:szCs w:val="24"/>
          <w:lang w:val="pl-PL"/>
          <w:rPrChange w:id="1387" w:author="ThaiNN" w:date="2008-12-09T15:09:00Z">
            <w:rPr>
              <w:rFonts w:ascii="Times New Roman" w:hAnsi="Times New Roman"/>
              <w:sz w:val="24"/>
              <w:szCs w:val="24"/>
              <w:lang w:val="pl-PL"/>
            </w:rPr>
          </w:rPrChange>
        </w:rPr>
        <w:t xml:space="preserve"> </w:t>
      </w:r>
    </w:p>
    <w:p w14:paraId="1270A6C2" w14:textId="77777777" w:rsidR="007C7F91" w:rsidRPr="00315FC1" w:rsidRDefault="007C7F91" w:rsidP="005F3762">
      <w:pPr>
        <w:tabs>
          <w:tab w:val="num" w:pos="0"/>
        </w:tabs>
        <w:spacing w:before="60" w:after="40"/>
        <w:ind w:firstLine="720"/>
        <w:jc w:val="both"/>
        <w:outlineLvl w:val="1"/>
        <w:rPr>
          <w:rFonts w:ascii="Times New Roman" w:hAnsi="Times New Roman"/>
          <w:color w:val="0000FF"/>
          <w:sz w:val="24"/>
          <w:szCs w:val="24"/>
          <w:lang w:val="pl-PL"/>
          <w:rPrChange w:id="138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89" w:author="ThaiNN" w:date="2008-12-09T15:09:00Z">
            <w:rPr>
              <w:rFonts w:ascii="Times New Roman" w:hAnsi="Times New Roman"/>
              <w:sz w:val="24"/>
              <w:szCs w:val="24"/>
              <w:lang w:val="pl-PL"/>
            </w:rPr>
          </w:rPrChange>
        </w:rPr>
        <w:t>b) Cơ sở cứu hộ loài hoang dã;</w:t>
      </w:r>
    </w:p>
    <w:p w14:paraId="06BA0F29" w14:textId="77777777" w:rsidR="007C7F91" w:rsidRPr="00315FC1" w:rsidRDefault="007C7F91" w:rsidP="005F3762">
      <w:pPr>
        <w:tabs>
          <w:tab w:val="num" w:pos="0"/>
        </w:tabs>
        <w:spacing w:before="20" w:after="40"/>
        <w:jc w:val="both"/>
        <w:outlineLvl w:val="1"/>
        <w:rPr>
          <w:rFonts w:ascii="Times New Roman" w:hAnsi="Times New Roman"/>
          <w:color w:val="0000FF"/>
          <w:sz w:val="24"/>
          <w:szCs w:val="24"/>
          <w:lang w:val="pl-PL"/>
          <w:rPrChange w:id="139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91" w:author="ThaiNN" w:date="2008-12-09T15:09:00Z">
            <w:rPr>
              <w:rFonts w:ascii="Times New Roman" w:hAnsi="Times New Roman"/>
              <w:sz w:val="24"/>
              <w:szCs w:val="24"/>
              <w:lang w:val="pl-PL"/>
            </w:rPr>
          </w:rPrChange>
        </w:rPr>
        <w:tab/>
        <w:t>c) Cơ sở lưu giữ giống cây trồng, vật nuôi, vi sinh vật và nấm đặc hữu</w:t>
      </w:r>
      <w:r w:rsidR="00D33728" w:rsidRPr="00315FC1">
        <w:rPr>
          <w:rFonts w:ascii="Times New Roman" w:hAnsi="Times New Roman"/>
          <w:color w:val="0000FF"/>
          <w:sz w:val="24"/>
          <w:szCs w:val="24"/>
          <w:lang w:val="pl-PL"/>
          <w:rPrChange w:id="1392"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1393" w:author="ThaiNN" w:date="2008-12-09T15:09:00Z">
            <w:rPr>
              <w:rFonts w:ascii="Times New Roman" w:hAnsi="Times New Roman"/>
              <w:sz w:val="24"/>
              <w:szCs w:val="24"/>
              <w:lang w:val="pl-PL"/>
            </w:rPr>
          </w:rPrChange>
        </w:rPr>
        <w:t xml:space="preserve"> nguy cấp, quý, hiếm có giá trị đặc biệt về khoa học, y tế, kinh tế, sinh thái, cảnh quan, môi trường hoặc văn hóa - lịch sử; cơ sở lưu giữ, bảo quản nguồn gen và mẫu vật di truyền.</w:t>
      </w:r>
    </w:p>
    <w:p w14:paraId="2AE45197" w14:textId="77777777" w:rsidR="007C7F91" w:rsidRPr="00315FC1" w:rsidRDefault="007C7F91" w:rsidP="005F3762">
      <w:pPr>
        <w:tabs>
          <w:tab w:val="num" w:pos="0"/>
        </w:tabs>
        <w:spacing w:before="20" w:after="40"/>
        <w:ind w:firstLine="720"/>
        <w:jc w:val="both"/>
        <w:outlineLvl w:val="1"/>
        <w:rPr>
          <w:rFonts w:ascii="Times New Roman" w:hAnsi="Times New Roman"/>
          <w:color w:val="0000FF"/>
          <w:sz w:val="24"/>
          <w:szCs w:val="24"/>
          <w:lang w:val="pl-PL"/>
          <w:rPrChange w:id="139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95" w:author="ThaiNN" w:date="2008-12-09T15:09:00Z">
            <w:rPr>
              <w:rFonts w:ascii="Times New Roman" w:hAnsi="Times New Roman"/>
              <w:sz w:val="24"/>
              <w:szCs w:val="24"/>
              <w:lang w:val="pl-PL"/>
            </w:rPr>
          </w:rPrChange>
        </w:rPr>
        <w:t xml:space="preserve">2. Cơ sở </w:t>
      </w:r>
      <w:r w:rsidR="00076F6E" w:rsidRPr="00315FC1">
        <w:rPr>
          <w:rFonts w:ascii="Times New Roman" w:hAnsi="Times New Roman"/>
          <w:color w:val="0000FF"/>
          <w:sz w:val="24"/>
          <w:szCs w:val="24"/>
          <w:lang w:val="pl-PL"/>
          <w:rPrChange w:id="1396" w:author="ThaiNN" w:date="2008-12-09T15:09:00Z">
            <w:rPr>
              <w:rFonts w:ascii="Times New Roman" w:hAnsi="Times New Roman"/>
              <w:sz w:val="24"/>
              <w:szCs w:val="24"/>
              <w:lang w:val="pl-PL"/>
            </w:rPr>
          </w:rPrChange>
        </w:rPr>
        <w:t>có đủ</w:t>
      </w:r>
      <w:r w:rsidRPr="00315FC1">
        <w:rPr>
          <w:rFonts w:ascii="Times New Roman" w:hAnsi="Times New Roman"/>
          <w:color w:val="0000FF"/>
          <w:sz w:val="24"/>
          <w:szCs w:val="24"/>
          <w:lang w:val="pl-PL"/>
          <w:rPrChange w:id="1397" w:author="ThaiNN" w:date="2008-12-09T15:09:00Z">
            <w:rPr>
              <w:rFonts w:ascii="Times New Roman" w:hAnsi="Times New Roman"/>
              <w:sz w:val="24"/>
              <w:szCs w:val="24"/>
              <w:lang w:val="pl-PL"/>
            </w:rPr>
          </w:rPrChange>
        </w:rPr>
        <w:t xml:space="preserve"> các điều kiện sau đây được cấp giấy chứng nhận cơ sở bảo tồn đa dạng sinh học:</w:t>
      </w:r>
    </w:p>
    <w:p w14:paraId="141AE274" w14:textId="77777777" w:rsidR="007C7F91" w:rsidRPr="00315FC1" w:rsidRDefault="007C7F91" w:rsidP="005F3762">
      <w:pPr>
        <w:tabs>
          <w:tab w:val="num" w:pos="0"/>
        </w:tabs>
        <w:spacing w:before="20" w:after="40"/>
        <w:ind w:firstLine="720"/>
        <w:jc w:val="both"/>
        <w:outlineLvl w:val="1"/>
        <w:rPr>
          <w:rFonts w:ascii="Times New Roman" w:hAnsi="Times New Roman"/>
          <w:color w:val="0000FF"/>
          <w:sz w:val="24"/>
          <w:szCs w:val="24"/>
          <w:lang w:val="pl-PL"/>
          <w:rPrChange w:id="139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399" w:author="ThaiNN" w:date="2008-12-09T15:09:00Z">
            <w:rPr>
              <w:rFonts w:ascii="Times New Roman" w:hAnsi="Times New Roman"/>
              <w:sz w:val="24"/>
              <w:szCs w:val="24"/>
              <w:lang w:val="pl-PL"/>
            </w:rPr>
          </w:rPrChange>
        </w:rPr>
        <w:t xml:space="preserve">a) </w:t>
      </w:r>
      <w:r w:rsidR="00076F6E" w:rsidRPr="00315FC1">
        <w:rPr>
          <w:rFonts w:ascii="Times New Roman" w:hAnsi="Times New Roman"/>
          <w:color w:val="0000FF"/>
          <w:sz w:val="24"/>
          <w:szCs w:val="24"/>
          <w:lang w:val="pl-PL"/>
          <w:rPrChange w:id="1400" w:author="ThaiNN" w:date="2008-12-09T15:09:00Z">
            <w:rPr>
              <w:rFonts w:ascii="Times New Roman" w:hAnsi="Times New Roman"/>
              <w:sz w:val="24"/>
              <w:szCs w:val="24"/>
              <w:lang w:val="pl-PL"/>
            </w:rPr>
          </w:rPrChange>
        </w:rPr>
        <w:t>D</w:t>
      </w:r>
      <w:r w:rsidRPr="00315FC1">
        <w:rPr>
          <w:rFonts w:ascii="Times New Roman" w:hAnsi="Times New Roman"/>
          <w:color w:val="0000FF"/>
          <w:sz w:val="24"/>
          <w:szCs w:val="24"/>
          <w:lang w:val="pl-PL"/>
          <w:rPrChange w:id="1401" w:author="ThaiNN" w:date="2008-12-09T15:09:00Z">
            <w:rPr>
              <w:rFonts w:ascii="Times New Roman" w:hAnsi="Times New Roman"/>
              <w:sz w:val="24"/>
              <w:szCs w:val="24"/>
              <w:lang w:val="pl-PL"/>
            </w:rPr>
          </w:rPrChange>
        </w:rPr>
        <w:t>iện tích đất, chuồng trại, cơ sở vật chất đáp ứng yêu cầu về nuôi, trồng, nuôi sinh sản</w:t>
      </w:r>
      <w:r w:rsidR="00130B34" w:rsidRPr="00315FC1">
        <w:rPr>
          <w:rFonts w:ascii="Times New Roman" w:hAnsi="Times New Roman"/>
          <w:color w:val="0000FF"/>
          <w:sz w:val="24"/>
          <w:szCs w:val="24"/>
          <w:lang w:val="pl-PL"/>
          <w:rPrChange w:id="1402" w:author="ThaiNN" w:date="2008-12-09T15:09:00Z">
            <w:rPr>
              <w:rFonts w:ascii="Times New Roman" w:hAnsi="Times New Roman"/>
              <w:sz w:val="24"/>
              <w:szCs w:val="24"/>
              <w:lang w:val="pl-PL"/>
            </w:rPr>
          </w:rPrChange>
        </w:rPr>
        <w:t xml:space="preserve"> loài thuộc Danh mục loài nguy cấp, quý, hiếm được ưu tiên bảo vệ</w:t>
      </w:r>
      <w:r w:rsidR="0021404B" w:rsidRPr="00315FC1">
        <w:rPr>
          <w:rFonts w:ascii="Times New Roman" w:hAnsi="Times New Roman"/>
          <w:color w:val="0000FF"/>
          <w:sz w:val="24"/>
          <w:szCs w:val="24"/>
          <w:lang w:val="pl-PL"/>
          <w:rPrChange w:id="1403"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1404" w:author="ThaiNN" w:date="2008-12-09T15:09:00Z">
            <w:rPr>
              <w:rFonts w:ascii="Times New Roman" w:hAnsi="Times New Roman"/>
              <w:sz w:val="24"/>
              <w:szCs w:val="24"/>
              <w:lang w:val="pl-PL"/>
            </w:rPr>
          </w:rPrChange>
        </w:rPr>
        <w:t xml:space="preserve"> cứu hộ loài hoang dã</w:t>
      </w:r>
      <w:r w:rsidR="0021404B" w:rsidRPr="00315FC1">
        <w:rPr>
          <w:rFonts w:ascii="Times New Roman" w:hAnsi="Times New Roman"/>
          <w:color w:val="0000FF"/>
          <w:sz w:val="24"/>
          <w:szCs w:val="24"/>
          <w:lang w:val="pl-PL"/>
          <w:rPrChange w:id="1405"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1406" w:author="ThaiNN" w:date="2008-12-09T15:09:00Z">
            <w:rPr>
              <w:rFonts w:ascii="Times New Roman" w:hAnsi="Times New Roman"/>
              <w:sz w:val="24"/>
              <w:szCs w:val="24"/>
              <w:lang w:val="pl-PL"/>
            </w:rPr>
          </w:rPrChange>
        </w:rPr>
        <w:t xml:space="preserve"> lưu giữ</w:t>
      </w:r>
      <w:r w:rsidR="00130B34" w:rsidRPr="00315FC1">
        <w:rPr>
          <w:rFonts w:ascii="Times New Roman" w:hAnsi="Times New Roman"/>
          <w:color w:val="0000FF"/>
          <w:sz w:val="24"/>
          <w:szCs w:val="24"/>
          <w:lang w:val="pl-PL"/>
          <w:rPrChange w:id="1407"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1408" w:author="ThaiNN" w:date="2008-12-09T15:09:00Z">
            <w:rPr>
              <w:rFonts w:ascii="Times New Roman" w:hAnsi="Times New Roman"/>
              <w:sz w:val="24"/>
              <w:szCs w:val="24"/>
              <w:lang w:val="pl-PL"/>
            </w:rPr>
          </w:rPrChange>
        </w:rPr>
        <w:t xml:space="preserve"> bảo quản nguồn gen và mẫu vật di truyền;</w:t>
      </w:r>
      <w:r w:rsidR="00130B34" w:rsidRPr="00315FC1">
        <w:rPr>
          <w:rFonts w:ascii="Times New Roman" w:hAnsi="Times New Roman"/>
          <w:color w:val="0000FF"/>
          <w:sz w:val="24"/>
          <w:szCs w:val="24"/>
          <w:lang w:val="pl-PL"/>
          <w:rPrChange w:id="1409" w:author="ThaiNN" w:date="2008-12-09T15:09:00Z">
            <w:rPr>
              <w:rFonts w:ascii="Times New Roman" w:hAnsi="Times New Roman"/>
              <w:sz w:val="24"/>
              <w:szCs w:val="24"/>
              <w:lang w:val="pl-PL"/>
            </w:rPr>
          </w:rPrChange>
        </w:rPr>
        <w:t xml:space="preserve"> </w:t>
      </w:r>
    </w:p>
    <w:p w14:paraId="666E3263" w14:textId="77777777" w:rsidR="007C7F91" w:rsidRPr="00315FC1" w:rsidRDefault="007C7F91" w:rsidP="005F3762">
      <w:pPr>
        <w:tabs>
          <w:tab w:val="num" w:pos="0"/>
        </w:tabs>
        <w:spacing w:before="20" w:after="40"/>
        <w:ind w:firstLine="720"/>
        <w:jc w:val="both"/>
        <w:outlineLvl w:val="1"/>
        <w:rPr>
          <w:rFonts w:ascii="Times New Roman" w:hAnsi="Times New Roman"/>
          <w:color w:val="0000FF"/>
          <w:sz w:val="24"/>
          <w:szCs w:val="24"/>
          <w:lang w:val="pl-PL"/>
          <w:rPrChange w:id="141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11" w:author="ThaiNN" w:date="2008-12-09T15:09:00Z">
            <w:rPr>
              <w:rFonts w:ascii="Times New Roman" w:hAnsi="Times New Roman"/>
              <w:sz w:val="24"/>
              <w:szCs w:val="24"/>
              <w:lang w:val="pl-PL"/>
            </w:rPr>
          </w:rPrChange>
        </w:rPr>
        <w:t>b) Cán bộ kỹ thuật có chuyên môn phù hợp;</w:t>
      </w:r>
    </w:p>
    <w:p w14:paraId="2C8FED49" w14:textId="77777777" w:rsidR="007C7F91" w:rsidRPr="00315FC1" w:rsidRDefault="007C7F91" w:rsidP="005F3762">
      <w:pPr>
        <w:tabs>
          <w:tab w:val="num" w:pos="0"/>
        </w:tabs>
        <w:spacing w:before="20" w:after="40"/>
        <w:ind w:firstLine="720"/>
        <w:jc w:val="both"/>
        <w:outlineLvl w:val="1"/>
        <w:rPr>
          <w:rFonts w:ascii="Times New Roman" w:hAnsi="Times New Roman"/>
          <w:color w:val="0000FF"/>
          <w:sz w:val="24"/>
          <w:szCs w:val="24"/>
          <w:lang w:val="pl-PL"/>
          <w:rPrChange w:id="141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13" w:author="ThaiNN" w:date="2008-12-09T15:09:00Z">
            <w:rPr>
              <w:rFonts w:ascii="Times New Roman" w:hAnsi="Times New Roman"/>
              <w:sz w:val="24"/>
              <w:szCs w:val="24"/>
              <w:lang w:val="pl-PL"/>
            </w:rPr>
          </w:rPrChange>
        </w:rPr>
        <w:t xml:space="preserve">c) </w:t>
      </w:r>
      <w:r w:rsidR="00130B34" w:rsidRPr="00315FC1">
        <w:rPr>
          <w:rFonts w:ascii="Times New Roman" w:hAnsi="Times New Roman"/>
          <w:color w:val="0000FF"/>
          <w:sz w:val="24"/>
          <w:szCs w:val="24"/>
          <w:lang w:val="pl-PL"/>
          <w:rPrChange w:id="1414" w:author="ThaiNN" w:date="2008-12-09T15:09:00Z">
            <w:rPr>
              <w:rFonts w:ascii="Times New Roman" w:hAnsi="Times New Roman"/>
              <w:sz w:val="24"/>
              <w:szCs w:val="24"/>
              <w:lang w:val="pl-PL"/>
            </w:rPr>
          </w:rPrChange>
        </w:rPr>
        <w:t>N</w:t>
      </w:r>
      <w:r w:rsidRPr="00315FC1">
        <w:rPr>
          <w:rFonts w:ascii="Times New Roman" w:hAnsi="Times New Roman"/>
          <w:color w:val="0000FF"/>
          <w:sz w:val="24"/>
          <w:szCs w:val="24"/>
          <w:lang w:val="pl-PL"/>
          <w:rPrChange w:id="1415" w:author="ThaiNN" w:date="2008-12-09T15:09:00Z">
            <w:rPr>
              <w:rFonts w:ascii="Times New Roman" w:hAnsi="Times New Roman"/>
              <w:sz w:val="24"/>
              <w:szCs w:val="24"/>
              <w:lang w:val="pl-PL"/>
            </w:rPr>
          </w:rPrChange>
        </w:rPr>
        <w:t>ăng lực tài chính</w:t>
      </w:r>
      <w:r w:rsidR="00130B34" w:rsidRPr="00315FC1">
        <w:rPr>
          <w:rFonts w:ascii="Times New Roman" w:hAnsi="Times New Roman"/>
          <w:color w:val="0000FF"/>
          <w:sz w:val="24"/>
          <w:szCs w:val="24"/>
          <w:lang w:val="pl-PL"/>
          <w:rPrChange w:id="1416"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1417" w:author="ThaiNN" w:date="2008-12-09T15:09:00Z">
            <w:rPr>
              <w:rFonts w:ascii="Times New Roman" w:hAnsi="Times New Roman"/>
              <w:sz w:val="24"/>
              <w:szCs w:val="24"/>
              <w:lang w:val="pl-PL"/>
            </w:rPr>
          </w:rPrChange>
        </w:rPr>
        <w:t xml:space="preserve"> quản lý cơ sở bảo tồn đa dạng sinh học.</w:t>
      </w:r>
    </w:p>
    <w:p w14:paraId="288EE3E3" w14:textId="77777777" w:rsidR="007C7F91" w:rsidRPr="00315FC1" w:rsidRDefault="007C7F91" w:rsidP="005F3762">
      <w:pPr>
        <w:tabs>
          <w:tab w:val="num" w:pos="0"/>
        </w:tabs>
        <w:spacing w:before="20" w:after="40"/>
        <w:ind w:firstLine="720"/>
        <w:jc w:val="both"/>
        <w:outlineLvl w:val="1"/>
        <w:rPr>
          <w:rFonts w:ascii="Times New Roman" w:hAnsi="Times New Roman"/>
          <w:color w:val="0000FF"/>
          <w:sz w:val="24"/>
          <w:szCs w:val="24"/>
          <w:lang w:val="pl-PL"/>
          <w:rPrChange w:id="1418" w:author="ThaiNN" w:date="2008-12-09T15:09:00Z">
            <w:rPr>
              <w:rFonts w:ascii="Times New Roman" w:hAnsi="Times New Roman"/>
              <w:sz w:val="24"/>
              <w:szCs w:val="24"/>
              <w:lang w:val="pl-PL"/>
            </w:rPr>
          </w:rPrChange>
        </w:rPr>
      </w:pPr>
      <w:r w:rsidRPr="00315FC1">
        <w:rPr>
          <w:rFonts w:ascii="Times New Roman" w:hAnsi="Times New Roman"/>
          <w:bCs/>
          <w:color w:val="0000FF"/>
          <w:sz w:val="24"/>
          <w:szCs w:val="24"/>
          <w:lang w:val="pl-PL"/>
          <w:rPrChange w:id="1419" w:author="ThaiNN" w:date="2008-12-09T15:09:00Z">
            <w:rPr>
              <w:rFonts w:ascii="Times New Roman" w:hAnsi="Times New Roman"/>
              <w:bCs/>
              <w:sz w:val="24"/>
              <w:szCs w:val="24"/>
              <w:lang w:val="pl-PL"/>
            </w:rPr>
          </w:rPrChange>
        </w:rPr>
        <w:t>3.</w:t>
      </w:r>
      <w:r w:rsidRPr="00315FC1">
        <w:rPr>
          <w:rFonts w:ascii="Times New Roman" w:hAnsi="Times New Roman"/>
          <w:color w:val="0000FF"/>
          <w:sz w:val="24"/>
          <w:szCs w:val="24"/>
          <w:lang w:val="pl-PL"/>
          <w:rPrChange w:id="1420" w:author="ThaiNN" w:date="2008-12-09T15:09:00Z">
            <w:rPr>
              <w:rFonts w:ascii="Times New Roman" w:hAnsi="Times New Roman"/>
              <w:sz w:val="24"/>
              <w:szCs w:val="24"/>
              <w:lang w:val="pl-PL"/>
            </w:rPr>
          </w:rPrChange>
        </w:rPr>
        <w:t xml:space="preserve"> Hồ sơ đăng ký thành lập cơ sở bảo tồn đa dạng sinh học gồm có:</w:t>
      </w:r>
    </w:p>
    <w:p w14:paraId="0CC93131" w14:textId="77777777" w:rsidR="007C7F91" w:rsidRPr="00315FC1" w:rsidRDefault="007C7F91" w:rsidP="005F3762">
      <w:pPr>
        <w:tabs>
          <w:tab w:val="num" w:pos="0"/>
        </w:tabs>
        <w:spacing w:before="20" w:after="40"/>
        <w:ind w:firstLine="720"/>
        <w:jc w:val="both"/>
        <w:outlineLvl w:val="1"/>
        <w:rPr>
          <w:rFonts w:ascii="Times New Roman" w:hAnsi="Times New Roman"/>
          <w:color w:val="0000FF"/>
          <w:sz w:val="24"/>
          <w:szCs w:val="24"/>
          <w:lang w:val="pl-PL"/>
          <w:rPrChange w:id="142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22" w:author="ThaiNN" w:date="2008-12-09T15:09:00Z">
            <w:rPr>
              <w:rFonts w:ascii="Times New Roman" w:hAnsi="Times New Roman"/>
              <w:sz w:val="24"/>
              <w:szCs w:val="24"/>
              <w:lang w:val="pl-PL"/>
            </w:rPr>
          </w:rPrChange>
        </w:rPr>
        <w:t xml:space="preserve">a) </w:t>
      </w:r>
      <w:r w:rsidR="00130B34" w:rsidRPr="00315FC1">
        <w:rPr>
          <w:rFonts w:ascii="Times New Roman" w:hAnsi="Times New Roman"/>
          <w:color w:val="0000FF"/>
          <w:sz w:val="24"/>
          <w:szCs w:val="24"/>
          <w:lang w:val="pl-PL"/>
          <w:rPrChange w:id="1423" w:author="ThaiNN" w:date="2008-12-09T15:09:00Z">
            <w:rPr>
              <w:rFonts w:ascii="Times New Roman" w:hAnsi="Times New Roman"/>
              <w:sz w:val="24"/>
              <w:szCs w:val="24"/>
              <w:lang w:val="pl-PL"/>
            </w:rPr>
          </w:rPrChange>
        </w:rPr>
        <w:t>Đơn</w:t>
      </w:r>
      <w:r w:rsidRPr="00315FC1">
        <w:rPr>
          <w:rFonts w:ascii="Times New Roman" w:hAnsi="Times New Roman"/>
          <w:color w:val="0000FF"/>
          <w:sz w:val="24"/>
          <w:szCs w:val="24"/>
          <w:lang w:val="pl-PL"/>
          <w:rPrChange w:id="1424" w:author="ThaiNN" w:date="2008-12-09T15:09:00Z">
            <w:rPr>
              <w:rFonts w:ascii="Times New Roman" w:hAnsi="Times New Roman"/>
              <w:sz w:val="24"/>
              <w:szCs w:val="24"/>
              <w:lang w:val="pl-PL"/>
            </w:rPr>
          </w:rPrChange>
        </w:rPr>
        <w:t xml:space="preserve"> đăng ký thành lập;</w:t>
      </w:r>
    </w:p>
    <w:p w14:paraId="1D70E158" w14:textId="77777777" w:rsidR="007C7F91" w:rsidRPr="00315FC1" w:rsidRDefault="007C7F91" w:rsidP="005F3762">
      <w:pPr>
        <w:tabs>
          <w:tab w:val="num" w:pos="0"/>
        </w:tabs>
        <w:spacing w:before="20" w:after="40"/>
        <w:ind w:firstLine="720"/>
        <w:jc w:val="both"/>
        <w:outlineLvl w:val="1"/>
        <w:rPr>
          <w:rFonts w:ascii="Times New Roman" w:hAnsi="Times New Roman"/>
          <w:color w:val="0000FF"/>
          <w:sz w:val="24"/>
          <w:szCs w:val="24"/>
          <w:lang w:val="pl-PL"/>
          <w:rPrChange w:id="142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26" w:author="ThaiNN" w:date="2008-12-09T15:09:00Z">
            <w:rPr>
              <w:rFonts w:ascii="Times New Roman" w:hAnsi="Times New Roman"/>
              <w:sz w:val="24"/>
              <w:szCs w:val="24"/>
              <w:lang w:val="pl-PL"/>
            </w:rPr>
          </w:rPrChange>
        </w:rPr>
        <w:t>b) Dự án thành lập;</w:t>
      </w:r>
    </w:p>
    <w:p w14:paraId="0E81BDD2" w14:textId="77777777" w:rsidR="007C7F91" w:rsidRPr="00315FC1" w:rsidRDefault="007C7F91" w:rsidP="005F3762">
      <w:pPr>
        <w:tabs>
          <w:tab w:val="num" w:pos="0"/>
        </w:tabs>
        <w:spacing w:before="20" w:after="40"/>
        <w:ind w:firstLine="720"/>
        <w:jc w:val="both"/>
        <w:outlineLvl w:val="1"/>
        <w:rPr>
          <w:rFonts w:ascii="Times New Roman" w:hAnsi="Times New Roman"/>
          <w:color w:val="0000FF"/>
          <w:sz w:val="24"/>
          <w:szCs w:val="24"/>
          <w:lang w:val="pl-PL"/>
          <w:rPrChange w:id="142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28" w:author="ThaiNN" w:date="2008-12-09T15:09:00Z">
            <w:rPr>
              <w:rFonts w:ascii="Times New Roman" w:hAnsi="Times New Roman"/>
              <w:sz w:val="24"/>
              <w:szCs w:val="24"/>
              <w:lang w:val="pl-PL"/>
            </w:rPr>
          </w:rPrChange>
        </w:rPr>
        <w:t xml:space="preserve">c) </w:t>
      </w:r>
      <w:r w:rsidR="00130B34" w:rsidRPr="00315FC1">
        <w:rPr>
          <w:rFonts w:ascii="Times New Roman" w:hAnsi="Times New Roman"/>
          <w:color w:val="0000FF"/>
          <w:sz w:val="24"/>
          <w:szCs w:val="24"/>
          <w:lang w:val="pl-PL"/>
          <w:rPrChange w:id="1429" w:author="ThaiNN" w:date="2008-12-09T15:09:00Z">
            <w:rPr>
              <w:rFonts w:ascii="Times New Roman" w:hAnsi="Times New Roman"/>
              <w:sz w:val="24"/>
              <w:szCs w:val="24"/>
              <w:lang w:val="pl-PL"/>
            </w:rPr>
          </w:rPrChange>
        </w:rPr>
        <w:t>G</w:t>
      </w:r>
      <w:r w:rsidRPr="00315FC1">
        <w:rPr>
          <w:rFonts w:ascii="Times New Roman" w:hAnsi="Times New Roman"/>
          <w:color w:val="0000FF"/>
          <w:sz w:val="24"/>
          <w:szCs w:val="24"/>
          <w:lang w:val="pl-PL"/>
          <w:rPrChange w:id="1430" w:author="ThaiNN" w:date="2008-12-09T15:09:00Z">
            <w:rPr>
              <w:rFonts w:ascii="Times New Roman" w:hAnsi="Times New Roman"/>
              <w:sz w:val="24"/>
              <w:szCs w:val="24"/>
              <w:lang w:val="pl-PL"/>
            </w:rPr>
          </w:rPrChange>
        </w:rPr>
        <w:t xml:space="preserve">iấy tờ chứng minh </w:t>
      </w:r>
      <w:r w:rsidR="00130B34" w:rsidRPr="00315FC1">
        <w:rPr>
          <w:rFonts w:ascii="Times New Roman" w:hAnsi="Times New Roman"/>
          <w:color w:val="0000FF"/>
          <w:sz w:val="24"/>
          <w:szCs w:val="24"/>
          <w:lang w:val="pl-PL"/>
          <w:rPrChange w:id="1431" w:author="ThaiNN" w:date="2008-12-09T15:09:00Z">
            <w:rPr>
              <w:rFonts w:ascii="Times New Roman" w:hAnsi="Times New Roman"/>
              <w:sz w:val="24"/>
              <w:szCs w:val="24"/>
              <w:lang w:val="pl-PL"/>
            </w:rPr>
          </w:rPrChange>
        </w:rPr>
        <w:t xml:space="preserve">có đủ các điều kiện quy định </w:t>
      </w:r>
      <w:r w:rsidRPr="00315FC1">
        <w:rPr>
          <w:rFonts w:ascii="Times New Roman" w:hAnsi="Times New Roman"/>
          <w:color w:val="0000FF"/>
          <w:sz w:val="24"/>
          <w:szCs w:val="24"/>
          <w:lang w:val="pl-PL"/>
          <w:rPrChange w:id="1432" w:author="ThaiNN" w:date="2008-12-09T15:09:00Z">
            <w:rPr>
              <w:rFonts w:ascii="Times New Roman" w:hAnsi="Times New Roman"/>
              <w:sz w:val="24"/>
              <w:szCs w:val="24"/>
              <w:lang w:val="pl-PL"/>
            </w:rPr>
          </w:rPrChange>
        </w:rPr>
        <w:t>tại khoản 2 Điều này.</w:t>
      </w:r>
    </w:p>
    <w:p w14:paraId="225BD464" w14:textId="77777777" w:rsidR="007C7F91" w:rsidRPr="00315FC1" w:rsidRDefault="007C7F91" w:rsidP="005F3762">
      <w:pPr>
        <w:tabs>
          <w:tab w:val="num" w:pos="0"/>
        </w:tabs>
        <w:spacing w:before="20" w:after="40"/>
        <w:ind w:firstLine="720"/>
        <w:jc w:val="both"/>
        <w:outlineLvl w:val="1"/>
        <w:rPr>
          <w:rFonts w:ascii="Times New Roman" w:hAnsi="Times New Roman"/>
          <w:color w:val="0000FF"/>
          <w:sz w:val="24"/>
          <w:szCs w:val="24"/>
          <w:lang w:val="pl-PL"/>
          <w:rPrChange w:id="143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34" w:author="ThaiNN" w:date="2008-12-09T15:09:00Z">
            <w:rPr>
              <w:rFonts w:ascii="Times New Roman" w:hAnsi="Times New Roman"/>
              <w:sz w:val="24"/>
              <w:szCs w:val="24"/>
              <w:lang w:val="pl-PL"/>
            </w:rPr>
          </w:rPrChange>
        </w:rPr>
        <w:t>4. Ủy ban nhân dân cấp tỉnh cấp</w:t>
      </w:r>
      <w:r w:rsidR="00925120" w:rsidRPr="00315FC1">
        <w:rPr>
          <w:rFonts w:ascii="Times New Roman" w:hAnsi="Times New Roman"/>
          <w:color w:val="0000FF"/>
          <w:sz w:val="24"/>
          <w:szCs w:val="24"/>
          <w:lang w:val="pl-PL"/>
          <w:rPrChange w:id="1435"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436" w:author="ThaiNN" w:date="2008-12-09T15:09:00Z">
            <w:rPr>
              <w:rFonts w:ascii="Times New Roman" w:hAnsi="Times New Roman"/>
              <w:sz w:val="24"/>
              <w:szCs w:val="24"/>
              <w:lang w:val="pl-PL"/>
            </w:rPr>
          </w:rPrChange>
        </w:rPr>
        <w:t>giấy chứng nhận cơ sở bảo tồn đa dạng sinh học.</w:t>
      </w:r>
    </w:p>
    <w:p w14:paraId="37EFD586" w14:textId="77777777" w:rsidR="005C6A97" w:rsidRPr="00315FC1" w:rsidRDefault="007C7F91" w:rsidP="005F3762">
      <w:pPr>
        <w:spacing w:before="20" w:after="40"/>
        <w:ind w:firstLine="720"/>
        <w:jc w:val="both"/>
        <w:rPr>
          <w:rFonts w:ascii="Times New Roman" w:hAnsi="Times New Roman"/>
          <w:color w:val="0000FF"/>
          <w:sz w:val="24"/>
          <w:szCs w:val="24"/>
          <w:lang w:val="pl-PL"/>
          <w:rPrChange w:id="143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38" w:author="ThaiNN" w:date="2008-12-09T15:09:00Z">
            <w:rPr>
              <w:rFonts w:ascii="Times New Roman" w:hAnsi="Times New Roman"/>
              <w:sz w:val="24"/>
              <w:szCs w:val="24"/>
              <w:lang w:val="pl-PL"/>
            </w:rPr>
          </w:rPrChange>
        </w:rPr>
        <w:t>5</w:t>
      </w:r>
      <w:r w:rsidRPr="00315FC1">
        <w:rPr>
          <w:rFonts w:ascii="Times New Roman" w:hAnsi="Times New Roman"/>
          <w:bCs/>
          <w:color w:val="0000FF"/>
          <w:sz w:val="24"/>
          <w:szCs w:val="24"/>
          <w:lang w:val="pl-PL"/>
          <w:rPrChange w:id="1439" w:author="ThaiNN" w:date="2008-12-09T15:09:00Z">
            <w:rPr>
              <w:rFonts w:ascii="Times New Roman" w:hAnsi="Times New Roman"/>
              <w:bCs/>
              <w:sz w:val="24"/>
              <w:szCs w:val="24"/>
              <w:lang w:val="pl-PL"/>
            </w:rPr>
          </w:rPrChange>
        </w:rPr>
        <w:t>.</w:t>
      </w:r>
      <w:r w:rsidRPr="00315FC1">
        <w:rPr>
          <w:rFonts w:ascii="Times New Roman" w:hAnsi="Times New Roman"/>
          <w:color w:val="0000FF"/>
          <w:sz w:val="24"/>
          <w:szCs w:val="24"/>
          <w:lang w:val="pl-PL"/>
          <w:rPrChange w:id="1440" w:author="ThaiNN" w:date="2008-12-09T15:09:00Z">
            <w:rPr>
              <w:rFonts w:ascii="Times New Roman" w:hAnsi="Times New Roman"/>
              <w:sz w:val="24"/>
              <w:szCs w:val="24"/>
              <w:lang w:val="pl-PL"/>
            </w:rPr>
          </w:rPrChange>
        </w:rPr>
        <w:t xml:space="preserve"> Chính phủ quy định cụ thể điều kiện nuôi, trồng loài thuộc Danh mục loài nguy cấp, quý, hiếm được ưu tiên bảo vệ</w:t>
      </w:r>
      <w:r w:rsidR="00925120" w:rsidRPr="00315FC1">
        <w:rPr>
          <w:rFonts w:ascii="Times New Roman" w:hAnsi="Times New Roman"/>
          <w:color w:val="0000FF"/>
          <w:sz w:val="24"/>
          <w:szCs w:val="24"/>
          <w:lang w:val="pl-PL"/>
          <w:rPrChange w:id="1441" w:author="ThaiNN" w:date="2008-12-09T15:09:00Z">
            <w:rPr>
              <w:rFonts w:ascii="Times New Roman" w:hAnsi="Times New Roman"/>
              <w:sz w:val="24"/>
              <w:szCs w:val="24"/>
              <w:lang w:val="pl-PL"/>
            </w:rPr>
          </w:rPrChange>
        </w:rPr>
        <w:t>,</w:t>
      </w:r>
      <w:r w:rsidR="009D1B93" w:rsidRPr="00315FC1">
        <w:rPr>
          <w:rFonts w:ascii="Times New Roman" w:hAnsi="Times New Roman"/>
          <w:color w:val="0000FF"/>
          <w:sz w:val="24"/>
          <w:szCs w:val="24"/>
          <w:lang w:val="pl-PL"/>
          <w:rPrChange w:id="1442"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443" w:author="ThaiNN" w:date="2008-12-09T15:09:00Z">
            <w:rPr>
              <w:rFonts w:ascii="Times New Roman" w:hAnsi="Times New Roman"/>
              <w:sz w:val="24"/>
              <w:szCs w:val="24"/>
              <w:lang w:val="pl-PL"/>
            </w:rPr>
          </w:rPrChange>
        </w:rPr>
        <w:t>cứu hộ loài hoang dã</w:t>
      </w:r>
      <w:r w:rsidR="00925120" w:rsidRPr="00315FC1">
        <w:rPr>
          <w:rFonts w:ascii="Times New Roman" w:hAnsi="Times New Roman"/>
          <w:color w:val="0000FF"/>
          <w:sz w:val="24"/>
          <w:szCs w:val="24"/>
          <w:lang w:val="pl-PL"/>
          <w:rPrChange w:id="1444" w:author="ThaiNN" w:date="2008-12-09T15:09:00Z">
            <w:rPr>
              <w:rFonts w:ascii="Times New Roman" w:hAnsi="Times New Roman"/>
              <w:sz w:val="24"/>
              <w:szCs w:val="24"/>
              <w:lang w:val="pl-PL"/>
            </w:rPr>
          </w:rPrChange>
        </w:rPr>
        <w:t>,</w:t>
      </w:r>
      <w:r w:rsidR="009D1B93" w:rsidRPr="00315FC1">
        <w:rPr>
          <w:rFonts w:ascii="Times New Roman" w:hAnsi="Times New Roman"/>
          <w:color w:val="0000FF"/>
          <w:sz w:val="24"/>
          <w:szCs w:val="24"/>
          <w:lang w:val="pl-PL"/>
          <w:rPrChange w:id="1445"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446" w:author="ThaiNN" w:date="2008-12-09T15:09:00Z">
            <w:rPr>
              <w:rFonts w:ascii="Times New Roman" w:hAnsi="Times New Roman"/>
              <w:sz w:val="24"/>
              <w:szCs w:val="24"/>
              <w:lang w:val="pl-PL"/>
            </w:rPr>
          </w:rPrChange>
        </w:rPr>
        <w:t>lưu giữ</w:t>
      </w:r>
      <w:r w:rsidR="00F86F91" w:rsidRPr="00315FC1">
        <w:rPr>
          <w:rFonts w:ascii="Times New Roman" w:hAnsi="Times New Roman"/>
          <w:color w:val="0000FF"/>
          <w:sz w:val="24"/>
          <w:szCs w:val="24"/>
          <w:lang w:val="pl-PL"/>
          <w:rPrChange w:id="1447" w:author="ThaiNN" w:date="2008-12-09T15:09:00Z">
            <w:rPr>
              <w:rFonts w:ascii="Times New Roman" w:hAnsi="Times New Roman"/>
              <w:sz w:val="24"/>
              <w:szCs w:val="24"/>
              <w:lang w:val="pl-PL"/>
            </w:rPr>
          </w:rPrChange>
        </w:rPr>
        <w:t xml:space="preserve"> giống cây trồng, vật nuôi, vi sinh vật và nấm đặc hữu</w:t>
      </w:r>
      <w:r w:rsidR="00925120" w:rsidRPr="00315FC1">
        <w:rPr>
          <w:rFonts w:ascii="Times New Roman" w:hAnsi="Times New Roman"/>
          <w:color w:val="0000FF"/>
          <w:sz w:val="24"/>
          <w:szCs w:val="24"/>
          <w:lang w:val="pl-PL"/>
          <w:rPrChange w:id="1448" w:author="ThaiNN" w:date="2008-12-09T15:09:00Z">
            <w:rPr>
              <w:rFonts w:ascii="Times New Roman" w:hAnsi="Times New Roman"/>
              <w:sz w:val="24"/>
              <w:szCs w:val="24"/>
              <w:lang w:val="pl-PL"/>
            </w:rPr>
          </w:rPrChange>
        </w:rPr>
        <w:t xml:space="preserve">, </w:t>
      </w:r>
      <w:r w:rsidR="00710834" w:rsidRPr="00315FC1">
        <w:rPr>
          <w:rFonts w:ascii="Times New Roman" w:hAnsi="Times New Roman"/>
          <w:color w:val="0000FF"/>
          <w:sz w:val="24"/>
          <w:szCs w:val="24"/>
          <w:lang w:val="pl-PL"/>
          <w:rPrChange w:id="1449" w:author="ThaiNN" w:date="2008-12-09T15:09:00Z">
            <w:rPr>
              <w:rFonts w:ascii="Times New Roman" w:hAnsi="Times New Roman"/>
              <w:sz w:val="24"/>
              <w:szCs w:val="24"/>
              <w:lang w:val="pl-PL"/>
            </w:rPr>
          </w:rPrChange>
        </w:rPr>
        <w:t xml:space="preserve">lưu giữ, </w:t>
      </w:r>
      <w:r w:rsidRPr="00315FC1">
        <w:rPr>
          <w:rFonts w:ascii="Times New Roman" w:hAnsi="Times New Roman"/>
          <w:color w:val="0000FF"/>
          <w:sz w:val="24"/>
          <w:szCs w:val="24"/>
          <w:lang w:val="pl-PL"/>
          <w:rPrChange w:id="1450" w:author="ThaiNN" w:date="2008-12-09T15:09:00Z">
            <w:rPr>
              <w:rFonts w:ascii="Times New Roman" w:hAnsi="Times New Roman"/>
              <w:sz w:val="24"/>
              <w:szCs w:val="24"/>
              <w:lang w:val="pl-PL"/>
            </w:rPr>
          </w:rPrChange>
        </w:rPr>
        <w:t>bảo quản nguồn gen và mẫu vật di truyền</w:t>
      </w:r>
      <w:r w:rsidR="00925120" w:rsidRPr="00315FC1">
        <w:rPr>
          <w:rFonts w:ascii="Times New Roman" w:hAnsi="Times New Roman"/>
          <w:color w:val="0000FF"/>
          <w:sz w:val="24"/>
          <w:szCs w:val="24"/>
          <w:lang w:val="pl-PL"/>
          <w:rPrChange w:id="1451"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1452" w:author="ThaiNN" w:date="2008-12-09T15:09:00Z">
            <w:rPr>
              <w:rFonts w:ascii="Times New Roman" w:hAnsi="Times New Roman"/>
              <w:sz w:val="24"/>
              <w:szCs w:val="24"/>
              <w:lang w:val="pl-PL"/>
            </w:rPr>
          </w:rPrChange>
        </w:rPr>
        <w:t xml:space="preserve"> đăng ký thành lập</w:t>
      </w:r>
      <w:r w:rsidR="00925120" w:rsidRPr="00315FC1">
        <w:rPr>
          <w:rFonts w:ascii="Times New Roman" w:hAnsi="Times New Roman"/>
          <w:color w:val="0000FF"/>
          <w:sz w:val="24"/>
          <w:szCs w:val="24"/>
          <w:lang w:val="pl-PL"/>
          <w:rPrChange w:id="1453"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1454" w:author="ThaiNN" w:date="2008-12-09T15:09:00Z">
            <w:rPr>
              <w:rFonts w:ascii="Times New Roman" w:hAnsi="Times New Roman"/>
              <w:sz w:val="24"/>
              <w:szCs w:val="24"/>
              <w:lang w:val="pl-PL"/>
            </w:rPr>
          </w:rPrChange>
        </w:rPr>
        <w:t xml:space="preserve"> cấp</w:t>
      </w:r>
      <w:r w:rsidR="00925120" w:rsidRPr="00315FC1">
        <w:rPr>
          <w:rFonts w:ascii="Times New Roman" w:hAnsi="Times New Roman"/>
          <w:color w:val="0000FF"/>
          <w:sz w:val="24"/>
          <w:szCs w:val="24"/>
          <w:lang w:val="pl-PL"/>
          <w:rPrChange w:id="1455" w:author="ThaiNN" w:date="2008-12-09T15:09:00Z">
            <w:rPr>
              <w:rFonts w:ascii="Times New Roman" w:hAnsi="Times New Roman"/>
              <w:sz w:val="24"/>
              <w:szCs w:val="24"/>
              <w:lang w:val="pl-PL"/>
            </w:rPr>
          </w:rPrChange>
        </w:rPr>
        <w:t>, thu hồi</w:t>
      </w:r>
      <w:r w:rsidRPr="00315FC1">
        <w:rPr>
          <w:rFonts w:ascii="Times New Roman" w:hAnsi="Times New Roman"/>
          <w:color w:val="0000FF"/>
          <w:sz w:val="24"/>
          <w:szCs w:val="24"/>
          <w:lang w:val="pl-PL"/>
          <w:rPrChange w:id="1456" w:author="ThaiNN" w:date="2008-12-09T15:09:00Z">
            <w:rPr>
              <w:rFonts w:ascii="Times New Roman" w:hAnsi="Times New Roman"/>
              <w:sz w:val="24"/>
              <w:szCs w:val="24"/>
              <w:lang w:val="pl-PL"/>
            </w:rPr>
          </w:rPrChange>
        </w:rPr>
        <w:t xml:space="preserve"> giấy chứng nhận cơ sở bảo tồn đa dạng sinh học.</w:t>
      </w:r>
    </w:p>
    <w:p w14:paraId="06DF3D51"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1457"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458" w:author="ThaiNN" w:date="2008-12-09T15:09:00Z">
            <w:rPr>
              <w:rFonts w:ascii="Times New Roman" w:hAnsi="Times New Roman"/>
              <w:b/>
              <w:sz w:val="24"/>
              <w:szCs w:val="24"/>
              <w:lang w:val="pl-PL"/>
            </w:rPr>
          </w:rPrChange>
        </w:rPr>
        <w:t>Điều 43. Quyền và nghĩa vụ của tổ chức, cá nhân quản lý cơ sở bảo tồn đa dạng sinh học</w:t>
      </w:r>
    </w:p>
    <w:p w14:paraId="3D3FF26A"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45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60" w:author="ThaiNN" w:date="2008-12-09T15:09:00Z">
            <w:rPr>
              <w:rFonts w:ascii="Times New Roman" w:hAnsi="Times New Roman"/>
              <w:sz w:val="24"/>
              <w:szCs w:val="24"/>
              <w:lang w:val="pl-PL"/>
            </w:rPr>
          </w:rPrChange>
        </w:rPr>
        <w:t>1. Tổ chức, cá nhân quản lý cơ sở bảo tồn đa dạng sinh học có các quyền sau đây:</w:t>
      </w:r>
    </w:p>
    <w:p w14:paraId="5943A9DE"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46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62" w:author="ThaiNN" w:date="2008-12-09T15:09:00Z">
            <w:rPr>
              <w:rFonts w:ascii="Times New Roman" w:hAnsi="Times New Roman"/>
              <w:sz w:val="24"/>
              <w:szCs w:val="24"/>
              <w:lang w:val="pl-PL"/>
            </w:rPr>
          </w:rPrChange>
        </w:rPr>
        <w:t xml:space="preserve">a) </w:t>
      </w:r>
      <w:r w:rsidR="004313BF" w:rsidRPr="00315FC1">
        <w:rPr>
          <w:rFonts w:ascii="Times New Roman" w:hAnsi="Times New Roman"/>
          <w:color w:val="0000FF"/>
          <w:sz w:val="24"/>
          <w:szCs w:val="24"/>
          <w:lang w:val="pl-PL"/>
          <w:rPrChange w:id="1463" w:author="ThaiNN" w:date="2008-12-09T15:09:00Z">
            <w:rPr>
              <w:rFonts w:ascii="Times New Roman" w:hAnsi="Times New Roman"/>
              <w:sz w:val="24"/>
              <w:szCs w:val="24"/>
              <w:lang w:val="pl-PL"/>
            </w:rPr>
          </w:rPrChange>
        </w:rPr>
        <w:t>H</w:t>
      </w:r>
      <w:r w:rsidRPr="00315FC1">
        <w:rPr>
          <w:rFonts w:ascii="Times New Roman" w:hAnsi="Times New Roman"/>
          <w:color w:val="0000FF"/>
          <w:sz w:val="24"/>
          <w:szCs w:val="24"/>
          <w:lang w:val="pl-PL"/>
          <w:rPrChange w:id="1464" w:author="ThaiNN" w:date="2008-12-09T15:09:00Z">
            <w:rPr>
              <w:rFonts w:ascii="Times New Roman" w:hAnsi="Times New Roman"/>
              <w:sz w:val="24"/>
              <w:szCs w:val="24"/>
              <w:lang w:val="pl-PL"/>
            </w:rPr>
          </w:rPrChange>
        </w:rPr>
        <w:t>ưởng chính sách, cơ chế ưu đãi, hỗ trợ của Nhà nước theo quy định của pháp luật;</w:t>
      </w:r>
    </w:p>
    <w:p w14:paraId="13D88FEE"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46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66" w:author="ThaiNN" w:date="2008-12-09T15:09:00Z">
            <w:rPr>
              <w:rFonts w:ascii="Times New Roman" w:hAnsi="Times New Roman"/>
              <w:sz w:val="24"/>
              <w:szCs w:val="24"/>
              <w:lang w:val="pl-PL"/>
            </w:rPr>
          </w:rPrChange>
        </w:rPr>
        <w:t>b) Tiếp nhận, thực hiện dự án hỗ trợ từ tổ chức, cá nhân trong nước</w:t>
      </w:r>
      <w:r w:rsidR="00925120" w:rsidRPr="00315FC1">
        <w:rPr>
          <w:rFonts w:ascii="Times New Roman" w:hAnsi="Times New Roman"/>
          <w:color w:val="0000FF"/>
          <w:sz w:val="24"/>
          <w:szCs w:val="24"/>
          <w:lang w:val="pl-PL"/>
          <w:rPrChange w:id="1467" w:author="ThaiNN" w:date="2008-12-09T15:09:00Z">
            <w:rPr>
              <w:rFonts w:ascii="Times New Roman" w:hAnsi="Times New Roman"/>
              <w:sz w:val="24"/>
              <w:szCs w:val="24"/>
              <w:lang w:val="pl-PL"/>
            </w:rPr>
          </w:rPrChange>
        </w:rPr>
        <w:t>, tổ chức, cá nhân</w:t>
      </w:r>
      <w:r w:rsidRPr="00315FC1">
        <w:rPr>
          <w:rFonts w:ascii="Times New Roman" w:hAnsi="Times New Roman"/>
          <w:color w:val="0000FF"/>
          <w:sz w:val="24"/>
          <w:szCs w:val="24"/>
          <w:lang w:val="pl-PL"/>
          <w:rPrChange w:id="1468" w:author="ThaiNN" w:date="2008-12-09T15:09:00Z">
            <w:rPr>
              <w:rFonts w:ascii="Times New Roman" w:hAnsi="Times New Roman"/>
              <w:sz w:val="24"/>
              <w:szCs w:val="24"/>
              <w:lang w:val="pl-PL"/>
            </w:rPr>
          </w:rPrChange>
        </w:rPr>
        <w:t xml:space="preserve"> nước</w:t>
      </w:r>
      <w:r w:rsidR="00925120" w:rsidRPr="00315FC1">
        <w:rPr>
          <w:rFonts w:ascii="Times New Roman" w:hAnsi="Times New Roman"/>
          <w:color w:val="0000FF"/>
          <w:sz w:val="24"/>
          <w:szCs w:val="24"/>
          <w:lang w:val="pl-PL"/>
          <w:rPrChange w:id="1469" w:author="ThaiNN" w:date="2008-12-09T15:09:00Z">
            <w:rPr>
              <w:rFonts w:ascii="Times New Roman" w:hAnsi="Times New Roman"/>
              <w:sz w:val="24"/>
              <w:szCs w:val="24"/>
              <w:lang w:val="pl-PL"/>
            </w:rPr>
          </w:rPrChange>
        </w:rPr>
        <w:t xml:space="preserve"> ngoài</w:t>
      </w:r>
      <w:r w:rsidRPr="00315FC1">
        <w:rPr>
          <w:rFonts w:ascii="Times New Roman" w:hAnsi="Times New Roman"/>
          <w:color w:val="0000FF"/>
          <w:sz w:val="24"/>
          <w:szCs w:val="24"/>
          <w:lang w:val="pl-PL"/>
          <w:rPrChange w:id="1470" w:author="ThaiNN" w:date="2008-12-09T15:09:00Z">
            <w:rPr>
              <w:rFonts w:ascii="Times New Roman" w:hAnsi="Times New Roman"/>
              <w:sz w:val="24"/>
              <w:szCs w:val="24"/>
              <w:lang w:val="pl-PL"/>
            </w:rPr>
          </w:rPrChange>
        </w:rPr>
        <w:t>;</w:t>
      </w:r>
    </w:p>
    <w:p w14:paraId="76164E9C"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47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72" w:author="ThaiNN" w:date="2008-12-09T15:09:00Z">
            <w:rPr>
              <w:rFonts w:ascii="Times New Roman" w:hAnsi="Times New Roman"/>
              <w:sz w:val="24"/>
              <w:szCs w:val="24"/>
              <w:lang w:val="pl-PL"/>
            </w:rPr>
          </w:rPrChange>
        </w:rPr>
        <w:t xml:space="preserve">c) Hưởng </w:t>
      </w:r>
      <w:r w:rsidR="00BA7FB7" w:rsidRPr="00315FC1">
        <w:rPr>
          <w:rFonts w:ascii="Times New Roman" w:hAnsi="Times New Roman"/>
          <w:color w:val="0000FF"/>
          <w:sz w:val="24"/>
          <w:szCs w:val="24"/>
          <w:lang w:val="pl-PL"/>
          <w:rPrChange w:id="1473" w:author="ThaiNN" w:date="2008-12-09T15:09:00Z">
            <w:rPr>
              <w:rFonts w:ascii="Times New Roman" w:hAnsi="Times New Roman"/>
              <w:sz w:val="24"/>
              <w:szCs w:val="24"/>
              <w:lang w:val="pl-PL"/>
            </w:rPr>
          </w:rPrChange>
        </w:rPr>
        <w:t xml:space="preserve">các </w:t>
      </w:r>
      <w:r w:rsidRPr="00315FC1">
        <w:rPr>
          <w:rFonts w:ascii="Times New Roman" w:hAnsi="Times New Roman"/>
          <w:color w:val="0000FF"/>
          <w:sz w:val="24"/>
          <w:szCs w:val="24"/>
          <w:lang w:val="pl-PL"/>
          <w:rPrChange w:id="1474" w:author="ThaiNN" w:date="2008-12-09T15:09:00Z">
            <w:rPr>
              <w:rFonts w:ascii="Times New Roman" w:hAnsi="Times New Roman"/>
              <w:sz w:val="24"/>
              <w:szCs w:val="24"/>
              <w:lang w:val="pl-PL"/>
            </w:rPr>
          </w:rPrChange>
        </w:rPr>
        <w:t xml:space="preserve">khoản thu </w:t>
      </w:r>
      <w:r w:rsidR="00BA7FB7" w:rsidRPr="00315FC1">
        <w:rPr>
          <w:rFonts w:ascii="Times New Roman" w:hAnsi="Times New Roman"/>
          <w:color w:val="0000FF"/>
          <w:sz w:val="24"/>
          <w:szCs w:val="24"/>
          <w:lang w:val="pl-PL"/>
          <w:rPrChange w:id="1475" w:author="ThaiNN" w:date="2008-12-09T15:09:00Z">
            <w:rPr>
              <w:rFonts w:ascii="Times New Roman" w:hAnsi="Times New Roman"/>
              <w:sz w:val="24"/>
              <w:szCs w:val="24"/>
              <w:lang w:val="pl-PL"/>
            </w:rPr>
          </w:rPrChange>
        </w:rPr>
        <w:t>từ hoạt động</w:t>
      </w:r>
      <w:r w:rsidRPr="00315FC1">
        <w:rPr>
          <w:rFonts w:ascii="Times New Roman" w:hAnsi="Times New Roman"/>
          <w:color w:val="0000FF"/>
          <w:sz w:val="24"/>
          <w:szCs w:val="24"/>
          <w:lang w:val="pl-PL"/>
          <w:rPrChange w:id="1476" w:author="ThaiNN" w:date="2008-12-09T15:09:00Z">
            <w:rPr>
              <w:rFonts w:ascii="Times New Roman" w:hAnsi="Times New Roman"/>
              <w:sz w:val="24"/>
              <w:szCs w:val="24"/>
              <w:lang w:val="pl-PL"/>
            </w:rPr>
          </w:rPrChange>
        </w:rPr>
        <w:t xml:space="preserve"> du lịch và </w:t>
      </w:r>
      <w:r w:rsidR="00BA7FB7" w:rsidRPr="00315FC1">
        <w:rPr>
          <w:rFonts w:ascii="Times New Roman" w:hAnsi="Times New Roman"/>
          <w:color w:val="0000FF"/>
          <w:sz w:val="24"/>
          <w:szCs w:val="24"/>
          <w:lang w:val="pl-PL"/>
          <w:rPrChange w:id="1477" w:author="ThaiNN" w:date="2008-12-09T15:09:00Z">
            <w:rPr>
              <w:rFonts w:ascii="Times New Roman" w:hAnsi="Times New Roman"/>
              <w:sz w:val="24"/>
              <w:szCs w:val="24"/>
              <w:lang w:val="pl-PL"/>
            </w:rPr>
          </w:rPrChange>
        </w:rPr>
        <w:t>các hoạt động</w:t>
      </w:r>
      <w:r w:rsidRPr="00315FC1">
        <w:rPr>
          <w:rFonts w:ascii="Times New Roman" w:hAnsi="Times New Roman"/>
          <w:color w:val="0000FF"/>
          <w:sz w:val="24"/>
          <w:szCs w:val="24"/>
          <w:lang w:val="pl-PL"/>
          <w:rPrChange w:id="1478" w:author="ThaiNN" w:date="2008-12-09T15:09:00Z">
            <w:rPr>
              <w:rFonts w:ascii="Times New Roman" w:hAnsi="Times New Roman"/>
              <w:sz w:val="24"/>
              <w:szCs w:val="24"/>
              <w:lang w:val="pl-PL"/>
            </w:rPr>
          </w:rPrChange>
        </w:rPr>
        <w:t xml:space="preserve"> khác </w:t>
      </w:r>
      <w:r w:rsidR="00BA7FB7" w:rsidRPr="00315FC1">
        <w:rPr>
          <w:rFonts w:ascii="Times New Roman" w:hAnsi="Times New Roman"/>
          <w:color w:val="0000FF"/>
          <w:sz w:val="24"/>
          <w:szCs w:val="24"/>
          <w:lang w:val="pl-PL"/>
          <w:rPrChange w:id="1479" w:author="ThaiNN" w:date="2008-12-09T15:09:00Z">
            <w:rPr>
              <w:rFonts w:ascii="Times New Roman" w:hAnsi="Times New Roman"/>
              <w:sz w:val="24"/>
              <w:szCs w:val="24"/>
              <w:lang w:val="pl-PL"/>
            </w:rPr>
          </w:rPrChange>
        </w:rPr>
        <w:t>của</w:t>
      </w:r>
      <w:r w:rsidRPr="00315FC1">
        <w:rPr>
          <w:rFonts w:ascii="Times New Roman" w:hAnsi="Times New Roman"/>
          <w:color w:val="0000FF"/>
          <w:sz w:val="24"/>
          <w:szCs w:val="24"/>
          <w:lang w:val="pl-PL"/>
          <w:rPrChange w:id="1480" w:author="ThaiNN" w:date="2008-12-09T15:09:00Z">
            <w:rPr>
              <w:rFonts w:ascii="Times New Roman" w:hAnsi="Times New Roman"/>
              <w:sz w:val="24"/>
              <w:szCs w:val="24"/>
              <w:lang w:val="pl-PL"/>
            </w:rPr>
          </w:rPrChange>
        </w:rPr>
        <w:t xml:space="preserve"> cơ sở bảo tồn đa dạng sinh học theo quy định của pháp luật;</w:t>
      </w:r>
    </w:p>
    <w:p w14:paraId="50D2BCDE"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48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82" w:author="ThaiNN" w:date="2008-12-09T15:09:00Z">
            <w:rPr>
              <w:rFonts w:ascii="Times New Roman" w:hAnsi="Times New Roman"/>
              <w:sz w:val="24"/>
              <w:szCs w:val="24"/>
              <w:lang w:val="pl-PL"/>
            </w:rPr>
          </w:rPrChange>
        </w:rPr>
        <w:t xml:space="preserve">d) </w:t>
      </w:r>
      <w:r w:rsidR="00BE480C" w:rsidRPr="00315FC1">
        <w:rPr>
          <w:rFonts w:ascii="Times New Roman" w:hAnsi="Times New Roman"/>
          <w:color w:val="0000FF"/>
          <w:sz w:val="24"/>
          <w:szCs w:val="24"/>
          <w:lang w:val="pl-PL"/>
          <w:rPrChange w:id="1483" w:author="ThaiNN" w:date="2008-12-09T15:09:00Z">
            <w:rPr>
              <w:rFonts w:ascii="Times New Roman" w:hAnsi="Times New Roman"/>
              <w:sz w:val="24"/>
              <w:szCs w:val="24"/>
              <w:lang w:val="pl-PL"/>
            </w:rPr>
          </w:rPrChange>
        </w:rPr>
        <w:t>Hợp đồng</w:t>
      </w:r>
      <w:r w:rsidRPr="00315FC1">
        <w:rPr>
          <w:rFonts w:ascii="Times New Roman" w:hAnsi="Times New Roman"/>
          <w:color w:val="0000FF"/>
          <w:sz w:val="24"/>
          <w:szCs w:val="24"/>
          <w:lang w:val="pl-PL"/>
          <w:rPrChange w:id="1484" w:author="ThaiNN" w:date="2008-12-09T15:09:00Z">
            <w:rPr>
              <w:rFonts w:ascii="Times New Roman" w:hAnsi="Times New Roman"/>
              <w:sz w:val="24"/>
              <w:szCs w:val="24"/>
              <w:lang w:val="pl-PL"/>
            </w:rPr>
          </w:rPrChange>
        </w:rPr>
        <w:t xml:space="preserve"> tiếp cận nguồn gen và chia sẻ lợi ích phát sinh từ nguồn gen do mình quản lý;</w:t>
      </w:r>
    </w:p>
    <w:p w14:paraId="3FA476C7"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48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86" w:author="ThaiNN" w:date="2008-12-09T15:09:00Z">
            <w:rPr>
              <w:rFonts w:ascii="Times New Roman" w:hAnsi="Times New Roman"/>
              <w:sz w:val="24"/>
              <w:szCs w:val="24"/>
              <w:lang w:val="pl-PL"/>
            </w:rPr>
          </w:rPrChange>
        </w:rPr>
        <w:t xml:space="preserve">đ) </w:t>
      </w:r>
      <w:r w:rsidR="004313BF" w:rsidRPr="00315FC1">
        <w:rPr>
          <w:rFonts w:ascii="Times New Roman" w:hAnsi="Times New Roman"/>
          <w:color w:val="0000FF"/>
          <w:sz w:val="24"/>
          <w:szCs w:val="24"/>
          <w:lang w:val="pl-PL"/>
          <w:rPrChange w:id="1487" w:author="ThaiNN" w:date="2008-12-09T15:09:00Z">
            <w:rPr>
              <w:rFonts w:ascii="Times New Roman" w:hAnsi="Times New Roman"/>
              <w:sz w:val="24"/>
              <w:szCs w:val="24"/>
              <w:lang w:val="pl-PL"/>
            </w:rPr>
          </w:rPrChange>
        </w:rPr>
        <w:t>N</w:t>
      </w:r>
      <w:r w:rsidRPr="00315FC1">
        <w:rPr>
          <w:rFonts w:ascii="Times New Roman" w:hAnsi="Times New Roman"/>
          <w:color w:val="0000FF"/>
          <w:sz w:val="24"/>
          <w:szCs w:val="24"/>
          <w:lang w:val="pl-PL"/>
          <w:rPrChange w:id="1488" w:author="ThaiNN" w:date="2008-12-09T15:09:00Z">
            <w:rPr>
              <w:rFonts w:ascii="Times New Roman" w:hAnsi="Times New Roman"/>
              <w:sz w:val="24"/>
              <w:szCs w:val="24"/>
              <w:lang w:val="pl-PL"/>
            </w:rPr>
          </w:rPrChange>
        </w:rPr>
        <w:t>uôi, trồng, nuôi sinh sản, cứu hộ loài thuộc Danh mục loài nguy cấp, quý, hiếm được ưu tiên bảo vệ; lưu giữ giống cây trồng, vật nuôi, vi sinh vật và nấm đặc hữu; lưu giữ</w:t>
      </w:r>
      <w:r w:rsidR="00925120" w:rsidRPr="00315FC1">
        <w:rPr>
          <w:rFonts w:ascii="Times New Roman" w:hAnsi="Times New Roman"/>
          <w:color w:val="0000FF"/>
          <w:sz w:val="24"/>
          <w:szCs w:val="24"/>
          <w:lang w:val="pl-PL"/>
          <w:rPrChange w:id="1489"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1490" w:author="ThaiNN" w:date="2008-12-09T15:09:00Z">
            <w:rPr>
              <w:rFonts w:ascii="Times New Roman" w:hAnsi="Times New Roman"/>
              <w:sz w:val="24"/>
              <w:szCs w:val="24"/>
              <w:lang w:val="pl-PL"/>
            </w:rPr>
          </w:rPrChange>
        </w:rPr>
        <w:t xml:space="preserve"> </w:t>
      </w:r>
      <w:r w:rsidR="00925120" w:rsidRPr="00315FC1">
        <w:rPr>
          <w:rFonts w:ascii="Times New Roman" w:hAnsi="Times New Roman"/>
          <w:color w:val="0000FF"/>
          <w:sz w:val="24"/>
          <w:szCs w:val="24"/>
          <w:lang w:val="pl-PL"/>
          <w:rPrChange w:id="1491" w:author="ThaiNN" w:date="2008-12-09T15:09:00Z">
            <w:rPr>
              <w:rFonts w:ascii="Times New Roman" w:hAnsi="Times New Roman"/>
              <w:sz w:val="24"/>
              <w:szCs w:val="24"/>
              <w:lang w:val="pl-PL"/>
            </w:rPr>
          </w:rPrChange>
        </w:rPr>
        <w:t xml:space="preserve">bảo quản </w:t>
      </w:r>
      <w:r w:rsidRPr="00315FC1">
        <w:rPr>
          <w:rFonts w:ascii="Times New Roman" w:hAnsi="Times New Roman"/>
          <w:color w:val="0000FF"/>
          <w:sz w:val="24"/>
          <w:szCs w:val="24"/>
          <w:lang w:val="pl-PL"/>
          <w:rPrChange w:id="1492" w:author="ThaiNN" w:date="2008-12-09T15:09:00Z">
            <w:rPr>
              <w:rFonts w:ascii="Times New Roman" w:hAnsi="Times New Roman"/>
              <w:sz w:val="24"/>
              <w:szCs w:val="24"/>
              <w:lang w:val="pl-PL"/>
            </w:rPr>
          </w:rPrChange>
        </w:rPr>
        <w:t>nguồn gen và mẫu vật di truyền</w:t>
      </w:r>
      <w:r w:rsidRPr="00315FC1">
        <w:rPr>
          <w:rFonts w:ascii="Times New Roman" w:hAnsi="Times New Roman"/>
          <w:bCs/>
          <w:color w:val="0000FF"/>
          <w:sz w:val="24"/>
          <w:szCs w:val="24"/>
          <w:lang w:val="pl-PL"/>
          <w:rPrChange w:id="1493" w:author="ThaiNN" w:date="2008-12-09T15:09:00Z">
            <w:rPr>
              <w:rFonts w:ascii="Times New Roman" w:hAnsi="Times New Roman"/>
              <w:bCs/>
              <w:sz w:val="24"/>
              <w:szCs w:val="24"/>
              <w:lang w:val="pl-PL"/>
            </w:rPr>
          </w:rPrChange>
        </w:rPr>
        <w:t>;</w:t>
      </w:r>
    </w:p>
    <w:p w14:paraId="236D79E0"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49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495" w:author="ThaiNN" w:date="2008-12-09T15:09:00Z">
            <w:rPr>
              <w:rFonts w:ascii="Times New Roman" w:hAnsi="Times New Roman"/>
              <w:sz w:val="24"/>
              <w:szCs w:val="24"/>
              <w:lang w:val="pl-PL"/>
            </w:rPr>
          </w:rPrChange>
        </w:rPr>
        <w:t xml:space="preserve">e) </w:t>
      </w:r>
      <w:r w:rsidR="004313BF" w:rsidRPr="00315FC1">
        <w:rPr>
          <w:rFonts w:ascii="Times New Roman" w:hAnsi="Times New Roman"/>
          <w:color w:val="0000FF"/>
          <w:sz w:val="24"/>
          <w:szCs w:val="24"/>
          <w:lang w:val="pl-PL"/>
          <w:rPrChange w:id="1496" w:author="ThaiNN" w:date="2008-12-09T15:09:00Z">
            <w:rPr>
              <w:rFonts w:ascii="Times New Roman" w:hAnsi="Times New Roman"/>
              <w:sz w:val="24"/>
              <w:szCs w:val="24"/>
              <w:lang w:val="pl-PL"/>
            </w:rPr>
          </w:rPrChange>
        </w:rPr>
        <w:t>T</w:t>
      </w:r>
      <w:r w:rsidRPr="00315FC1">
        <w:rPr>
          <w:rFonts w:ascii="Times New Roman" w:hAnsi="Times New Roman"/>
          <w:color w:val="0000FF"/>
          <w:sz w:val="24"/>
          <w:szCs w:val="24"/>
          <w:lang w:val="pl-PL"/>
          <w:rPrChange w:id="1497" w:author="ThaiNN" w:date="2008-12-09T15:09:00Z">
            <w:rPr>
              <w:rFonts w:ascii="Times New Roman" w:hAnsi="Times New Roman"/>
              <w:sz w:val="24"/>
              <w:szCs w:val="24"/>
              <w:lang w:val="pl-PL"/>
            </w:rPr>
          </w:rPrChange>
        </w:rPr>
        <w:t xml:space="preserve">rao đổi, tặng cho loài thuộc Danh mục loài </w:t>
      </w:r>
      <w:r w:rsidRPr="00315FC1">
        <w:rPr>
          <w:rFonts w:ascii="Times New Roman" w:hAnsi="Times New Roman"/>
          <w:color w:val="0000FF"/>
          <w:sz w:val="24"/>
          <w:szCs w:val="24"/>
          <w:lang w:val="vi-VN"/>
          <w:rPrChange w:id="1498" w:author="ThaiNN" w:date="2008-12-09T15:09:00Z">
            <w:rPr>
              <w:rFonts w:ascii="Times New Roman" w:hAnsi="Times New Roman"/>
              <w:sz w:val="24"/>
              <w:szCs w:val="24"/>
              <w:lang w:val="vi-VN"/>
            </w:rPr>
          </w:rPrChange>
        </w:rPr>
        <w:t>nguy cấp, quý</w:t>
      </w:r>
      <w:r w:rsidRPr="00315FC1">
        <w:rPr>
          <w:rFonts w:ascii="Times New Roman" w:hAnsi="Times New Roman"/>
          <w:color w:val="0000FF"/>
          <w:sz w:val="24"/>
          <w:szCs w:val="24"/>
          <w:lang w:val="pl-PL"/>
          <w:rPrChange w:id="1499"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vi-VN"/>
          <w:rPrChange w:id="1500" w:author="ThaiNN" w:date="2008-12-09T15:09:00Z">
            <w:rPr>
              <w:rFonts w:ascii="Times New Roman" w:hAnsi="Times New Roman"/>
              <w:sz w:val="24"/>
              <w:szCs w:val="24"/>
              <w:lang w:val="vi-VN"/>
            </w:rPr>
          </w:rPrChange>
        </w:rPr>
        <w:t xml:space="preserve"> hiếm </w:t>
      </w:r>
      <w:r w:rsidRPr="00315FC1">
        <w:rPr>
          <w:rFonts w:ascii="Times New Roman" w:hAnsi="Times New Roman"/>
          <w:color w:val="0000FF"/>
          <w:sz w:val="24"/>
          <w:szCs w:val="24"/>
          <w:lang w:val="pl-PL"/>
          <w:rPrChange w:id="1501" w:author="ThaiNN" w:date="2008-12-09T15:09:00Z">
            <w:rPr>
              <w:rFonts w:ascii="Times New Roman" w:hAnsi="Times New Roman"/>
              <w:sz w:val="24"/>
              <w:szCs w:val="24"/>
              <w:lang w:val="pl-PL"/>
            </w:rPr>
          </w:rPrChange>
        </w:rPr>
        <w:t xml:space="preserve">được ưu tiên bảo vệ </w:t>
      </w:r>
      <w:r w:rsidR="009D1B93" w:rsidRPr="00315FC1">
        <w:rPr>
          <w:rFonts w:ascii="Times New Roman" w:hAnsi="Times New Roman"/>
          <w:color w:val="0000FF"/>
          <w:sz w:val="24"/>
          <w:szCs w:val="24"/>
          <w:lang w:val="pl-PL"/>
          <w:rPrChange w:id="1502" w:author="ThaiNN" w:date="2008-12-09T15:09:00Z">
            <w:rPr>
              <w:rFonts w:ascii="Times New Roman" w:hAnsi="Times New Roman"/>
              <w:sz w:val="24"/>
              <w:szCs w:val="24"/>
              <w:lang w:val="pl-PL"/>
            </w:rPr>
          </w:rPrChange>
        </w:rPr>
        <w:t>phục vụ mục đích bảo tồn</w:t>
      </w:r>
      <w:r w:rsidR="00BE480C" w:rsidRPr="00315FC1">
        <w:rPr>
          <w:rFonts w:ascii="Times New Roman" w:hAnsi="Times New Roman"/>
          <w:color w:val="0000FF"/>
          <w:sz w:val="24"/>
          <w:szCs w:val="24"/>
          <w:lang w:val="pl-PL"/>
          <w:rPrChange w:id="1503" w:author="ThaiNN" w:date="2008-12-09T15:09:00Z">
            <w:rPr>
              <w:rFonts w:ascii="Times New Roman" w:hAnsi="Times New Roman"/>
              <w:sz w:val="24"/>
              <w:szCs w:val="24"/>
              <w:lang w:val="pl-PL"/>
            </w:rPr>
          </w:rPrChange>
        </w:rPr>
        <w:t xml:space="preserve"> đa dạng sinh học, nghiên cứu khoa học, du lịch sinh thái</w:t>
      </w:r>
      <w:r w:rsidR="00262740" w:rsidRPr="00315FC1">
        <w:rPr>
          <w:rFonts w:ascii="Times New Roman" w:hAnsi="Times New Roman"/>
          <w:color w:val="0000FF"/>
          <w:sz w:val="24"/>
          <w:szCs w:val="24"/>
          <w:lang w:val="pl-PL"/>
          <w:rPrChange w:id="1504" w:author="ThaiNN" w:date="2008-12-09T15:09:00Z">
            <w:rPr>
              <w:rFonts w:ascii="Times New Roman" w:hAnsi="Times New Roman"/>
              <w:sz w:val="24"/>
              <w:szCs w:val="24"/>
              <w:lang w:val="pl-PL"/>
            </w:rPr>
          </w:rPrChange>
        </w:rPr>
        <w:t xml:space="preserve"> theo quy định của pháp luật</w:t>
      </w:r>
      <w:r w:rsidRPr="00315FC1">
        <w:rPr>
          <w:rFonts w:ascii="Times New Roman" w:hAnsi="Times New Roman"/>
          <w:color w:val="0000FF"/>
          <w:sz w:val="24"/>
          <w:szCs w:val="24"/>
          <w:lang w:val="pl-PL"/>
          <w:rPrChange w:id="1505" w:author="ThaiNN" w:date="2008-12-09T15:09:00Z">
            <w:rPr>
              <w:rFonts w:ascii="Times New Roman" w:hAnsi="Times New Roman"/>
              <w:sz w:val="24"/>
              <w:szCs w:val="24"/>
              <w:lang w:val="pl-PL"/>
            </w:rPr>
          </w:rPrChange>
        </w:rPr>
        <w:t>;</w:t>
      </w:r>
    </w:p>
    <w:p w14:paraId="39E94816"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50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507" w:author="ThaiNN" w:date="2008-12-09T15:09:00Z">
            <w:rPr>
              <w:rFonts w:ascii="Times New Roman" w:hAnsi="Times New Roman"/>
              <w:sz w:val="24"/>
              <w:szCs w:val="24"/>
              <w:lang w:val="pl-PL"/>
            </w:rPr>
          </w:rPrChange>
        </w:rPr>
        <w:t xml:space="preserve">g) </w:t>
      </w:r>
      <w:r w:rsidR="00BA7FB7" w:rsidRPr="00315FC1">
        <w:rPr>
          <w:rFonts w:ascii="Times New Roman" w:hAnsi="Times New Roman"/>
          <w:color w:val="0000FF"/>
          <w:sz w:val="24"/>
          <w:szCs w:val="24"/>
          <w:lang w:val="pl-PL"/>
          <w:rPrChange w:id="1508" w:author="ThaiNN" w:date="2008-12-09T15:09:00Z">
            <w:rPr>
              <w:rFonts w:ascii="Times New Roman" w:hAnsi="Times New Roman"/>
              <w:sz w:val="24"/>
              <w:szCs w:val="24"/>
              <w:lang w:val="pl-PL"/>
            </w:rPr>
          </w:rPrChange>
        </w:rPr>
        <w:t>Q</w:t>
      </w:r>
      <w:r w:rsidRPr="00315FC1">
        <w:rPr>
          <w:rFonts w:ascii="Times New Roman" w:hAnsi="Times New Roman"/>
          <w:color w:val="0000FF"/>
          <w:sz w:val="24"/>
          <w:szCs w:val="24"/>
          <w:lang w:val="pl-PL"/>
          <w:rPrChange w:id="1509" w:author="ThaiNN" w:date="2008-12-09T15:09:00Z">
            <w:rPr>
              <w:rFonts w:ascii="Times New Roman" w:hAnsi="Times New Roman"/>
              <w:sz w:val="24"/>
              <w:szCs w:val="24"/>
              <w:lang w:val="pl-PL"/>
            </w:rPr>
          </w:rPrChange>
        </w:rPr>
        <w:t>uyền khác theo quy định của pháp luật.</w:t>
      </w:r>
    </w:p>
    <w:p w14:paraId="457F594C"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51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511" w:author="ThaiNN" w:date="2008-12-09T15:09:00Z">
            <w:rPr>
              <w:rFonts w:ascii="Times New Roman" w:hAnsi="Times New Roman"/>
              <w:sz w:val="24"/>
              <w:szCs w:val="24"/>
              <w:lang w:val="pl-PL"/>
            </w:rPr>
          </w:rPrChange>
        </w:rPr>
        <w:t xml:space="preserve">2. Tổ chức, cá nhân quản lý cơ sở bảo tồn đa dạng sinh học có </w:t>
      </w:r>
      <w:r w:rsidR="00925120" w:rsidRPr="00315FC1">
        <w:rPr>
          <w:rFonts w:ascii="Times New Roman" w:hAnsi="Times New Roman"/>
          <w:color w:val="0000FF"/>
          <w:sz w:val="24"/>
          <w:szCs w:val="24"/>
          <w:lang w:val="pl-PL"/>
          <w:rPrChange w:id="1512" w:author="ThaiNN" w:date="2008-12-09T15:09:00Z">
            <w:rPr>
              <w:rFonts w:ascii="Times New Roman" w:hAnsi="Times New Roman"/>
              <w:sz w:val="24"/>
              <w:szCs w:val="24"/>
              <w:lang w:val="pl-PL"/>
            </w:rPr>
          </w:rPrChange>
        </w:rPr>
        <w:t xml:space="preserve">các </w:t>
      </w:r>
      <w:r w:rsidRPr="00315FC1">
        <w:rPr>
          <w:rFonts w:ascii="Times New Roman" w:hAnsi="Times New Roman"/>
          <w:color w:val="0000FF"/>
          <w:sz w:val="24"/>
          <w:szCs w:val="24"/>
          <w:lang w:val="pl-PL"/>
          <w:rPrChange w:id="1513" w:author="ThaiNN" w:date="2008-12-09T15:09:00Z">
            <w:rPr>
              <w:rFonts w:ascii="Times New Roman" w:hAnsi="Times New Roman"/>
              <w:sz w:val="24"/>
              <w:szCs w:val="24"/>
              <w:lang w:val="pl-PL"/>
            </w:rPr>
          </w:rPrChange>
        </w:rPr>
        <w:t>nghĩa vụ sau đây:</w:t>
      </w:r>
    </w:p>
    <w:p w14:paraId="41918244"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51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515" w:author="ThaiNN" w:date="2008-12-09T15:09:00Z">
            <w:rPr>
              <w:rFonts w:ascii="Times New Roman" w:hAnsi="Times New Roman"/>
              <w:sz w:val="24"/>
              <w:szCs w:val="24"/>
              <w:lang w:val="pl-PL"/>
            </w:rPr>
          </w:rPrChange>
        </w:rPr>
        <w:t xml:space="preserve">a) Bảo vệ, nuôi dưỡng, chăm sóc loài thuộc Danh mục loài </w:t>
      </w:r>
      <w:r w:rsidRPr="00315FC1">
        <w:rPr>
          <w:rFonts w:ascii="Times New Roman" w:hAnsi="Times New Roman"/>
          <w:color w:val="0000FF"/>
          <w:sz w:val="24"/>
          <w:szCs w:val="24"/>
          <w:lang w:val="vi-VN"/>
          <w:rPrChange w:id="1516" w:author="ThaiNN" w:date="2008-12-09T15:09:00Z">
            <w:rPr>
              <w:rFonts w:ascii="Times New Roman" w:hAnsi="Times New Roman"/>
              <w:sz w:val="24"/>
              <w:szCs w:val="24"/>
              <w:lang w:val="vi-VN"/>
            </w:rPr>
          </w:rPrChange>
        </w:rPr>
        <w:t>nguy cấp, quý</w:t>
      </w:r>
      <w:r w:rsidRPr="00315FC1">
        <w:rPr>
          <w:rFonts w:ascii="Times New Roman" w:hAnsi="Times New Roman"/>
          <w:color w:val="0000FF"/>
          <w:sz w:val="24"/>
          <w:szCs w:val="24"/>
          <w:lang w:val="pl-PL"/>
          <w:rPrChange w:id="1517"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vi-VN"/>
          <w:rPrChange w:id="1518" w:author="ThaiNN" w:date="2008-12-09T15:09:00Z">
            <w:rPr>
              <w:rFonts w:ascii="Times New Roman" w:hAnsi="Times New Roman"/>
              <w:sz w:val="24"/>
              <w:szCs w:val="24"/>
              <w:lang w:val="vi-VN"/>
            </w:rPr>
          </w:rPrChange>
        </w:rPr>
        <w:t xml:space="preserve"> hiếm </w:t>
      </w:r>
      <w:r w:rsidRPr="00315FC1">
        <w:rPr>
          <w:rFonts w:ascii="Times New Roman" w:hAnsi="Times New Roman"/>
          <w:color w:val="0000FF"/>
          <w:sz w:val="24"/>
          <w:szCs w:val="24"/>
          <w:lang w:val="pl-PL"/>
          <w:rPrChange w:id="1519" w:author="ThaiNN" w:date="2008-12-09T15:09:00Z">
            <w:rPr>
              <w:rFonts w:ascii="Times New Roman" w:hAnsi="Times New Roman"/>
              <w:sz w:val="24"/>
              <w:szCs w:val="24"/>
              <w:lang w:val="pl-PL"/>
            </w:rPr>
          </w:rPrChange>
        </w:rPr>
        <w:t>được ưu tiên bảo vệ</w:t>
      </w:r>
      <w:r w:rsidR="0021404B" w:rsidRPr="00315FC1">
        <w:rPr>
          <w:rFonts w:ascii="Times New Roman" w:hAnsi="Times New Roman"/>
          <w:color w:val="0000FF"/>
          <w:sz w:val="24"/>
          <w:szCs w:val="24"/>
          <w:lang w:val="pl-PL"/>
          <w:rPrChange w:id="1520" w:author="ThaiNN" w:date="2008-12-09T15:09:00Z">
            <w:rPr>
              <w:rFonts w:ascii="Times New Roman" w:hAnsi="Times New Roman"/>
              <w:sz w:val="24"/>
              <w:szCs w:val="24"/>
              <w:lang w:val="pl-PL"/>
            </w:rPr>
          </w:rPrChange>
        </w:rPr>
        <w:t>;</w:t>
      </w:r>
      <w:r w:rsidR="00262740" w:rsidRPr="00315FC1">
        <w:rPr>
          <w:rFonts w:ascii="Times New Roman" w:hAnsi="Times New Roman"/>
          <w:color w:val="0000FF"/>
          <w:sz w:val="24"/>
          <w:szCs w:val="24"/>
          <w:lang w:val="pl-PL"/>
          <w:rPrChange w:id="1521" w:author="ThaiNN" w:date="2008-12-09T15:09:00Z">
            <w:rPr>
              <w:rFonts w:ascii="Times New Roman" w:hAnsi="Times New Roman"/>
              <w:sz w:val="24"/>
              <w:szCs w:val="24"/>
              <w:lang w:val="pl-PL"/>
            </w:rPr>
          </w:rPrChange>
        </w:rPr>
        <w:t xml:space="preserve"> </w:t>
      </w:r>
      <w:r w:rsidR="00262740" w:rsidRPr="00315FC1">
        <w:rPr>
          <w:rFonts w:ascii="Times New Roman" w:hAnsi="Times New Roman"/>
          <w:color w:val="0000FF"/>
          <w:spacing w:val="-6"/>
          <w:sz w:val="24"/>
          <w:szCs w:val="24"/>
          <w:lang w:val="pl-PL"/>
          <w:rPrChange w:id="1522" w:author="ThaiNN" w:date="2008-12-09T15:09:00Z">
            <w:rPr>
              <w:rFonts w:ascii="Times New Roman" w:hAnsi="Times New Roman"/>
              <w:spacing w:val="-6"/>
              <w:sz w:val="24"/>
              <w:szCs w:val="24"/>
              <w:lang w:val="pl-PL"/>
            </w:rPr>
          </w:rPrChange>
        </w:rPr>
        <w:t>lưu giữ, bảo quản</w:t>
      </w:r>
      <w:r w:rsidR="00262740" w:rsidRPr="00315FC1">
        <w:rPr>
          <w:rFonts w:ascii="Times New Roman" w:hAnsi="Times New Roman"/>
          <w:color w:val="0000FF"/>
          <w:sz w:val="24"/>
          <w:szCs w:val="24"/>
          <w:lang w:val="pl-PL"/>
          <w:rPrChange w:id="1523" w:author="ThaiNN" w:date="2008-12-09T15:09:00Z">
            <w:rPr>
              <w:rFonts w:ascii="Times New Roman" w:hAnsi="Times New Roman"/>
              <w:sz w:val="24"/>
              <w:szCs w:val="24"/>
              <w:lang w:val="pl-PL"/>
            </w:rPr>
          </w:rPrChange>
        </w:rPr>
        <w:t xml:space="preserve"> </w:t>
      </w:r>
      <w:r w:rsidRPr="00315FC1">
        <w:rPr>
          <w:rFonts w:ascii="Times New Roman" w:hAnsi="Times New Roman"/>
          <w:color w:val="0000FF"/>
          <w:spacing w:val="-6"/>
          <w:sz w:val="24"/>
          <w:szCs w:val="24"/>
          <w:lang w:val="pl-PL"/>
          <w:rPrChange w:id="1524" w:author="ThaiNN" w:date="2008-12-09T15:09:00Z">
            <w:rPr>
              <w:rFonts w:ascii="Times New Roman" w:hAnsi="Times New Roman"/>
              <w:spacing w:val="-6"/>
              <w:sz w:val="24"/>
              <w:szCs w:val="24"/>
              <w:lang w:val="pl-PL"/>
            </w:rPr>
          </w:rPrChange>
        </w:rPr>
        <w:t>nguồn gen</w:t>
      </w:r>
      <w:r w:rsidR="00925120" w:rsidRPr="00315FC1">
        <w:rPr>
          <w:rFonts w:ascii="Times New Roman" w:hAnsi="Times New Roman"/>
          <w:color w:val="0000FF"/>
          <w:spacing w:val="-6"/>
          <w:sz w:val="24"/>
          <w:szCs w:val="24"/>
          <w:lang w:val="pl-PL"/>
          <w:rPrChange w:id="1525" w:author="ThaiNN" w:date="2008-12-09T15:09:00Z">
            <w:rPr>
              <w:rFonts w:ascii="Times New Roman" w:hAnsi="Times New Roman"/>
              <w:spacing w:val="-6"/>
              <w:sz w:val="24"/>
              <w:szCs w:val="24"/>
              <w:lang w:val="pl-PL"/>
            </w:rPr>
          </w:rPrChange>
        </w:rPr>
        <w:t xml:space="preserve"> và mẫu vật di truyền</w:t>
      </w:r>
      <w:r w:rsidRPr="00315FC1">
        <w:rPr>
          <w:rFonts w:ascii="Times New Roman" w:hAnsi="Times New Roman"/>
          <w:color w:val="0000FF"/>
          <w:sz w:val="24"/>
          <w:szCs w:val="24"/>
          <w:lang w:val="pl-PL"/>
          <w:rPrChange w:id="1526" w:author="ThaiNN" w:date="2008-12-09T15:09:00Z">
            <w:rPr>
              <w:rFonts w:ascii="Times New Roman" w:hAnsi="Times New Roman"/>
              <w:sz w:val="24"/>
              <w:szCs w:val="24"/>
              <w:lang w:val="pl-PL"/>
            </w:rPr>
          </w:rPrChange>
        </w:rPr>
        <w:t>;</w:t>
      </w:r>
    </w:p>
    <w:p w14:paraId="063F3363"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52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528" w:author="ThaiNN" w:date="2008-12-09T15:09:00Z">
            <w:rPr>
              <w:rFonts w:ascii="Times New Roman" w:hAnsi="Times New Roman"/>
              <w:sz w:val="24"/>
              <w:szCs w:val="24"/>
              <w:lang w:val="pl-PL"/>
            </w:rPr>
          </w:rPrChange>
        </w:rPr>
        <w:t xml:space="preserve">b) </w:t>
      </w:r>
      <w:r w:rsidR="00E30F7D" w:rsidRPr="00315FC1">
        <w:rPr>
          <w:rFonts w:ascii="Times New Roman" w:hAnsi="Times New Roman"/>
          <w:color w:val="0000FF"/>
          <w:sz w:val="24"/>
          <w:szCs w:val="24"/>
          <w:lang w:val="pl-PL"/>
          <w:rPrChange w:id="1529" w:author="ThaiNN" w:date="2008-12-09T15:09:00Z">
            <w:rPr>
              <w:rFonts w:ascii="Times New Roman" w:hAnsi="Times New Roman"/>
              <w:sz w:val="24"/>
              <w:szCs w:val="24"/>
              <w:lang w:val="pl-PL"/>
            </w:rPr>
          </w:rPrChange>
        </w:rPr>
        <w:t>Đăng ký, k</w:t>
      </w:r>
      <w:r w:rsidRPr="00315FC1">
        <w:rPr>
          <w:rFonts w:ascii="Times New Roman" w:hAnsi="Times New Roman"/>
          <w:color w:val="0000FF"/>
          <w:sz w:val="24"/>
          <w:szCs w:val="24"/>
          <w:lang w:val="pl-PL"/>
          <w:rPrChange w:id="1530" w:author="ThaiNN" w:date="2008-12-09T15:09:00Z">
            <w:rPr>
              <w:rFonts w:ascii="Times New Roman" w:hAnsi="Times New Roman"/>
              <w:sz w:val="24"/>
              <w:szCs w:val="24"/>
              <w:lang w:val="pl-PL"/>
            </w:rPr>
          </w:rPrChange>
        </w:rPr>
        <w:t xml:space="preserve">hai báo nguồn gốc loài thuộc Danh mục loài </w:t>
      </w:r>
      <w:r w:rsidRPr="00315FC1">
        <w:rPr>
          <w:rFonts w:ascii="Times New Roman" w:hAnsi="Times New Roman"/>
          <w:color w:val="0000FF"/>
          <w:sz w:val="24"/>
          <w:szCs w:val="24"/>
          <w:lang w:val="vi-VN"/>
          <w:rPrChange w:id="1531" w:author="ThaiNN" w:date="2008-12-09T15:09:00Z">
            <w:rPr>
              <w:rFonts w:ascii="Times New Roman" w:hAnsi="Times New Roman"/>
              <w:sz w:val="24"/>
              <w:szCs w:val="24"/>
              <w:lang w:val="vi-VN"/>
            </w:rPr>
          </w:rPrChange>
        </w:rPr>
        <w:t>nguy cấp, quý</w:t>
      </w:r>
      <w:r w:rsidRPr="00315FC1">
        <w:rPr>
          <w:rFonts w:ascii="Times New Roman" w:hAnsi="Times New Roman"/>
          <w:color w:val="0000FF"/>
          <w:sz w:val="24"/>
          <w:szCs w:val="24"/>
          <w:lang w:val="pl-PL"/>
          <w:rPrChange w:id="1532"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vi-VN"/>
          <w:rPrChange w:id="1533" w:author="ThaiNN" w:date="2008-12-09T15:09:00Z">
            <w:rPr>
              <w:rFonts w:ascii="Times New Roman" w:hAnsi="Times New Roman"/>
              <w:sz w:val="24"/>
              <w:szCs w:val="24"/>
              <w:lang w:val="vi-VN"/>
            </w:rPr>
          </w:rPrChange>
        </w:rPr>
        <w:t xml:space="preserve"> hiếm </w:t>
      </w:r>
      <w:r w:rsidRPr="00315FC1">
        <w:rPr>
          <w:rFonts w:ascii="Times New Roman" w:hAnsi="Times New Roman"/>
          <w:color w:val="0000FF"/>
          <w:sz w:val="24"/>
          <w:szCs w:val="24"/>
          <w:lang w:val="pl-PL"/>
          <w:rPrChange w:id="1534" w:author="ThaiNN" w:date="2008-12-09T15:09:00Z">
            <w:rPr>
              <w:rFonts w:ascii="Times New Roman" w:hAnsi="Times New Roman"/>
              <w:sz w:val="24"/>
              <w:szCs w:val="24"/>
              <w:lang w:val="pl-PL"/>
            </w:rPr>
          </w:rPrChange>
        </w:rPr>
        <w:t>được ưu tiên bảo vệ với cơ quan chuyên môn của Ủy ban nhân dân cấp tỉnh</w:t>
      </w:r>
      <w:r w:rsidR="00262740" w:rsidRPr="00315FC1">
        <w:rPr>
          <w:rFonts w:ascii="Times New Roman" w:hAnsi="Times New Roman"/>
          <w:color w:val="0000FF"/>
          <w:sz w:val="24"/>
          <w:szCs w:val="24"/>
          <w:lang w:val="pl-PL"/>
          <w:rPrChange w:id="1535"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1536" w:author="ThaiNN" w:date="2008-12-09T15:09:00Z">
            <w:rPr>
              <w:rFonts w:ascii="Times New Roman" w:hAnsi="Times New Roman"/>
              <w:sz w:val="24"/>
              <w:szCs w:val="24"/>
              <w:lang w:val="pl-PL"/>
            </w:rPr>
          </w:rPrChange>
        </w:rPr>
        <w:t xml:space="preserve"> </w:t>
      </w:r>
    </w:p>
    <w:p w14:paraId="41A317C9"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53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538" w:author="ThaiNN" w:date="2008-12-09T15:09:00Z">
            <w:rPr>
              <w:rFonts w:ascii="Times New Roman" w:hAnsi="Times New Roman"/>
              <w:sz w:val="24"/>
              <w:szCs w:val="24"/>
              <w:lang w:val="pl-PL"/>
            </w:rPr>
          </w:rPrChange>
        </w:rPr>
        <w:t>c) Có biện pháp phòng dịch, chế độ chăm sóc, chữa bệnh cho</w:t>
      </w:r>
      <w:r w:rsidR="00262740" w:rsidRPr="00315FC1">
        <w:rPr>
          <w:rFonts w:ascii="Times New Roman" w:hAnsi="Times New Roman"/>
          <w:color w:val="0000FF"/>
          <w:sz w:val="24"/>
          <w:szCs w:val="24"/>
          <w:lang w:val="pl-PL"/>
          <w:rPrChange w:id="1539" w:author="ThaiNN" w:date="2008-12-09T15:09:00Z">
            <w:rPr>
              <w:rFonts w:ascii="Times New Roman" w:hAnsi="Times New Roman"/>
              <w:sz w:val="24"/>
              <w:szCs w:val="24"/>
              <w:lang w:val="pl-PL"/>
            </w:rPr>
          </w:rPrChange>
        </w:rPr>
        <w:t xml:space="preserve"> các</w:t>
      </w:r>
      <w:r w:rsidRPr="00315FC1">
        <w:rPr>
          <w:rFonts w:ascii="Times New Roman" w:hAnsi="Times New Roman"/>
          <w:color w:val="0000FF"/>
          <w:sz w:val="24"/>
          <w:szCs w:val="24"/>
          <w:lang w:val="pl-PL"/>
          <w:rPrChange w:id="1540" w:author="ThaiNN" w:date="2008-12-09T15:09:00Z">
            <w:rPr>
              <w:rFonts w:ascii="Times New Roman" w:hAnsi="Times New Roman"/>
              <w:sz w:val="24"/>
              <w:szCs w:val="24"/>
              <w:lang w:val="pl-PL"/>
            </w:rPr>
          </w:rPrChange>
        </w:rPr>
        <w:t xml:space="preserve"> loài</w:t>
      </w:r>
      <w:r w:rsidR="00262740" w:rsidRPr="00315FC1">
        <w:rPr>
          <w:rFonts w:ascii="Times New Roman" w:hAnsi="Times New Roman"/>
          <w:color w:val="0000FF"/>
          <w:sz w:val="24"/>
          <w:szCs w:val="24"/>
          <w:lang w:val="pl-PL"/>
          <w:rPrChange w:id="1541"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542" w:author="ThaiNN" w:date="2008-12-09T15:09:00Z">
            <w:rPr>
              <w:rFonts w:ascii="Times New Roman" w:hAnsi="Times New Roman"/>
              <w:sz w:val="24"/>
              <w:szCs w:val="24"/>
              <w:lang w:val="pl-PL"/>
            </w:rPr>
          </w:rPrChange>
        </w:rPr>
        <w:t>tại cơ sở của mình;</w:t>
      </w:r>
    </w:p>
    <w:p w14:paraId="28D4440D" w14:textId="77777777" w:rsidR="007C7F91" w:rsidRPr="00315FC1" w:rsidRDefault="007C7F91" w:rsidP="00AC391C">
      <w:pPr>
        <w:tabs>
          <w:tab w:val="num" w:pos="0"/>
        </w:tabs>
        <w:spacing w:before="60" w:after="60"/>
        <w:ind w:firstLine="720"/>
        <w:jc w:val="both"/>
        <w:outlineLvl w:val="1"/>
        <w:rPr>
          <w:rFonts w:ascii="Times New Roman" w:hAnsi="Times New Roman"/>
          <w:color w:val="0000FF"/>
          <w:spacing w:val="-6"/>
          <w:sz w:val="24"/>
          <w:szCs w:val="24"/>
          <w:lang w:val="pl-PL"/>
          <w:rPrChange w:id="1543" w:author="ThaiNN" w:date="2008-12-09T15:09:00Z">
            <w:rPr>
              <w:rFonts w:ascii="Times New Roman" w:hAnsi="Times New Roman"/>
              <w:spacing w:val="-6"/>
              <w:sz w:val="24"/>
              <w:szCs w:val="24"/>
              <w:lang w:val="pl-PL"/>
            </w:rPr>
          </w:rPrChange>
        </w:rPr>
      </w:pPr>
      <w:r w:rsidRPr="00315FC1">
        <w:rPr>
          <w:rFonts w:ascii="Times New Roman" w:hAnsi="Times New Roman"/>
          <w:color w:val="0000FF"/>
          <w:sz w:val="24"/>
          <w:szCs w:val="24"/>
          <w:lang w:val="pl-PL"/>
          <w:rPrChange w:id="1544" w:author="ThaiNN" w:date="2008-12-09T15:09:00Z">
            <w:rPr>
              <w:rFonts w:ascii="Times New Roman" w:hAnsi="Times New Roman"/>
              <w:sz w:val="24"/>
              <w:szCs w:val="24"/>
              <w:lang w:val="pl-PL"/>
            </w:rPr>
          </w:rPrChange>
        </w:rPr>
        <w:t xml:space="preserve">d) </w:t>
      </w:r>
      <w:r w:rsidR="00262740" w:rsidRPr="00315FC1">
        <w:rPr>
          <w:rFonts w:ascii="Times New Roman" w:hAnsi="Times New Roman"/>
          <w:color w:val="0000FF"/>
          <w:sz w:val="24"/>
          <w:szCs w:val="24"/>
          <w:lang w:val="pl-PL"/>
          <w:rPrChange w:id="1545" w:author="ThaiNN" w:date="2008-12-09T15:09:00Z">
            <w:rPr>
              <w:rFonts w:ascii="Times New Roman" w:hAnsi="Times New Roman"/>
              <w:sz w:val="24"/>
              <w:szCs w:val="24"/>
              <w:lang w:val="pl-PL"/>
            </w:rPr>
          </w:rPrChange>
        </w:rPr>
        <w:t>T</w:t>
      </w:r>
      <w:r w:rsidRPr="00315FC1">
        <w:rPr>
          <w:rFonts w:ascii="Times New Roman" w:hAnsi="Times New Roman"/>
          <w:color w:val="0000FF"/>
          <w:sz w:val="24"/>
          <w:szCs w:val="24"/>
          <w:lang w:val="pl-PL"/>
          <w:rPrChange w:id="1546" w:author="ThaiNN" w:date="2008-12-09T15:09:00Z">
            <w:rPr>
              <w:rFonts w:ascii="Times New Roman" w:hAnsi="Times New Roman"/>
              <w:sz w:val="24"/>
              <w:szCs w:val="24"/>
              <w:lang w:val="pl-PL"/>
            </w:rPr>
          </w:rPrChange>
        </w:rPr>
        <w:t xml:space="preserve">háng 12 hằng năm báo cáo Ủy ban nhân dân cấp tỉnh </w:t>
      </w:r>
      <w:r w:rsidRPr="00315FC1">
        <w:rPr>
          <w:rFonts w:ascii="Times New Roman" w:hAnsi="Times New Roman"/>
          <w:color w:val="0000FF"/>
          <w:spacing w:val="-6"/>
          <w:sz w:val="24"/>
          <w:szCs w:val="24"/>
          <w:lang w:val="pl-PL"/>
          <w:rPrChange w:id="1547" w:author="ThaiNN" w:date="2008-12-09T15:09:00Z">
            <w:rPr>
              <w:rFonts w:ascii="Times New Roman" w:hAnsi="Times New Roman"/>
              <w:spacing w:val="-6"/>
              <w:sz w:val="24"/>
              <w:szCs w:val="24"/>
              <w:lang w:val="pl-PL"/>
            </w:rPr>
          </w:rPrChange>
        </w:rPr>
        <w:t xml:space="preserve">về tình trạng loài </w:t>
      </w:r>
      <w:r w:rsidRPr="00315FC1">
        <w:rPr>
          <w:rFonts w:ascii="Times New Roman" w:hAnsi="Times New Roman"/>
          <w:color w:val="0000FF"/>
          <w:sz w:val="24"/>
          <w:szCs w:val="24"/>
          <w:lang w:val="pl-PL"/>
          <w:rPrChange w:id="1548" w:author="ThaiNN" w:date="2008-12-09T15:09:00Z">
            <w:rPr>
              <w:rFonts w:ascii="Times New Roman" w:hAnsi="Times New Roman"/>
              <w:sz w:val="24"/>
              <w:szCs w:val="24"/>
              <w:lang w:val="pl-PL"/>
            </w:rPr>
          </w:rPrChange>
        </w:rPr>
        <w:t xml:space="preserve">thuộc Danh mục loài </w:t>
      </w:r>
      <w:r w:rsidRPr="00315FC1">
        <w:rPr>
          <w:rFonts w:ascii="Times New Roman" w:hAnsi="Times New Roman"/>
          <w:color w:val="0000FF"/>
          <w:sz w:val="24"/>
          <w:szCs w:val="24"/>
          <w:lang w:val="vi-VN"/>
          <w:rPrChange w:id="1549" w:author="ThaiNN" w:date="2008-12-09T15:09:00Z">
            <w:rPr>
              <w:rFonts w:ascii="Times New Roman" w:hAnsi="Times New Roman"/>
              <w:sz w:val="24"/>
              <w:szCs w:val="24"/>
              <w:lang w:val="vi-VN"/>
            </w:rPr>
          </w:rPrChange>
        </w:rPr>
        <w:t>nguy cấp, quý</w:t>
      </w:r>
      <w:r w:rsidRPr="00315FC1">
        <w:rPr>
          <w:rFonts w:ascii="Times New Roman" w:hAnsi="Times New Roman"/>
          <w:color w:val="0000FF"/>
          <w:sz w:val="24"/>
          <w:szCs w:val="24"/>
          <w:lang w:val="pl-PL"/>
          <w:rPrChange w:id="1550"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vi-VN"/>
          <w:rPrChange w:id="1551" w:author="ThaiNN" w:date="2008-12-09T15:09:00Z">
            <w:rPr>
              <w:rFonts w:ascii="Times New Roman" w:hAnsi="Times New Roman"/>
              <w:sz w:val="24"/>
              <w:szCs w:val="24"/>
              <w:lang w:val="vi-VN"/>
            </w:rPr>
          </w:rPrChange>
        </w:rPr>
        <w:t xml:space="preserve"> hiếm </w:t>
      </w:r>
      <w:r w:rsidRPr="00315FC1">
        <w:rPr>
          <w:rFonts w:ascii="Times New Roman" w:hAnsi="Times New Roman"/>
          <w:color w:val="0000FF"/>
          <w:spacing w:val="-6"/>
          <w:sz w:val="24"/>
          <w:szCs w:val="24"/>
          <w:lang w:val="pl-PL"/>
          <w:rPrChange w:id="1552" w:author="ThaiNN" w:date="2008-12-09T15:09:00Z">
            <w:rPr>
              <w:rFonts w:ascii="Times New Roman" w:hAnsi="Times New Roman"/>
              <w:spacing w:val="-6"/>
              <w:sz w:val="24"/>
              <w:szCs w:val="24"/>
              <w:lang w:val="pl-PL"/>
            </w:rPr>
          </w:rPrChange>
        </w:rPr>
        <w:t xml:space="preserve">được </w:t>
      </w:r>
      <w:r w:rsidRPr="00315FC1">
        <w:rPr>
          <w:rFonts w:ascii="Times New Roman" w:hAnsi="Times New Roman"/>
          <w:color w:val="0000FF"/>
          <w:sz w:val="24"/>
          <w:szCs w:val="24"/>
          <w:lang w:val="pl-PL"/>
          <w:rPrChange w:id="1553" w:author="ThaiNN" w:date="2008-12-09T15:09:00Z">
            <w:rPr>
              <w:rFonts w:ascii="Times New Roman" w:hAnsi="Times New Roman"/>
              <w:sz w:val="24"/>
              <w:szCs w:val="24"/>
              <w:lang w:val="pl-PL"/>
            </w:rPr>
          </w:rPrChange>
        </w:rPr>
        <w:t xml:space="preserve">ưu tiên </w:t>
      </w:r>
      <w:r w:rsidRPr="00315FC1">
        <w:rPr>
          <w:rFonts w:ascii="Times New Roman" w:hAnsi="Times New Roman"/>
          <w:color w:val="0000FF"/>
          <w:spacing w:val="-6"/>
          <w:sz w:val="24"/>
          <w:szCs w:val="24"/>
          <w:lang w:val="pl-PL"/>
          <w:rPrChange w:id="1554" w:author="ThaiNN" w:date="2008-12-09T15:09:00Z">
            <w:rPr>
              <w:rFonts w:ascii="Times New Roman" w:hAnsi="Times New Roman"/>
              <w:spacing w:val="-6"/>
              <w:sz w:val="24"/>
              <w:szCs w:val="24"/>
              <w:lang w:val="pl-PL"/>
            </w:rPr>
          </w:rPrChange>
        </w:rPr>
        <w:t>bảo vệ tại cơ sở của mình;</w:t>
      </w:r>
    </w:p>
    <w:p w14:paraId="72436BE1" w14:textId="77777777" w:rsidR="007C7F91" w:rsidRPr="00315FC1" w:rsidRDefault="007C7F91" w:rsidP="00AC391C">
      <w:pPr>
        <w:tabs>
          <w:tab w:val="num" w:pos="0"/>
        </w:tabs>
        <w:spacing w:before="60" w:after="60"/>
        <w:ind w:firstLine="720"/>
        <w:jc w:val="both"/>
        <w:outlineLvl w:val="1"/>
        <w:rPr>
          <w:rFonts w:ascii="Times New Roman" w:hAnsi="Times New Roman"/>
          <w:color w:val="0000FF"/>
          <w:spacing w:val="-6"/>
          <w:sz w:val="24"/>
          <w:szCs w:val="24"/>
          <w:lang w:val="pl-PL"/>
          <w:rPrChange w:id="1555" w:author="ThaiNN" w:date="2008-12-09T15:09:00Z">
            <w:rPr>
              <w:rFonts w:ascii="Times New Roman" w:hAnsi="Times New Roman"/>
              <w:spacing w:val="-6"/>
              <w:sz w:val="24"/>
              <w:szCs w:val="24"/>
              <w:lang w:val="pl-PL"/>
            </w:rPr>
          </w:rPrChange>
        </w:rPr>
      </w:pPr>
      <w:r w:rsidRPr="00315FC1">
        <w:rPr>
          <w:rFonts w:ascii="Times New Roman" w:hAnsi="Times New Roman"/>
          <w:color w:val="0000FF"/>
          <w:sz w:val="24"/>
          <w:szCs w:val="24"/>
          <w:lang w:val="pl-PL"/>
          <w:rPrChange w:id="1556" w:author="ThaiNN" w:date="2008-12-09T15:09:00Z">
            <w:rPr>
              <w:rFonts w:ascii="Times New Roman" w:hAnsi="Times New Roman"/>
              <w:sz w:val="24"/>
              <w:szCs w:val="24"/>
              <w:lang w:val="pl-PL"/>
            </w:rPr>
          </w:rPrChange>
        </w:rPr>
        <w:t xml:space="preserve">đ) </w:t>
      </w:r>
      <w:r w:rsidR="00262740" w:rsidRPr="00315FC1">
        <w:rPr>
          <w:rFonts w:ascii="Times New Roman" w:hAnsi="Times New Roman"/>
          <w:color w:val="0000FF"/>
          <w:sz w:val="24"/>
          <w:szCs w:val="24"/>
          <w:lang w:val="pl-PL"/>
          <w:rPrChange w:id="1557" w:author="ThaiNN" w:date="2008-12-09T15:09:00Z">
            <w:rPr>
              <w:rFonts w:ascii="Times New Roman" w:hAnsi="Times New Roman"/>
              <w:sz w:val="24"/>
              <w:szCs w:val="24"/>
              <w:lang w:val="pl-PL"/>
            </w:rPr>
          </w:rPrChange>
        </w:rPr>
        <w:t>Đề nghị</w:t>
      </w:r>
      <w:r w:rsidRPr="00315FC1">
        <w:rPr>
          <w:rFonts w:ascii="Times New Roman" w:hAnsi="Times New Roman"/>
          <w:color w:val="0000FF"/>
          <w:sz w:val="24"/>
          <w:szCs w:val="24"/>
          <w:lang w:val="pl-PL"/>
          <w:rPrChange w:id="1558" w:author="ThaiNN" w:date="2008-12-09T15:09:00Z">
            <w:rPr>
              <w:rFonts w:ascii="Times New Roman" w:hAnsi="Times New Roman"/>
              <w:sz w:val="24"/>
              <w:szCs w:val="24"/>
              <w:lang w:val="pl-PL"/>
            </w:rPr>
          </w:rPrChange>
        </w:rPr>
        <w:t xml:space="preserve"> cơ quan nhà nước có thẩm quyền</w:t>
      </w:r>
      <w:r w:rsidR="00CF6D7F" w:rsidRPr="00315FC1">
        <w:rPr>
          <w:rFonts w:ascii="Times New Roman" w:hAnsi="Times New Roman"/>
          <w:color w:val="0000FF"/>
          <w:sz w:val="24"/>
          <w:szCs w:val="24"/>
          <w:lang w:val="pl-PL"/>
          <w:rPrChange w:id="1559" w:author="ThaiNN" w:date="2008-12-09T15:09:00Z">
            <w:rPr>
              <w:rFonts w:ascii="Times New Roman" w:hAnsi="Times New Roman"/>
              <w:sz w:val="24"/>
              <w:szCs w:val="24"/>
              <w:lang w:val="pl-PL"/>
            </w:rPr>
          </w:rPrChange>
        </w:rPr>
        <w:t xml:space="preserve"> </w:t>
      </w:r>
      <w:r w:rsidR="009D1B93" w:rsidRPr="00315FC1">
        <w:rPr>
          <w:rFonts w:ascii="Times New Roman" w:hAnsi="Times New Roman"/>
          <w:color w:val="0000FF"/>
          <w:spacing w:val="-6"/>
          <w:sz w:val="24"/>
          <w:szCs w:val="24"/>
          <w:lang w:val="pl-PL"/>
          <w:rPrChange w:id="1560" w:author="ThaiNN" w:date="2008-12-09T15:09:00Z">
            <w:rPr>
              <w:rFonts w:ascii="Times New Roman" w:hAnsi="Times New Roman"/>
              <w:spacing w:val="-6"/>
              <w:sz w:val="24"/>
              <w:szCs w:val="24"/>
              <w:lang w:val="pl-PL"/>
            </w:rPr>
          </w:rPrChange>
        </w:rPr>
        <w:t xml:space="preserve">quy định tại khoản </w:t>
      </w:r>
      <w:r w:rsidR="00BE480C" w:rsidRPr="00315FC1">
        <w:rPr>
          <w:rFonts w:ascii="Times New Roman" w:hAnsi="Times New Roman"/>
          <w:color w:val="0000FF"/>
          <w:spacing w:val="-6"/>
          <w:sz w:val="24"/>
          <w:szCs w:val="24"/>
          <w:lang w:val="pl-PL"/>
          <w:rPrChange w:id="1561" w:author="ThaiNN" w:date="2008-12-09T15:09:00Z">
            <w:rPr>
              <w:rFonts w:ascii="Times New Roman" w:hAnsi="Times New Roman"/>
              <w:spacing w:val="-6"/>
              <w:sz w:val="24"/>
              <w:szCs w:val="24"/>
              <w:lang w:val="pl-PL"/>
            </w:rPr>
          </w:rPrChange>
        </w:rPr>
        <w:t>4</w:t>
      </w:r>
      <w:r w:rsidR="009D1B93" w:rsidRPr="00315FC1">
        <w:rPr>
          <w:rFonts w:ascii="Times New Roman" w:hAnsi="Times New Roman"/>
          <w:color w:val="0000FF"/>
          <w:spacing w:val="-6"/>
          <w:sz w:val="24"/>
          <w:szCs w:val="24"/>
          <w:lang w:val="pl-PL"/>
          <w:rPrChange w:id="1562" w:author="ThaiNN" w:date="2008-12-09T15:09:00Z">
            <w:rPr>
              <w:rFonts w:ascii="Times New Roman" w:hAnsi="Times New Roman"/>
              <w:spacing w:val="-6"/>
              <w:sz w:val="24"/>
              <w:szCs w:val="24"/>
              <w:lang w:val="pl-PL"/>
            </w:rPr>
          </w:rPrChange>
        </w:rPr>
        <w:t xml:space="preserve"> Điều 41 của Luật này</w:t>
      </w:r>
      <w:r w:rsidR="00262740" w:rsidRPr="00315FC1">
        <w:rPr>
          <w:rFonts w:ascii="Times New Roman" w:hAnsi="Times New Roman"/>
          <w:color w:val="0000FF"/>
          <w:spacing w:val="-6"/>
          <w:sz w:val="24"/>
          <w:szCs w:val="24"/>
          <w:lang w:val="pl-PL"/>
          <w:rPrChange w:id="1563" w:author="ThaiNN" w:date="2008-12-09T15:09:00Z">
            <w:rPr>
              <w:rFonts w:ascii="Times New Roman" w:hAnsi="Times New Roman"/>
              <w:spacing w:val="-6"/>
              <w:sz w:val="24"/>
              <w:szCs w:val="24"/>
              <w:lang w:val="pl-PL"/>
            </w:rPr>
          </w:rPrChange>
        </w:rPr>
        <w:t xml:space="preserve"> cho phép</w:t>
      </w:r>
      <w:r w:rsidRPr="00315FC1">
        <w:rPr>
          <w:rFonts w:ascii="Times New Roman" w:hAnsi="Times New Roman"/>
          <w:color w:val="0000FF"/>
          <w:spacing w:val="-6"/>
          <w:sz w:val="24"/>
          <w:szCs w:val="24"/>
          <w:lang w:val="pl-PL"/>
          <w:rPrChange w:id="1564" w:author="ThaiNN" w:date="2008-12-09T15:09:00Z">
            <w:rPr>
              <w:rFonts w:ascii="Times New Roman" w:hAnsi="Times New Roman"/>
              <w:spacing w:val="-6"/>
              <w:sz w:val="24"/>
              <w:szCs w:val="24"/>
              <w:lang w:val="pl-PL"/>
            </w:rPr>
          </w:rPrChange>
        </w:rPr>
        <w:t xml:space="preserve"> đưa loài </w:t>
      </w:r>
      <w:r w:rsidRPr="00315FC1">
        <w:rPr>
          <w:rFonts w:ascii="Times New Roman" w:hAnsi="Times New Roman"/>
          <w:color w:val="0000FF"/>
          <w:sz w:val="24"/>
          <w:szCs w:val="24"/>
          <w:lang w:val="pl-PL"/>
          <w:rPrChange w:id="1565" w:author="ThaiNN" w:date="2008-12-09T15:09:00Z">
            <w:rPr>
              <w:rFonts w:ascii="Times New Roman" w:hAnsi="Times New Roman"/>
              <w:sz w:val="24"/>
              <w:szCs w:val="24"/>
              <w:lang w:val="pl-PL"/>
            </w:rPr>
          </w:rPrChange>
        </w:rPr>
        <w:t xml:space="preserve">thuộc Danh mục loài </w:t>
      </w:r>
      <w:r w:rsidRPr="00315FC1">
        <w:rPr>
          <w:rFonts w:ascii="Times New Roman" w:hAnsi="Times New Roman"/>
          <w:color w:val="0000FF"/>
          <w:sz w:val="24"/>
          <w:szCs w:val="24"/>
          <w:lang w:val="vi-VN"/>
          <w:rPrChange w:id="1566" w:author="ThaiNN" w:date="2008-12-09T15:09:00Z">
            <w:rPr>
              <w:rFonts w:ascii="Times New Roman" w:hAnsi="Times New Roman"/>
              <w:sz w:val="24"/>
              <w:szCs w:val="24"/>
              <w:lang w:val="vi-VN"/>
            </w:rPr>
          </w:rPrChange>
        </w:rPr>
        <w:t>nguy cấp, quý</w:t>
      </w:r>
      <w:r w:rsidRPr="00315FC1">
        <w:rPr>
          <w:rFonts w:ascii="Times New Roman" w:hAnsi="Times New Roman"/>
          <w:color w:val="0000FF"/>
          <w:sz w:val="24"/>
          <w:szCs w:val="24"/>
          <w:lang w:val="pl-PL"/>
          <w:rPrChange w:id="1567"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vi-VN"/>
          <w:rPrChange w:id="1568" w:author="ThaiNN" w:date="2008-12-09T15:09:00Z">
            <w:rPr>
              <w:rFonts w:ascii="Times New Roman" w:hAnsi="Times New Roman"/>
              <w:sz w:val="24"/>
              <w:szCs w:val="24"/>
              <w:lang w:val="vi-VN"/>
            </w:rPr>
          </w:rPrChange>
        </w:rPr>
        <w:t xml:space="preserve"> hiếm </w:t>
      </w:r>
      <w:r w:rsidRPr="00315FC1">
        <w:rPr>
          <w:rFonts w:ascii="Times New Roman" w:hAnsi="Times New Roman"/>
          <w:color w:val="0000FF"/>
          <w:spacing w:val="-6"/>
          <w:sz w:val="24"/>
          <w:szCs w:val="24"/>
          <w:lang w:val="pl-PL"/>
          <w:rPrChange w:id="1569" w:author="ThaiNN" w:date="2008-12-09T15:09:00Z">
            <w:rPr>
              <w:rFonts w:ascii="Times New Roman" w:hAnsi="Times New Roman"/>
              <w:spacing w:val="-6"/>
              <w:sz w:val="24"/>
              <w:szCs w:val="24"/>
              <w:lang w:val="pl-PL"/>
            </w:rPr>
          </w:rPrChange>
        </w:rPr>
        <w:t xml:space="preserve">được </w:t>
      </w:r>
      <w:r w:rsidRPr="00315FC1">
        <w:rPr>
          <w:rFonts w:ascii="Times New Roman" w:hAnsi="Times New Roman"/>
          <w:color w:val="0000FF"/>
          <w:sz w:val="24"/>
          <w:szCs w:val="24"/>
          <w:lang w:val="pl-PL"/>
          <w:rPrChange w:id="1570" w:author="ThaiNN" w:date="2008-12-09T15:09:00Z">
            <w:rPr>
              <w:rFonts w:ascii="Times New Roman" w:hAnsi="Times New Roman"/>
              <w:sz w:val="24"/>
              <w:szCs w:val="24"/>
              <w:lang w:val="pl-PL"/>
            </w:rPr>
          </w:rPrChange>
        </w:rPr>
        <w:t xml:space="preserve">ưu tiên </w:t>
      </w:r>
      <w:r w:rsidRPr="00315FC1">
        <w:rPr>
          <w:rFonts w:ascii="Times New Roman" w:hAnsi="Times New Roman"/>
          <w:color w:val="0000FF"/>
          <w:spacing w:val="-6"/>
          <w:sz w:val="24"/>
          <w:szCs w:val="24"/>
          <w:lang w:val="pl-PL"/>
          <w:rPrChange w:id="1571" w:author="ThaiNN" w:date="2008-12-09T15:09:00Z">
            <w:rPr>
              <w:rFonts w:ascii="Times New Roman" w:hAnsi="Times New Roman"/>
              <w:spacing w:val="-6"/>
              <w:sz w:val="24"/>
              <w:szCs w:val="24"/>
              <w:lang w:val="pl-PL"/>
            </w:rPr>
          </w:rPrChange>
        </w:rPr>
        <w:t xml:space="preserve">bảo vệ vào nuôi, trồng tại cơ sở bảo tồn đa dạng sinh học </w:t>
      </w:r>
      <w:r w:rsidR="00262740" w:rsidRPr="00315FC1">
        <w:rPr>
          <w:rFonts w:ascii="Times New Roman" w:hAnsi="Times New Roman"/>
          <w:color w:val="0000FF"/>
          <w:spacing w:val="-6"/>
          <w:sz w:val="24"/>
          <w:szCs w:val="24"/>
          <w:lang w:val="pl-PL"/>
          <w:rPrChange w:id="1572" w:author="ThaiNN" w:date="2008-12-09T15:09:00Z">
            <w:rPr>
              <w:rFonts w:ascii="Times New Roman" w:hAnsi="Times New Roman"/>
              <w:spacing w:val="-6"/>
              <w:sz w:val="24"/>
              <w:szCs w:val="24"/>
              <w:lang w:val="pl-PL"/>
            </w:rPr>
          </w:rPrChange>
        </w:rPr>
        <w:t>của</w:t>
      </w:r>
      <w:r w:rsidRPr="00315FC1">
        <w:rPr>
          <w:rFonts w:ascii="Times New Roman" w:hAnsi="Times New Roman"/>
          <w:color w:val="0000FF"/>
          <w:spacing w:val="-6"/>
          <w:sz w:val="24"/>
          <w:szCs w:val="24"/>
          <w:lang w:val="pl-PL"/>
          <w:rPrChange w:id="1573" w:author="ThaiNN" w:date="2008-12-09T15:09:00Z">
            <w:rPr>
              <w:rFonts w:ascii="Times New Roman" w:hAnsi="Times New Roman"/>
              <w:spacing w:val="-6"/>
              <w:sz w:val="24"/>
              <w:szCs w:val="24"/>
              <w:lang w:val="pl-PL"/>
            </w:rPr>
          </w:rPrChange>
        </w:rPr>
        <w:t xml:space="preserve"> mình hoặc thả loài </w:t>
      </w:r>
      <w:r w:rsidRPr="00315FC1">
        <w:rPr>
          <w:rFonts w:ascii="Times New Roman" w:hAnsi="Times New Roman"/>
          <w:color w:val="0000FF"/>
          <w:sz w:val="24"/>
          <w:szCs w:val="24"/>
          <w:lang w:val="pl-PL"/>
          <w:rPrChange w:id="1574" w:author="ThaiNN" w:date="2008-12-09T15:09:00Z">
            <w:rPr>
              <w:rFonts w:ascii="Times New Roman" w:hAnsi="Times New Roman"/>
              <w:sz w:val="24"/>
              <w:szCs w:val="24"/>
              <w:lang w:val="pl-PL"/>
            </w:rPr>
          </w:rPrChange>
        </w:rPr>
        <w:t xml:space="preserve">thuộc Danh mục loài </w:t>
      </w:r>
      <w:r w:rsidRPr="00315FC1">
        <w:rPr>
          <w:rFonts w:ascii="Times New Roman" w:hAnsi="Times New Roman"/>
          <w:color w:val="0000FF"/>
          <w:sz w:val="24"/>
          <w:szCs w:val="24"/>
          <w:lang w:val="vi-VN"/>
          <w:rPrChange w:id="1575" w:author="ThaiNN" w:date="2008-12-09T15:09:00Z">
            <w:rPr>
              <w:rFonts w:ascii="Times New Roman" w:hAnsi="Times New Roman"/>
              <w:sz w:val="24"/>
              <w:szCs w:val="24"/>
              <w:lang w:val="vi-VN"/>
            </w:rPr>
          </w:rPrChange>
        </w:rPr>
        <w:t>nguy cấp, quý</w:t>
      </w:r>
      <w:r w:rsidRPr="00315FC1">
        <w:rPr>
          <w:rFonts w:ascii="Times New Roman" w:hAnsi="Times New Roman"/>
          <w:color w:val="0000FF"/>
          <w:sz w:val="24"/>
          <w:szCs w:val="24"/>
          <w:lang w:val="pl-PL"/>
          <w:rPrChange w:id="1576"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vi-VN"/>
          <w:rPrChange w:id="1577" w:author="ThaiNN" w:date="2008-12-09T15:09:00Z">
            <w:rPr>
              <w:rFonts w:ascii="Times New Roman" w:hAnsi="Times New Roman"/>
              <w:sz w:val="24"/>
              <w:szCs w:val="24"/>
              <w:lang w:val="vi-VN"/>
            </w:rPr>
          </w:rPrChange>
        </w:rPr>
        <w:t xml:space="preserve"> hiếm </w:t>
      </w:r>
      <w:r w:rsidRPr="00315FC1">
        <w:rPr>
          <w:rFonts w:ascii="Times New Roman" w:hAnsi="Times New Roman"/>
          <w:color w:val="0000FF"/>
          <w:spacing w:val="-6"/>
          <w:sz w:val="24"/>
          <w:szCs w:val="24"/>
          <w:lang w:val="pl-PL"/>
          <w:rPrChange w:id="1578" w:author="ThaiNN" w:date="2008-12-09T15:09:00Z">
            <w:rPr>
              <w:rFonts w:ascii="Times New Roman" w:hAnsi="Times New Roman"/>
              <w:spacing w:val="-6"/>
              <w:sz w:val="24"/>
              <w:szCs w:val="24"/>
              <w:lang w:val="pl-PL"/>
            </w:rPr>
          </w:rPrChange>
        </w:rPr>
        <w:t xml:space="preserve">được </w:t>
      </w:r>
      <w:r w:rsidRPr="00315FC1">
        <w:rPr>
          <w:rFonts w:ascii="Times New Roman" w:hAnsi="Times New Roman"/>
          <w:color w:val="0000FF"/>
          <w:sz w:val="24"/>
          <w:szCs w:val="24"/>
          <w:lang w:val="pl-PL"/>
          <w:rPrChange w:id="1579" w:author="ThaiNN" w:date="2008-12-09T15:09:00Z">
            <w:rPr>
              <w:rFonts w:ascii="Times New Roman" w:hAnsi="Times New Roman"/>
              <w:sz w:val="24"/>
              <w:szCs w:val="24"/>
              <w:lang w:val="pl-PL"/>
            </w:rPr>
          </w:rPrChange>
        </w:rPr>
        <w:t xml:space="preserve">ưu tiên </w:t>
      </w:r>
      <w:r w:rsidRPr="00315FC1">
        <w:rPr>
          <w:rFonts w:ascii="Times New Roman" w:hAnsi="Times New Roman"/>
          <w:color w:val="0000FF"/>
          <w:spacing w:val="-6"/>
          <w:sz w:val="24"/>
          <w:szCs w:val="24"/>
          <w:lang w:val="pl-PL"/>
          <w:rPrChange w:id="1580" w:author="ThaiNN" w:date="2008-12-09T15:09:00Z">
            <w:rPr>
              <w:rFonts w:ascii="Times New Roman" w:hAnsi="Times New Roman"/>
              <w:spacing w:val="-6"/>
              <w:sz w:val="24"/>
              <w:szCs w:val="24"/>
              <w:lang w:val="pl-PL"/>
            </w:rPr>
          </w:rPrChange>
        </w:rPr>
        <w:t xml:space="preserve">bảo vệ từ cơ sở </w:t>
      </w:r>
      <w:r w:rsidR="008C5FFB" w:rsidRPr="00315FC1">
        <w:rPr>
          <w:rFonts w:ascii="Times New Roman" w:hAnsi="Times New Roman"/>
          <w:color w:val="0000FF"/>
          <w:spacing w:val="-6"/>
          <w:sz w:val="24"/>
          <w:szCs w:val="24"/>
          <w:lang w:val="pl-PL"/>
          <w:rPrChange w:id="1581" w:author="ThaiNN" w:date="2008-12-09T15:09:00Z">
            <w:rPr>
              <w:rFonts w:ascii="Times New Roman" w:hAnsi="Times New Roman"/>
              <w:spacing w:val="-6"/>
              <w:sz w:val="24"/>
              <w:szCs w:val="24"/>
              <w:lang w:val="pl-PL"/>
            </w:rPr>
          </w:rPrChange>
        </w:rPr>
        <w:t>cứu hộ của mình</w:t>
      </w:r>
      <w:r w:rsidRPr="00315FC1">
        <w:rPr>
          <w:rFonts w:ascii="Times New Roman" w:hAnsi="Times New Roman"/>
          <w:color w:val="0000FF"/>
          <w:spacing w:val="-6"/>
          <w:sz w:val="24"/>
          <w:szCs w:val="24"/>
          <w:lang w:val="pl-PL"/>
          <w:rPrChange w:id="1582" w:author="ThaiNN" w:date="2008-12-09T15:09:00Z">
            <w:rPr>
              <w:rFonts w:ascii="Times New Roman" w:hAnsi="Times New Roman"/>
              <w:spacing w:val="-6"/>
              <w:sz w:val="24"/>
              <w:szCs w:val="24"/>
              <w:lang w:val="pl-PL"/>
            </w:rPr>
          </w:rPrChange>
        </w:rPr>
        <w:t xml:space="preserve"> vào nơi </w:t>
      </w:r>
      <w:r w:rsidR="008C5FFB" w:rsidRPr="00315FC1">
        <w:rPr>
          <w:rFonts w:ascii="Times New Roman" w:hAnsi="Times New Roman"/>
          <w:color w:val="0000FF"/>
          <w:spacing w:val="-6"/>
          <w:sz w:val="24"/>
          <w:szCs w:val="24"/>
          <w:lang w:val="pl-PL"/>
          <w:rPrChange w:id="1583" w:author="ThaiNN" w:date="2008-12-09T15:09:00Z">
            <w:rPr>
              <w:rFonts w:ascii="Times New Roman" w:hAnsi="Times New Roman"/>
              <w:spacing w:val="-6"/>
              <w:sz w:val="24"/>
              <w:szCs w:val="24"/>
              <w:lang w:val="pl-PL"/>
            </w:rPr>
          </w:rPrChange>
        </w:rPr>
        <w:t>sinh sống</w:t>
      </w:r>
      <w:r w:rsidRPr="00315FC1">
        <w:rPr>
          <w:rFonts w:ascii="Times New Roman" w:hAnsi="Times New Roman"/>
          <w:color w:val="0000FF"/>
          <w:spacing w:val="-6"/>
          <w:sz w:val="24"/>
          <w:szCs w:val="24"/>
          <w:lang w:val="pl-PL"/>
          <w:rPrChange w:id="1584" w:author="ThaiNN" w:date="2008-12-09T15:09:00Z">
            <w:rPr>
              <w:rFonts w:ascii="Times New Roman" w:hAnsi="Times New Roman"/>
              <w:spacing w:val="-6"/>
              <w:sz w:val="24"/>
              <w:szCs w:val="24"/>
              <w:lang w:val="pl-PL"/>
            </w:rPr>
          </w:rPrChange>
        </w:rPr>
        <w:t xml:space="preserve"> tự nhiên của chúng; </w:t>
      </w:r>
    </w:p>
    <w:p w14:paraId="1F8E89AE" w14:textId="77777777" w:rsidR="007C7F91" w:rsidRPr="00315FC1" w:rsidRDefault="007C7F91" w:rsidP="00AC391C">
      <w:pPr>
        <w:spacing w:before="60" w:after="60"/>
        <w:ind w:firstLine="720"/>
        <w:jc w:val="both"/>
        <w:rPr>
          <w:rFonts w:ascii="Times New Roman" w:hAnsi="Times New Roman"/>
          <w:color w:val="0000FF"/>
          <w:sz w:val="24"/>
          <w:szCs w:val="24"/>
          <w:lang w:val="pl-PL"/>
          <w:rPrChange w:id="1585" w:author="ThaiNN" w:date="2008-12-09T15:09:00Z">
            <w:rPr>
              <w:rFonts w:ascii="Times New Roman" w:hAnsi="Times New Roman"/>
              <w:sz w:val="24"/>
              <w:szCs w:val="24"/>
              <w:lang w:val="pl-PL"/>
            </w:rPr>
          </w:rPrChange>
        </w:rPr>
      </w:pPr>
      <w:r w:rsidRPr="00315FC1">
        <w:rPr>
          <w:rFonts w:ascii="Times New Roman" w:hAnsi="Times New Roman"/>
          <w:color w:val="0000FF"/>
          <w:spacing w:val="-6"/>
          <w:sz w:val="24"/>
          <w:szCs w:val="24"/>
          <w:lang w:val="pl-PL"/>
          <w:rPrChange w:id="1586" w:author="ThaiNN" w:date="2008-12-09T15:09:00Z">
            <w:rPr>
              <w:rFonts w:ascii="Times New Roman" w:hAnsi="Times New Roman"/>
              <w:spacing w:val="-6"/>
              <w:sz w:val="24"/>
              <w:szCs w:val="24"/>
              <w:lang w:val="pl-PL"/>
            </w:rPr>
          </w:rPrChange>
        </w:rPr>
        <w:t xml:space="preserve">e) </w:t>
      </w:r>
      <w:r w:rsidR="00DF73C7" w:rsidRPr="00315FC1">
        <w:rPr>
          <w:rFonts w:ascii="Times New Roman" w:hAnsi="Times New Roman"/>
          <w:color w:val="0000FF"/>
          <w:sz w:val="24"/>
          <w:szCs w:val="24"/>
          <w:lang w:val="pl-PL"/>
          <w:rPrChange w:id="1587" w:author="ThaiNN" w:date="2008-12-09T15:09:00Z">
            <w:rPr>
              <w:rFonts w:ascii="Times New Roman" w:hAnsi="Times New Roman"/>
              <w:sz w:val="24"/>
              <w:szCs w:val="24"/>
              <w:lang w:val="pl-PL"/>
            </w:rPr>
          </w:rPrChange>
        </w:rPr>
        <w:t>N</w:t>
      </w:r>
      <w:r w:rsidRPr="00315FC1">
        <w:rPr>
          <w:rFonts w:ascii="Times New Roman" w:hAnsi="Times New Roman"/>
          <w:color w:val="0000FF"/>
          <w:sz w:val="24"/>
          <w:szCs w:val="24"/>
          <w:lang w:val="pl-PL"/>
          <w:rPrChange w:id="1588" w:author="ThaiNN" w:date="2008-12-09T15:09:00Z">
            <w:rPr>
              <w:rFonts w:ascii="Times New Roman" w:hAnsi="Times New Roman"/>
              <w:sz w:val="24"/>
              <w:szCs w:val="24"/>
              <w:lang w:val="pl-PL"/>
            </w:rPr>
          </w:rPrChange>
        </w:rPr>
        <w:t>ghĩa vụ khác theo quy định của pháp luật.</w:t>
      </w:r>
    </w:p>
    <w:p w14:paraId="3A44A444"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1589"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590" w:author="ThaiNN" w:date="2008-12-09T15:09:00Z">
            <w:rPr>
              <w:rFonts w:ascii="Times New Roman" w:hAnsi="Times New Roman"/>
              <w:b/>
              <w:sz w:val="24"/>
              <w:szCs w:val="24"/>
              <w:lang w:val="pl-PL"/>
            </w:rPr>
          </w:rPrChange>
        </w:rPr>
        <w:t xml:space="preserve">Điều 44. </w:t>
      </w:r>
      <w:r w:rsidR="00EF4032" w:rsidRPr="00315FC1">
        <w:rPr>
          <w:rFonts w:ascii="Times New Roman" w:hAnsi="Times New Roman"/>
          <w:b/>
          <w:color w:val="0000FF"/>
          <w:sz w:val="24"/>
          <w:szCs w:val="24"/>
          <w:lang w:val="pl-PL"/>
          <w:rPrChange w:id="1591" w:author="ThaiNN" w:date="2008-12-09T15:09:00Z">
            <w:rPr>
              <w:rFonts w:ascii="Times New Roman" w:hAnsi="Times New Roman"/>
              <w:b/>
              <w:sz w:val="24"/>
              <w:szCs w:val="24"/>
              <w:lang w:val="pl-PL"/>
            </w:rPr>
          </w:rPrChange>
        </w:rPr>
        <w:t>L</w:t>
      </w:r>
      <w:r w:rsidR="001415F0" w:rsidRPr="00315FC1">
        <w:rPr>
          <w:rFonts w:ascii="Times New Roman" w:hAnsi="Times New Roman"/>
          <w:b/>
          <w:color w:val="0000FF"/>
          <w:sz w:val="24"/>
          <w:szCs w:val="24"/>
          <w:lang w:val="pl-PL"/>
          <w:rPrChange w:id="1592" w:author="ThaiNN" w:date="2008-12-09T15:09:00Z">
            <w:rPr>
              <w:rFonts w:ascii="Times New Roman" w:hAnsi="Times New Roman"/>
              <w:b/>
              <w:color w:val="000000"/>
              <w:sz w:val="24"/>
              <w:szCs w:val="24"/>
              <w:lang w:val="pl-PL"/>
            </w:rPr>
          </w:rPrChange>
        </w:rPr>
        <w:t xml:space="preserve">oài hoang dã </w:t>
      </w:r>
      <w:r w:rsidR="00CA3545" w:rsidRPr="00315FC1">
        <w:rPr>
          <w:rFonts w:ascii="Times New Roman" w:hAnsi="Times New Roman"/>
          <w:b/>
          <w:color w:val="0000FF"/>
          <w:sz w:val="24"/>
          <w:szCs w:val="24"/>
          <w:lang w:val="pl-PL"/>
          <w:rPrChange w:id="1593" w:author="ThaiNN" w:date="2008-12-09T15:09:00Z">
            <w:rPr>
              <w:rFonts w:ascii="Times New Roman" w:hAnsi="Times New Roman"/>
              <w:b/>
              <w:color w:val="000000"/>
              <w:sz w:val="24"/>
              <w:szCs w:val="24"/>
              <w:lang w:val="pl-PL"/>
            </w:rPr>
          </w:rPrChange>
        </w:rPr>
        <w:t xml:space="preserve">bị </w:t>
      </w:r>
      <w:r w:rsidR="001415F0" w:rsidRPr="00315FC1">
        <w:rPr>
          <w:rFonts w:ascii="Times New Roman" w:hAnsi="Times New Roman"/>
          <w:b/>
          <w:color w:val="0000FF"/>
          <w:sz w:val="24"/>
          <w:szCs w:val="24"/>
          <w:lang w:val="pl-PL"/>
          <w:rPrChange w:id="1594" w:author="ThaiNN" w:date="2008-12-09T15:09:00Z">
            <w:rPr>
              <w:rFonts w:ascii="Times New Roman" w:hAnsi="Times New Roman"/>
              <w:b/>
              <w:color w:val="000000"/>
              <w:sz w:val="24"/>
              <w:szCs w:val="24"/>
              <w:lang w:val="pl-PL"/>
            </w:rPr>
          </w:rPrChange>
        </w:rPr>
        <w:t>cấm khai thác</w:t>
      </w:r>
      <w:r w:rsidR="001415F0" w:rsidRPr="00315FC1">
        <w:rPr>
          <w:rFonts w:ascii="Times New Roman" w:hAnsi="Times New Roman"/>
          <w:b/>
          <w:color w:val="0000FF"/>
          <w:sz w:val="24"/>
          <w:szCs w:val="24"/>
          <w:lang w:val="pl-PL"/>
          <w:rPrChange w:id="1595" w:author="ThaiNN" w:date="2008-12-09T15:09:00Z">
            <w:rPr>
              <w:rFonts w:ascii="Times New Roman" w:hAnsi="Times New Roman"/>
              <w:b/>
              <w:sz w:val="24"/>
              <w:szCs w:val="24"/>
              <w:lang w:val="pl-PL"/>
            </w:rPr>
          </w:rPrChange>
        </w:rPr>
        <w:t xml:space="preserve"> </w:t>
      </w:r>
      <w:r w:rsidR="008615A6" w:rsidRPr="00315FC1">
        <w:rPr>
          <w:rFonts w:ascii="Times New Roman" w:hAnsi="Times New Roman"/>
          <w:b/>
          <w:color w:val="0000FF"/>
          <w:sz w:val="24"/>
          <w:szCs w:val="24"/>
          <w:lang w:val="pl-PL"/>
          <w:rPrChange w:id="1596" w:author="ThaiNN" w:date="2008-12-09T15:09:00Z">
            <w:rPr>
              <w:rFonts w:ascii="Times New Roman" w:hAnsi="Times New Roman"/>
              <w:b/>
              <w:sz w:val="24"/>
              <w:szCs w:val="24"/>
              <w:lang w:val="pl-PL"/>
            </w:rPr>
          </w:rPrChange>
        </w:rPr>
        <w:t xml:space="preserve">và </w:t>
      </w:r>
      <w:r w:rsidR="001415F0" w:rsidRPr="00315FC1">
        <w:rPr>
          <w:rFonts w:ascii="Times New Roman" w:hAnsi="Times New Roman"/>
          <w:b/>
          <w:color w:val="0000FF"/>
          <w:sz w:val="24"/>
          <w:szCs w:val="24"/>
          <w:lang w:val="pl-PL"/>
          <w:rPrChange w:id="1597" w:author="ThaiNN" w:date="2008-12-09T15:09:00Z">
            <w:rPr>
              <w:rFonts w:ascii="Times New Roman" w:hAnsi="Times New Roman"/>
              <w:b/>
              <w:sz w:val="24"/>
              <w:szCs w:val="24"/>
              <w:lang w:val="pl-PL"/>
            </w:rPr>
          </w:rPrChange>
        </w:rPr>
        <w:t>loài hoang dã</w:t>
      </w:r>
      <w:r w:rsidR="001415F0" w:rsidRPr="00315FC1">
        <w:rPr>
          <w:rFonts w:ascii="Times New Roman" w:hAnsi="Times New Roman"/>
          <w:color w:val="0000FF"/>
          <w:sz w:val="24"/>
          <w:szCs w:val="24"/>
          <w:lang w:val="pl-PL"/>
          <w:rPrChange w:id="1598" w:author="ThaiNN" w:date="2008-12-09T15:09:00Z">
            <w:rPr>
              <w:rFonts w:ascii="Times New Roman" w:hAnsi="Times New Roman"/>
              <w:sz w:val="24"/>
              <w:szCs w:val="24"/>
              <w:lang w:val="pl-PL"/>
            </w:rPr>
          </w:rPrChange>
        </w:rPr>
        <w:t xml:space="preserve"> </w:t>
      </w:r>
      <w:r w:rsidR="001415F0" w:rsidRPr="00315FC1">
        <w:rPr>
          <w:rFonts w:ascii="Times New Roman" w:hAnsi="Times New Roman"/>
          <w:b/>
          <w:color w:val="0000FF"/>
          <w:sz w:val="24"/>
          <w:szCs w:val="24"/>
          <w:lang w:val="pl-PL"/>
          <w:rPrChange w:id="1599" w:author="ThaiNN" w:date="2008-12-09T15:09:00Z">
            <w:rPr>
              <w:rFonts w:ascii="Times New Roman" w:hAnsi="Times New Roman"/>
              <w:b/>
              <w:sz w:val="24"/>
              <w:szCs w:val="24"/>
              <w:lang w:val="pl-PL"/>
            </w:rPr>
          </w:rPrChange>
        </w:rPr>
        <w:t xml:space="preserve">được </w:t>
      </w:r>
      <w:r w:rsidR="008615A6" w:rsidRPr="00315FC1">
        <w:rPr>
          <w:rFonts w:ascii="Times New Roman" w:hAnsi="Times New Roman"/>
          <w:b/>
          <w:color w:val="0000FF"/>
          <w:sz w:val="24"/>
          <w:szCs w:val="24"/>
          <w:lang w:val="pl-PL"/>
          <w:rPrChange w:id="1600" w:author="ThaiNN" w:date="2008-12-09T15:09:00Z">
            <w:rPr>
              <w:rFonts w:ascii="Times New Roman" w:hAnsi="Times New Roman"/>
              <w:b/>
              <w:sz w:val="24"/>
              <w:szCs w:val="24"/>
              <w:lang w:val="pl-PL"/>
            </w:rPr>
          </w:rPrChange>
        </w:rPr>
        <w:t>k</w:t>
      </w:r>
      <w:r w:rsidRPr="00315FC1">
        <w:rPr>
          <w:rFonts w:ascii="Times New Roman" w:hAnsi="Times New Roman"/>
          <w:b/>
          <w:color w:val="0000FF"/>
          <w:sz w:val="24"/>
          <w:szCs w:val="24"/>
          <w:lang w:val="pl-PL"/>
          <w:rPrChange w:id="1601" w:author="ThaiNN" w:date="2008-12-09T15:09:00Z">
            <w:rPr>
              <w:rFonts w:ascii="Times New Roman" w:hAnsi="Times New Roman"/>
              <w:b/>
              <w:sz w:val="24"/>
              <w:szCs w:val="24"/>
              <w:lang w:val="pl-PL"/>
            </w:rPr>
          </w:rPrChange>
        </w:rPr>
        <w:t xml:space="preserve">hai thác có điều kiện </w:t>
      </w:r>
      <w:r w:rsidR="00512684" w:rsidRPr="00315FC1">
        <w:rPr>
          <w:rFonts w:ascii="Times New Roman" w:hAnsi="Times New Roman"/>
          <w:b/>
          <w:color w:val="0000FF"/>
          <w:sz w:val="24"/>
          <w:szCs w:val="24"/>
          <w:lang w:val="pl-PL"/>
          <w:rPrChange w:id="1602" w:author="ThaiNN" w:date="2008-12-09T15:09:00Z">
            <w:rPr>
              <w:rFonts w:ascii="Times New Roman" w:hAnsi="Times New Roman"/>
              <w:b/>
              <w:sz w:val="24"/>
              <w:szCs w:val="24"/>
              <w:lang w:val="pl-PL"/>
            </w:rPr>
          </w:rPrChange>
        </w:rPr>
        <w:t>trong</w:t>
      </w:r>
      <w:r w:rsidRPr="00315FC1">
        <w:rPr>
          <w:rFonts w:ascii="Times New Roman" w:hAnsi="Times New Roman"/>
          <w:b/>
          <w:color w:val="0000FF"/>
          <w:sz w:val="24"/>
          <w:szCs w:val="24"/>
          <w:lang w:val="pl-PL"/>
          <w:rPrChange w:id="1603" w:author="ThaiNN" w:date="2008-12-09T15:09:00Z">
            <w:rPr>
              <w:rFonts w:ascii="Times New Roman" w:hAnsi="Times New Roman"/>
              <w:b/>
              <w:sz w:val="24"/>
              <w:szCs w:val="24"/>
              <w:lang w:val="pl-PL"/>
            </w:rPr>
          </w:rPrChange>
        </w:rPr>
        <w:t xml:space="preserve"> tự nhiên</w:t>
      </w:r>
      <w:r w:rsidR="00031F39" w:rsidRPr="00315FC1">
        <w:rPr>
          <w:rFonts w:ascii="Times New Roman" w:hAnsi="Times New Roman"/>
          <w:b/>
          <w:color w:val="0000FF"/>
          <w:sz w:val="24"/>
          <w:szCs w:val="24"/>
          <w:lang w:val="pl-PL"/>
          <w:rPrChange w:id="1604" w:author="ThaiNN" w:date="2008-12-09T15:09:00Z">
            <w:rPr>
              <w:rFonts w:ascii="Times New Roman" w:hAnsi="Times New Roman"/>
              <w:b/>
              <w:sz w:val="24"/>
              <w:szCs w:val="24"/>
              <w:lang w:val="pl-PL"/>
            </w:rPr>
          </w:rPrChange>
        </w:rPr>
        <w:t xml:space="preserve"> </w:t>
      </w:r>
    </w:p>
    <w:p w14:paraId="765E8630"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60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606" w:author="ThaiNN" w:date="2008-12-09T15:09:00Z">
            <w:rPr>
              <w:rFonts w:ascii="Times New Roman" w:hAnsi="Times New Roman"/>
              <w:sz w:val="24"/>
              <w:szCs w:val="24"/>
              <w:lang w:val="pl-PL"/>
            </w:rPr>
          </w:rPrChange>
        </w:rPr>
        <w:t xml:space="preserve">1. Việc khai thác </w:t>
      </w:r>
      <w:r w:rsidR="00DF73C7" w:rsidRPr="00315FC1">
        <w:rPr>
          <w:rFonts w:ascii="Times New Roman" w:hAnsi="Times New Roman"/>
          <w:color w:val="0000FF"/>
          <w:sz w:val="24"/>
          <w:szCs w:val="24"/>
          <w:lang w:val="pl-PL"/>
          <w:rPrChange w:id="1607" w:author="ThaiNN" w:date="2008-12-09T15:09:00Z">
            <w:rPr>
              <w:rFonts w:ascii="Times New Roman" w:hAnsi="Times New Roman"/>
              <w:sz w:val="24"/>
              <w:szCs w:val="24"/>
              <w:lang w:val="pl-PL"/>
            </w:rPr>
          </w:rPrChange>
        </w:rPr>
        <w:t xml:space="preserve">có điều kiện </w:t>
      </w:r>
      <w:r w:rsidR="007B2823" w:rsidRPr="00315FC1">
        <w:rPr>
          <w:rFonts w:ascii="Times New Roman" w:hAnsi="Times New Roman"/>
          <w:color w:val="0000FF"/>
          <w:sz w:val="24"/>
          <w:szCs w:val="24"/>
          <w:lang w:val="pl-PL"/>
          <w:rPrChange w:id="1608" w:author="ThaiNN" w:date="2008-12-09T15:09:00Z">
            <w:rPr>
              <w:rFonts w:ascii="Times New Roman" w:hAnsi="Times New Roman"/>
              <w:sz w:val="24"/>
              <w:szCs w:val="24"/>
              <w:lang w:val="pl-PL"/>
            </w:rPr>
          </w:rPrChange>
        </w:rPr>
        <w:t xml:space="preserve">loài hoang dã </w:t>
      </w:r>
      <w:r w:rsidR="00512684" w:rsidRPr="00315FC1">
        <w:rPr>
          <w:rFonts w:ascii="Times New Roman" w:hAnsi="Times New Roman"/>
          <w:color w:val="0000FF"/>
          <w:sz w:val="24"/>
          <w:szCs w:val="24"/>
          <w:lang w:val="pl-PL"/>
          <w:rPrChange w:id="1609" w:author="ThaiNN" w:date="2008-12-09T15:09:00Z">
            <w:rPr>
              <w:rFonts w:ascii="Times New Roman" w:hAnsi="Times New Roman"/>
              <w:sz w:val="24"/>
              <w:szCs w:val="24"/>
              <w:lang w:val="pl-PL"/>
            </w:rPr>
          </w:rPrChange>
        </w:rPr>
        <w:t>trong</w:t>
      </w:r>
      <w:r w:rsidRPr="00315FC1">
        <w:rPr>
          <w:rFonts w:ascii="Times New Roman" w:hAnsi="Times New Roman"/>
          <w:color w:val="0000FF"/>
          <w:sz w:val="24"/>
          <w:szCs w:val="24"/>
          <w:lang w:val="pl-PL"/>
          <w:rPrChange w:id="1610" w:author="ThaiNN" w:date="2008-12-09T15:09:00Z">
            <w:rPr>
              <w:rFonts w:ascii="Times New Roman" w:hAnsi="Times New Roman"/>
              <w:sz w:val="24"/>
              <w:szCs w:val="24"/>
              <w:lang w:val="pl-PL"/>
            </w:rPr>
          </w:rPrChange>
        </w:rPr>
        <w:t xml:space="preserve"> tự nhiên được thực hiện theo quy định của pháp luật về bảo vệ và phát triển rừng, pháp luật về thuỷ sản và</w:t>
      </w:r>
      <w:r w:rsidR="00DF73C7" w:rsidRPr="00315FC1">
        <w:rPr>
          <w:rFonts w:ascii="Times New Roman" w:hAnsi="Times New Roman"/>
          <w:color w:val="0000FF"/>
          <w:sz w:val="24"/>
          <w:szCs w:val="24"/>
          <w:lang w:val="pl-PL"/>
          <w:rPrChange w:id="1611" w:author="ThaiNN" w:date="2008-12-09T15:09:00Z">
            <w:rPr>
              <w:rFonts w:ascii="Times New Roman" w:hAnsi="Times New Roman"/>
              <w:sz w:val="24"/>
              <w:szCs w:val="24"/>
              <w:lang w:val="pl-PL"/>
            </w:rPr>
          </w:rPrChange>
        </w:rPr>
        <w:t xml:space="preserve"> các</w:t>
      </w:r>
      <w:r w:rsidRPr="00315FC1">
        <w:rPr>
          <w:rFonts w:ascii="Times New Roman" w:hAnsi="Times New Roman"/>
          <w:color w:val="0000FF"/>
          <w:sz w:val="24"/>
          <w:szCs w:val="24"/>
          <w:lang w:val="pl-PL"/>
          <w:rPrChange w:id="1612" w:author="ThaiNN" w:date="2008-12-09T15:09:00Z">
            <w:rPr>
              <w:rFonts w:ascii="Times New Roman" w:hAnsi="Times New Roman"/>
              <w:sz w:val="24"/>
              <w:szCs w:val="24"/>
              <w:lang w:val="pl-PL"/>
            </w:rPr>
          </w:rPrChange>
        </w:rPr>
        <w:t xml:space="preserve"> quy định khác của pháp luật có liên quan.</w:t>
      </w:r>
    </w:p>
    <w:p w14:paraId="234ED633" w14:textId="77777777" w:rsidR="007C7F91" w:rsidRPr="00315FC1" w:rsidRDefault="007C7F91" w:rsidP="00EF4032">
      <w:pPr>
        <w:spacing w:before="60" w:after="60"/>
        <w:ind w:firstLine="720"/>
        <w:jc w:val="both"/>
        <w:rPr>
          <w:rFonts w:ascii="Times New Roman" w:hAnsi="Times New Roman"/>
          <w:color w:val="0000FF"/>
          <w:spacing w:val="4"/>
          <w:sz w:val="24"/>
          <w:szCs w:val="24"/>
          <w:u w:val="single"/>
          <w:lang w:val="pl-PL"/>
          <w:rPrChange w:id="1613" w:author="ThaiNN" w:date="2008-12-09T15:09:00Z">
            <w:rPr>
              <w:rFonts w:ascii="Times New Roman" w:hAnsi="Times New Roman"/>
              <w:color w:val="000000"/>
              <w:spacing w:val="4"/>
              <w:sz w:val="24"/>
              <w:szCs w:val="24"/>
              <w:u w:val="single"/>
              <w:lang w:val="pl-PL"/>
            </w:rPr>
          </w:rPrChange>
        </w:rPr>
      </w:pPr>
      <w:r w:rsidRPr="00315FC1">
        <w:rPr>
          <w:rFonts w:ascii="Times New Roman" w:hAnsi="Times New Roman"/>
          <w:color w:val="0000FF"/>
          <w:sz w:val="24"/>
          <w:szCs w:val="24"/>
          <w:lang w:val="pl-PL"/>
          <w:rPrChange w:id="1614" w:author="ThaiNN" w:date="2008-12-09T15:09:00Z">
            <w:rPr>
              <w:rFonts w:ascii="Times New Roman" w:hAnsi="Times New Roman"/>
              <w:sz w:val="24"/>
              <w:szCs w:val="24"/>
              <w:lang w:val="pl-PL"/>
            </w:rPr>
          </w:rPrChange>
        </w:rPr>
        <w:t xml:space="preserve">2. </w:t>
      </w:r>
      <w:r w:rsidR="005A05A4" w:rsidRPr="00315FC1">
        <w:rPr>
          <w:rFonts w:ascii="Times New Roman" w:hAnsi="Times New Roman"/>
          <w:color w:val="0000FF"/>
          <w:spacing w:val="4"/>
          <w:sz w:val="24"/>
          <w:szCs w:val="24"/>
          <w:lang w:val="pl-PL"/>
          <w:rPrChange w:id="1615" w:author="ThaiNN" w:date="2008-12-09T15:09:00Z">
            <w:rPr>
              <w:rFonts w:ascii="Times New Roman" w:hAnsi="Times New Roman"/>
              <w:color w:val="000000"/>
              <w:spacing w:val="4"/>
              <w:sz w:val="24"/>
              <w:szCs w:val="24"/>
              <w:lang w:val="pl-PL"/>
            </w:rPr>
          </w:rPrChange>
        </w:rPr>
        <w:t>Bộ Nông nghiệp và Phát triển nông thôn</w:t>
      </w:r>
      <w:r w:rsidR="003E2573" w:rsidRPr="00315FC1">
        <w:rPr>
          <w:rFonts w:ascii="Times New Roman" w:hAnsi="Times New Roman"/>
          <w:color w:val="0000FF"/>
          <w:spacing w:val="4"/>
          <w:sz w:val="24"/>
          <w:szCs w:val="24"/>
          <w:lang w:val="pl-PL"/>
          <w:rPrChange w:id="1616" w:author="ThaiNN" w:date="2008-12-09T15:09:00Z">
            <w:rPr>
              <w:rFonts w:ascii="Times New Roman" w:hAnsi="Times New Roman"/>
              <w:color w:val="000000"/>
              <w:spacing w:val="4"/>
              <w:sz w:val="24"/>
              <w:szCs w:val="24"/>
              <w:lang w:val="pl-PL"/>
            </w:rPr>
          </w:rPrChange>
        </w:rPr>
        <w:t xml:space="preserve"> chủ trì phối hợp với Bộ Tài nguyên và Môi trường</w:t>
      </w:r>
      <w:r w:rsidR="005A05A4" w:rsidRPr="00315FC1">
        <w:rPr>
          <w:rFonts w:ascii="Times New Roman" w:hAnsi="Times New Roman"/>
          <w:color w:val="0000FF"/>
          <w:spacing w:val="4"/>
          <w:sz w:val="24"/>
          <w:szCs w:val="24"/>
          <w:lang w:val="pl-PL"/>
          <w:rPrChange w:id="1617" w:author="ThaiNN" w:date="2008-12-09T15:09:00Z">
            <w:rPr>
              <w:rFonts w:ascii="Times New Roman" w:hAnsi="Times New Roman"/>
              <w:color w:val="000000"/>
              <w:spacing w:val="4"/>
              <w:sz w:val="24"/>
              <w:szCs w:val="24"/>
              <w:lang w:val="pl-PL"/>
            </w:rPr>
          </w:rPrChange>
        </w:rPr>
        <w:t xml:space="preserve"> </w:t>
      </w:r>
      <w:r w:rsidR="00DF73C7" w:rsidRPr="00315FC1">
        <w:rPr>
          <w:rFonts w:ascii="Times New Roman" w:hAnsi="Times New Roman"/>
          <w:color w:val="0000FF"/>
          <w:spacing w:val="4"/>
          <w:sz w:val="24"/>
          <w:szCs w:val="24"/>
          <w:lang w:val="pl-PL"/>
          <w:rPrChange w:id="1618" w:author="ThaiNN" w:date="2008-12-09T15:09:00Z">
            <w:rPr>
              <w:rFonts w:ascii="Times New Roman" w:hAnsi="Times New Roman"/>
              <w:color w:val="000000"/>
              <w:spacing w:val="4"/>
              <w:sz w:val="24"/>
              <w:szCs w:val="24"/>
              <w:lang w:val="pl-PL"/>
            </w:rPr>
          </w:rPrChange>
        </w:rPr>
        <w:t xml:space="preserve">quy định cụ thể việc bảo vệ loài </w:t>
      </w:r>
      <w:r w:rsidR="00710834" w:rsidRPr="00315FC1">
        <w:rPr>
          <w:rFonts w:ascii="Times New Roman" w:hAnsi="Times New Roman"/>
          <w:color w:val="0000FF"/>
          <w:spacing w:val="4"/>
          <w:sz w:val="24"/>
          <w:szCs w:val="24"/>
          <w:lang w:val="pl-PL"/>
          <w:rPrChange w:id="1619" w:author="ThaiNN" w:date="2008-12-09T15:09:00Z">
            <w:rPr>
              <w:rFonts w:ascii="Times New Roman" w:hAnsi="Times New Roman"/>
              <w:color w:val="000000"/>
              <w:spacing w:val="4"/>
              <w:sz w:val="24"/>
              <w:szCs w:val="24"/>
              <w:lang w:val="pl-PL"/>
            </w:rPr>
          </w:rPrChange>
        </w:rPr>
        <w:t xml:space="preserve">hoang dã </w:t>
      </w:r>
      <w:r w:rsidR="00EB6808" w:rsidRPr="00315FC1">
        <w:rPr>
          <w:rFonts w:ascii="Times New Roman" w:hAnsi="Times New Roman"/>
          <w:color w:val="0000FF"/>
          <w:spacing w:val="4"/>
          <w:sz w:val="24"/>
          <w:szCs w:val="24"/>
          <w:lang w:val="pl-PL"/>
          <w:rPrChange w:id="1620" w:author="ThaiNN" w:date="2008-12-09T15:09:00Z">
            <w:rPr>
              <w:rFonts w:ascii="Times New Roman" w:hAnsi="Times New Roman"/>
              <w:color w:val="000000"/>
              <w:spacing w:val="4"/>
              <w:sz w:val="24"/>
              <w:szCs w:val="24"/>
              <w:lang w:val="pl-PL"/>
            </w:rPr>
          </w:rPrChange>
        </w:rPr>
        <w:t xml:space="preserve">bị cấm khai thác trong tự nhiên và việc </w:t>
      </w:r>
      <w:r w:rsidR="00DF73C7" w:rsidRPr="00315FC1">
        <w:rPr>
          <w:rFonts w:ascii="Times New Roman" w:hAnsi="Times New Roman"/>
          <w:color w:val="0000FF"/>
          <w:spacing w:val="4"/>
          <w:sz w:val="24"/>
          <w:szCs w:val="24"/>
          <w:lang w:val="pl-PL"/>
          <w:rPrChange w:id="1621" w:author="ThaiNN" w:date="2008-12-09T15:09:00Z">
            <w:rPr>
              <w:rFonts w:ascii="Times New Roman" w:hAnsi="Times New Roman"/>
              <w:color w:val="000000"/>
              <w:spacing w:val="4"/>
              <w:sz w:val="24"/>
              <w:szCs w:val="24"/>
              <w:lang w:val="pl-PL"/>
            </w:rPr>
          </w:rPrChange>
        </w:rPr>
        <w:t xml:space="preserve">khai thác loài hoang dã được khai thác có điều kiện trong tự nhiên; </w:t>
      </w:r>
      <w:r w:rsidR="005A05A4" w:rsidRPr="00315FC1">
        <w:rPr>
          <w:rFonts w:ascii="Times New Roman" w:hAnsi="Times New Roman"/>
          <w:color w:val="0000FF"/>
          <w:spacing w:val="4"/>
          <w:sz w:val="24"/>
          <w:szCs w:val="24"/>
          <w:lang w:val="pl-PL"/>
          <w:rPrChange w:id="1622" w:author="ThaiNN" w:date="2008-12-09T15:09:00Z">
            <w:rPr>
              <w:rFonts w:ascii="Times New Roman" w:hAnsi="Times New Roman"/>
              <w:color w:val="000000"/>
              <w:spacing w:val="4"/>
              <w:sz w:val="24"/>
              <w:szCs w:val="24"/>
              <w:lang w:val="pl-PL"/>
            </w:rPr>
          </w:rPrChange>
        </w:rPr>
        <w:t xml:space="preserve">định kỳ công bố </w:t>
      </w:r>
      <w:r w:rsidR="003E2573" w:rsidRPr="00315FC1">
        <w:rPr>
          <w:rFonts w:ascii="Times New Roman" w:hAnsi="Times New Roman"/>
          <w:color w:val="0000FF"/>
          <w:spacing w:val="4"/>
          <w:sz w:val="24"/>
          <w:szCs w:val="24"/>
          <w:lang w:val="pl-PL"/>
          <w:rPrChange w:id="1623" w:author="ThaiNN" w:date="2008-12-09T15:09:00Z">
            <w:rPr>
              <w:rFonts w:ascii="Times New Roman" w:hAnsi="Times New Roman"/>
              <w:color w:val="000000"/>
              <w:spacing w:val="4"/>
              <w:sz w:val="24"/>
              <w:szCs w:val="24"/>
              <w:lang w:val="pl-PL"/>
            </w:rPr>
          </w:rPrChange>
        </w:rPr>
        <w:t>Danh mục loài hoang dã bị cấm khai thác</w:t>
      </w:r>
      <w:r w:rsidR="00EF4032" w:rsidRPr="00315FC1">
        <w:rPr>
          <w:rFonts w:ascii="Times New Roman" w:hAnsi="Times New Roman"/>
          <w:color w:val="0000FF"/>
          <w:spacing w:val="4"/>
          <w:sz w:val="24"/>
          <w:szCs w:val="24"/>
          <w:lang w:val="pl-PL"/>
          <w:rPrChange w:id="1624" w:author="ThaiNN" w:date="2008-12-09T15:09:00Z">
            <w:rPr>
              <w:rFonts w:ascii="Times New Roman" w:hAnsi="Times New Roman"/>
              <w:color w:val="000000"/>
              <w:spacing w:val="4"/>
              <w:sz w:val="24"/>
              <w:szCs w:val="24"/>
              <w:lang w:val="pl-PL"/>
            </w:rPr>
          </w:rPrChange>
        </w:rPr>
        <w:t xml:space="preserve"> trong tự nhiên</w:t>
      </w:r>
      <w:r w:rsidR="00DF73C7" w:rsidRPr="00315FC1">
        <w:rPr>
          <w:rFonts w:ascii="Times New Roman" w:hAnsi="Times New Roman"/>
          <w:color w:val="0000FF"/>
          <w:spacing w:val="4"/>
          <w:sz w:val="24"/>
          <w:szCs w:val="24"/>
          <w:lang w:val="pl-PL"/>
          <w:rPrChange w:id="1625" w:author="ThaiNN" w:date="2008-12-09T15:09:00Z">
            <w:rPr>
              <w:rFonts w:ascii="Times New Roman" w:hAnsi="Times New Roman"/>
              <w:color w:val="000000"/>
              <w:spacing w:val="4"/>
              <w:sz w:val="24"/>
              <w:szCs w:val="24"/>
              <w:lang w:val="pl-PL"/>
            </w:rPr>
          </w:rPrChange>
        </w:rPr>
        <w:t xml:space="preserve"> và</w:t>
      </w:r>
      <w:r w:rsidR="003E2573" w:rsidRPr="00315FC1">
        <w:rPr>
          <w:rFonts w:ascii="Times New Roman" w:hAnsi="Times New Roman"/>
          <w:color w:val="0000FF"/>
          <w:spacing w:val="4"/>
          <w:sz w:val="24"/>
          <w:szCs w:val="24"/>
          <w:lang w:val="pl-PL"/>
          <w:rPrChange w:id="1626" w:author="ThaiNN" w:date="2008-12-09T15:09:00Z">
            <w:rPr>
              <w:rFonts w:ascii="Times New Roman" w:hAnsi="Times New Roman"/>
              <w:color w:val="000000"/>
              <w:spacing w:val="4"/>
              <w:sz w:val="24"/>
              <w:szCs w:val="24"/>
              <w:lang w:val="pl-PL"/>
            </w:rPr>
          </w:rPrChange>
        </w:rPr>
        <w:t xml:space="preserve"> </w:t>
      </w:r>
      <w:r w:rsidR="005A05A4" w:rsidRPr="00315FC1">
        <w:rPr>
          <w:rFonts w:ascii="Times New Roman" w:hAnsi="Times New Roman"/>
          <w:color w:val="0000FF"/>
          <w:spacing w:val="4"/>
          <w:sz w:val="24"/>
          <w:szCs w:val="24"/>
          <w:lang w:val="pl-PL"/>
          <w:rPrChange w:id="1627" w:author="ThaiNN" w:date="2008-12-09T15:09:00Z">
            <w:rPr>
              <w:rFonts w:ascii="Times New Roman" w:hAnsi="Times New Roman"/>
              <w:color w:val="000000"/>
              <w:spacing w:val="4"/>
              <w:sz w:val="24"/>
              <w:szCs w:val="24"/>
              <w:lang w:val="pl-PL"/>
            </w:rPr>
          </w:rPrChange>
        </w:rPr>
        <w:t xml:space="preserve">Danh mục loài </w:t>
      </w:r>
      <w:r w:rsidR="003E2573" w:rsidRPr="00315FC1">
        <w:rPr>
          <w:rFonts w:ascii="Times New Roman" w:hAnsi="Times New Roman"/>
          <w:color w:val="0000FF"/>
          <w:spacing w:val="4"/>
          <w:sz w:val="24"/>
          <w:szCs w:val="24"/>
          <w:lang w:val="pl-PL"/>
          <w:rPrChange w:id="1628" w:author="ThaiNN" w:date="2008-12-09T15:09:00Z">
            <w:rPr>
              <w:rFonts w:ascii="Times New Roman" w:hAnsi="Times New Roman"/>
              <w:color w:val="000000"/>
              <w:spacing w:val="4"/>
              <w:sz w:val="24"/>
              <w:szCs w:val="24"/>
              <w:lang w:val="pl-PL"/>
            </w:rPr>
          </w:rPrChange>
        </w:rPr>
        <w:t>hoang dã</w:t>
      </w:r>
      <w:r w:rsidR="005A05A4" w:rsidRPr="00315FC1">
        <w:rPr>
          <w:rFonts w:ascii="Times New Roman" w:hAnsi="Times New Roman"/>
          <w:color w:val="0000FF"/>
          <w:spacing w:val="4"/>
          <w:sz w:val="24"/>
          <w:szCs w:val="24"/>
          <w:lang w:val="pl-PL"/>
          <w:rPrChange w:id="1629" w:author="ThaiNN" w:date="2008-12-09T15:09:00Z">
            <w:rPr>
              <w:rFonts w:ascii="Times New Roman" w:hAnsi="Times New Roman"/>
              <w:color w:val="000000"/>
              <w:spacing w:val="4"/>
              <w:sz w:val="24"/>
              <w:szCs w:val="24"/>
              <w:lang w:val="pl-PL"/>
            </w:rPr>
          </w:rPrChange>
        </w:rPr>
        <w:t xml:space="preserve"> được khai thác có điều kiện </w:t>
      </w:r>
      <w:r w:rsidR="00512684" w:rsidRPr="00315FC1">
        <w:rPr>
          <w:rFonts w:ascii="Times New Roman" w:hAnsi="Times New Roman"/>
          <w:color w:val="0000FF"/>
          <w:spacing w:val="4"/>
          <w:sz w:val="24"/>
          <w:szCs w:val="24"/>
          <w:lang w:val="pl-PL"/>
          <w:rPrChange w:id="1630" w:author="ThaiNN" w:date="2008-12-09T15:09:00Z">
            <w:rPr>
              <w:rFonts w:ascii="Times New Roman" w:hAnsi="Times New Roman"/>
              <w:color w:val="000000"/>
              <w:spacing w:val="4"/>
              <w:sz w:val="24"/>
              <w:szCs w:val="24"/>
              <w:lang w:val="pl-PL"/>
            </w:rPr>
          </w:rPrChange>
        </w:rPr>
        <w:t>trong tự</w:t>
      </w:r>
      <w:r w:rsidR="005A05A4" w:rsidRPr="00315FC1">
        <w:rPr>
          <w:rFonts w:ascii="Times New Roman" w:hAnsi="Times New Roman"/>
          <w:color w:val="0000FF"/>
          <w:spacing w:val="4"/>
          <w:sz w:val="24"/>
          <w:szCs w:val="24"/>
          <w:lang w:val="pl-PL"/>
          <w:rPrChange w:id="1631" w:author="ThaiNN" w:date="2008-12-09T15:09:00Z">
            <w:rPr>
              <w:rFonts w:ascii="Times New Roman" w:hAnsi="Times New Roman"/>
              <w:color w:val="000000"/>
              <w:spacing w:val="4"/>
              <w:sz w:val="24"/>
              <w:szCs w:val="24"/>
              <w:lang w:val="pl-PL"/>
            </w:rPr>
          </w:rPrChange>
        </w:rPr>
        <w:t xml:space="preserve"> nhiên.</w:t>
      </w:r>
      <w:r w:rsidR="005A05A4" w:rsidRPr="00315FC1">
        <w:rPr>
          <w:rFonts w:ascii="Times New Roman" w:hAnsi="Times New Roman"/>
          <w:color w:val="0000FF"/>
          <w:spacing w:val="4"/>
          <w:sz w:val="24"/>
          <w:szCs w:val="24"/>
          <w:u w:val="single"/>
          <w:lang w:val="pl-PL"/>
          <w:rPrChange w:id="1632" w:author="ThaiNN" w:date="2008-12-09T15:09:00Z">
            <w:rPr>
              <w:rFonts w:ascii="Times New Roman" w:hAnsi="Times New Roman"/>
              <w:color w:val="000000"/>
              <w:spacing w:val="4"/>
              <w:sz w:val="24"/>
              <w:szCs w:val="24"/>
              <w:u w:val="single"/>
              <w:lang w:val="pl-PL"/>
            </w:rPr>
          </w:rPrChange>
        </w:rPr>
        <w:t xml:space="preserve"> </w:t>
      </w:r>
      <w:r w:rsidRPr="00315FC1">
        <w:rPr>
          <w:rFonts w:ascii="Times New Roman" w:hAnsi="Times New Roman"/>
          <w:color w:val="0000FF"/>
          <w:spacing w:val="4"/>
          <w:sz w:val="24"/>
          <w:szCs w:val="24"/>
          <w:u w:val="single"/>
          <w:lang w:val="pl-PL"/>
          <w:rPrChange w:id="1633" w:author="ThaiNN" w:date="2008-12-09T15:09:00Z">
            <w:rPr>
              <w:rFonts w:ascii="Times New Roman" w:hAnsi="Times New Roman"/>
              <w:color w:val="000000"/>
              <w:spacing w:val="4"/>
              <w:sz w:val="24"/>
              <w:szCs w:val="24"/>
              <w:u w:val="single"/>
              <w:lang w:val="pl-PL"/>
            </w:rPr>
          </w:rPrChange>
        </w:rPr>
        <w:t xml:space="preserve"> </w:t>
      </w:r>
      <w:r w:rsidR="00CA3545" w:rsidRPr="00315FC1">
        <w:rPr>
          <w:rFonts w:ascii="Times New Roman" w:hAnsi="Times New Roman"/>
          <w:color w:val="0000FF"/>
          <w:spacing w:val="4"/>
          <w:sz w:val="24"/>
          <w:szCs w:val="24"/>
          <w:u w:val="single"/>
          <w:lang w:val="pl-PL"/>
          <w:rPrChange w:id="1634" w:author="ThaiNN" w:date="2008-12-09T15:09:00Z">
            <w:rPr>
              <w:rFonts w:ascii="Times New Roman" w:hAnsi="Times New Roman"/>
              <w:color w:val="000000"/>
              <w:spacing w:val="4"/>
              <w:sz w:val="24"/>
              <w:szCs w:val="24"/>
              <w:u w:val="single"/>
              <w:lang w:val="pl-PL"/>
            </w:rPr>
          </w:rPrChange>
        </w:rPr>
        <w:t xml:space="preserve"> </w:t>
      </w:r>
    </w:p>
    <w:p w14:paraId="227C389F" w14:textId="77777777" w:rsidR="007C7F91" w:rsidRPr="00315FC1" w:rsidRDefault="007C7F91" w:rsidP="00F84A83">
      <w:pPr>
        <w:tabs>
          <w:tab w:val="num" w:pos="0"/>
        </w:tabs>
        <w:spacing w:before="240" w:after="120"/>
        <w:ind w:firstLine="720"/>
        <w:jc w:val="both"/>
        <w:outlineLvl w:val="1"/>
        <w:rPr>
          <w:rFonts w:ascii="Times New Roman" w:hAnsi="Times New Roman"/>
          <w:b/>
          <w:color w:val="0000FF"/>
          <w:sz w:val="24"/>
          <w:szCs w:val="24"/>
          <w:lang w:val="pl-PL"/>
          <w:rPrChange w:id="1635"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636" w:author="ThaiNN" w:date="2008-12-09T15:09:00Z">
            <w:rPr>
              <w:rFonts w:ascii="Times New Roman" w:hAnsi="Times New Roman"/>
              <w:b/>
              <w:sz w:val="24"/>
              <w:szCs w:val="24"/>
              <w:lang w:val="pl-PL"/>
            </w:rPr>
          </w:rPrChange>
        </w:rPr>
        <w:t>Điều 45</w:t>
      </w:r>
      <w:r w:rsidRPr="00315FC1">
        <w:rPr>
          <w:rFonts w:ascii="Times New Roman" w:hAnsi="Times New Roman"/>
          <w:color w:val="0000FF"/>
          <w:sz w:val="24"/>
          <w:szCs w:val="24"/>
          <w:lang w:val="pl-PL"/>
          <w:rPrChange w:id="1637" w:author="ThaiNN" w:date="2008-12-09T15:09:00Z">
            <w:rPr>
              <w:rFonts w:ascii="Times New Roman" w:hAnsi="Times New Roman"/>
              <w:sz w:val="24"/>
              <w:szCs w:val="24"/>
              <w:lang w:val="pl-PL"/>
            </w:rPr>
          </w:rPrChange>
        </w:rPr>
        <w:t xml:space="preserve">. </w:t>
      </w:r>
      <w:r w:rsidRPr="00315FC1">
        <w:rPr>
          <w:rFonts w:ascii="Times New Roman" w:hAnsi="Times New Roman"/>
          <w:b/>
          <w:color w:val="0000FF"/>
          <w:sz w:val="24"/>
          <w:szCs w:val="24"/>
          <w:lang w:val="pl-PL"/>
          <w:rPrChange w:id="1638" w:author="ThaiNN" w:date="2008-12-09T15:09:00Z">
            <w:rPr>
              <w:rFonts w:ascii="Times New Roman" w:hAnsi="Times New Roman"/>
              <w:b/>
              <w:sz w:val="24"/>
              <w:szCs w:val="24"/>
              <w:lang w:val="pl-PL"/>
            </w:rPr>
          </w:rPrChange>
        </w:rPr>
        <w:t>Nuôi, trồng loài thuộc Danh mục loài nguy cấp, quý, hiếm được ưu tiên bảo vệ</w:t>
      </w:r>
    </w:p>
    <w:p w14:paraId="1294FA4A" w14:textId="77777777" w:rsidR="007C7F91" w:rsidRPr="00315FC1" w:rsidRDefault="007C7F91" w:rsidP="00AC391C">
      <w:pPr>
        <w:tabs>
          <w:tab w:val="num" w:pos="0"/>
        </w:tabs>
        <w:spacing w:before="60" w:after="60"/>
        <w:ind w:firstLine="720"/>
        <w:jc w:val="both"/>
        <w:outlineLvl w:val="1"/>
        <w:rPr>
          <w:rFonts w:ascii="Times New Roman" w:hAnsi="Times New Roman"/>
          <w:color w:val="0000FF"/>
          <w:spacing w:val="4"/>
          <w:sz w:val="24"/>
          <w:szCs w:val="24"/>
          <w:lang w:val="pl-PL"/>
          <w:rPrChange w:id="1639" w:author="ThaiNN" w:date="2008-12-09T15:09:00Z">
            <w:rPr>
              <w:rFonts w:ascii="Times New Roman" w:hAnsi="Times New Roman"/>
              <w:spacing w:val="4"/>
              <w:sz w:val="24"/>
              <w:szCs w:val="24"/>
              <w:lang w:val="pl-PL"/>
            </w:rPr>
          </w:rPrChange>
        </w:rPr>
      </w:pPr>
      <w:r w:rsidRPr="00315FC1">
        <w:rPr>
          <w:rFonts w:ascii="Times New Roman" w:hAnsi="Times New Roman"/>
          <w:color w:val="0000FF"/>
          <w:spacing w:val="4"/>
          <w:sz w:val="24"/>
          <w:szCs w:val="24"/>
          <w:lang w:val="pl-PL"/>
          <w:rPrChange w:id="1640" w:author="ThaiNN" w:date="2008-12-09T15:09:00Z">
            <w:rPr>
              <w:rFonts w:ascii="Times New Roman" w:hAnsi="Times New Roman"/>
              <w:spacing w:val="4"/>
              <w:sz w:val="24"/>
              <w:szCs w:val="24"/>
              <w:lang w:val="pl-PL"/>
            </w:rPr>
          </w:rPrChange>
        </w:rPr>
        <w:t xml:space="preserve">1. </w:t>
      </w:r>
      <w:r w:rsidR="00512684" w:rsidRPr="00315FC1">
        <w:rPr>
          <w:rFonts w:ascii="Times New Roman" w:hAnsi="Times New Roman"/>
          <w:color w:val="0000FF"/>
          <w:spacing w:val="4"/>
          <w:sz w:val="24"/>
          <w:szCs w:val="24"/>
          <w:lang w:val="pl-PL"/>
          <w:rPrChange w:id="1641" w:author="ThaiNN" w:date="2008-12-09T15:09:00Z">
            <w:rPr>
              <w:rFonts w:ascii="Times New Roman" w:hAnsi="Times New Roman"/>
              <w:spacing w:val="4"/>
              <w:sz w:val="24"/>
              <w:szCs w:val="24"/>
              <w:lang w:val="pl-PL"/>
            </w:rPr>
          </w:rPrChange>
        </w:rPr>
        <w:t>L</w:t>
      </w:r>
      <w:r w:rsidRPr="00315FC1">
        <w:rPr>
          <w:rFonts w:ascii="Times New Roman" w:hAnsi="Times New Roman"/>
          <w:color w:val="0000FF"/>
          <w:spacing w:val="4"/>
          <w:sz w:val="24"/>
          <w:szCs w:val="24"/>
          <w:lang w:val="pl-PL"/>
          <w:rPrChange w:id="1642" w:author="ThaiNN" w:date="2008-12-09T15:09:00Z">
            <w:rPr>
              <w:rFonts w:ascii="Times New Roman" w:hAnsi="Times New Roman"/>
              <w:spacing w:val="4"/>
              <w:sz w:val="24"/>
              <w:szCs w:val="24"/>
              <w:lang w:val="pl-PL"/>
            </w:rPr>
          </w:rPrChange>
        </w:rPr>
        <w:t xml:space="preserve">oài thuộc Danh mục loài nguy cấp, quý, hiếm được ưu tiên bảo vệ được nuôi, trồng tại cơ sở bảo tồn đa dạng sinh học phục vụ mục đích </w:t>
      </w:r>
      <w:r w:rsidR="00710834" w:rsidRPr="00315FC1">
        <w:rPr>
          <w:rFonts w:ascii="Times New Roman" w:hAnsi="Times New Roman"/>
          <w:color w:val="0000FF"/>
          <w:spacing w:val="4"/>
          <w:sz w:val="24"/>
          <w:szCs w:val="24"/>
          <w:lang w:val="pl-PL"/>
          <w:rPrChange w:id="1643" w:author="ThaiNN" w:date="2008-12-09T15:09:00Z">
            <w:rPr>
              <w:rFonts w:ascii="Times New Roman" w:hAnsi="Times New Roman"/>
              <w:spacing w:val="4"/>
              <w:sz w:val="24"/>
              <w:szCs w:val="24"/>
              <w:lang w:val="pl-PL"/>
            </w:rPr>
          </w:rPrChange>
        </w:rPr>
        <w:t xml:space="preserve">bảo tồn đa dạng sinh học, </w:t>
      </w:r>
      <w:r w:rsidRPr="00315FC1">
        <w:rPr>
          <w:rFonts w:ascii="Times New Roman" w:hAnsi="Times New Roman"/>
          <w:color w:val="0000FF"/>
          <w:spacing w:val="4"/>
          <w:sz w:val="24"/>
          <w:szCs w:val="24"/>
          <w:lang w:val="pl-PL"/>
          <w:rPrChange w:id="1644" w:author="ThaiNN" w:date="2008-12-09T15:09:00Z">
            <w:rPr>
              <w:rFonts w:ascii="Times New Roman" w:hAnsi="Times New Roman"/>
              <w:spacing w:val="4"/>
              <w:sz w:val="24"/>
              <w:szCs w:val="24"/>
              <w:lang w:val="pl-PL"/>
            </w:rPr>
          </w:rPrChange>
        </w:rPr>
        <w:t xml:space="preserve">nghiên cứu khoa học, </w:t>
      </w:r>
      <w:r w:rsidR="00EB6808" w:rsidRPr="00315FC1">
        <w:rPr>
          <w:rFonts w:ascii="Times New Roman" w:hAnsi="Times New Roman"/>
          <w:color w:val="0000FF"/>
          <w:spacing w:val="4"/>
          <w:sz w:val="24"/>
          <w:szCs w:val="24"/>
          <w:lang w:val="pl-PL"/>
          <w:rPrChange w:id="1645" w:author="ThaiNN" w:date="2008-12-09T15:09:00Z">
            <w:rPr>
              <w:rFonts w:ascii="Times New Roman" w:hAnsi="Times New Roman"/>
              <w:spacing w:val="4"/>
              <w:sz w:val="24"/>
              <w:szCs w:val="24"/>
              <w:lang w:val="pl-PL"/>
            </w:rPr>
          </w:rPrChange>
        </w:rPr>
        <w:t xml:space="preserve">du lịch sinh thái </w:t>
      </w:r>
      <w:r w:rsidRPr="00315FC1">
        <w:rPr>
          <w:rFonts w:ascii="Times New Roman" w:hAnsi="Times New Roman"/>
          <w:color w:val="0000FF"/>
          <w:spacing w:val="4"/>
          <w:sz w:val="24"/>
          <w:szCs w:val="24"/>
          <w:lang w:val="pl-PL"/>
          <w:rPrChange w:id="1646" w:author="ThaiNN" w:date="2008-12-09T15:09:00Z">
            <w:rPr>
              <w:rFonts w:ascii="Times New Roman" w:hAnsi="Times New Roman"/>
              <w:spacing w:val="4"/>
              <w:sz w:val="24"/>
              <w:szCs w:val="24"/>
              <w:lang w:val="pl-PL"/>
            </w:rPr>
          </w:rPrChange>
        </w:rPr>
        <w:t xml:space="preserve">theo quy định của Luật này. </w:t>
      </w:r>
    </w:p>
    <w:p w14:paraId="7852AA24"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64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648" w:author="ThaiNN" w:date="2008-12-09T15:09:00Z">
            <w:rPr>
              <w:rFonts w:ascii="Times New Roman" w:hAnsi="Times New Roman"/>
              <w:sz w:val="24"/>
              <w:szCs w:val="24"/>
              <w:lang w:val="pl-PL"/>
            </w:rPr>
          </w:rPrChange>
        </w:rPr>
        <w:t xml:space="preserve">2. Việc nuôi </w:t>
      </w:r>
      <w:r w:rsidRPr="00315FC1">
        <w:rPr>
          <w:rFonts w:ascii="Times New Roman" w:hAnsi="Times New Roman"/>
          <w:bCs/>
          <w:iCs/>
          <w:color w:val="0000FF"/>
          <w:sz w:val="24"/>
          <w:szCs w:val="24"/>
          <w:lang w:val="pl-PL"/>
          <w:rPrChange w:id="1649" w:author="ThaiNN" w:date="2008-12-09T15:09:00Z">
            <w:rPr>
              <w:rFonts w:ascii="Times New Roman" w:hAnsi="Times New Roman"/>
              <w:bCs/>
              <w:iCs/>
              <w:color w:val="000000"/>
              <w:sz w:val="24"/>
              <w:szCs w:val="24"/>
              <w:lang w:val="pl-PL"/>
            </w:rPr>
          </w:rPrChange>
        </w:rPr>
        <w:t>sinh sản, nuôi sinh trưởng và trồng</w:t>
      </w:r>
      <w:r w:rsidR="00EB6808" w:rsidRPr="00315FC1">
        <w:rPr>
          <w:rFonts w:ascii="Times New Roman" w:hAnsi="Times New Roman"/>
          <w:bCs/>
          <w:iCs/>
          <w:color w:val="0000FF"/>
          <w:sz w:val="24"/>
          <w:szCs w:val="24"/>
          <w:lang w:val="pl-PL"/>
          <w:rPrChange w:id="1650" w:author="ThaiNN" w:date="2008-12-09T15:09:00Z">
            <w:rPr>
              <w:rFonts w:ascii="Times New Roman" w:hAnsi="Times New Roman"/>
              <w:bCs/>
              <w:iCs/>
              <w:color w:val="000000"/>
              <w:sz w:val="24"/>
              <w:szCs w:val="24"/>
              <w:lang w:val="pl-PL"/>
            </w:rPr>
          </w:rPrChange>
        </w:rPr>
        <w:t>,</w:t>
      </w:r>
      <w:r w:rsidRPr="00315FC1">
        <w:rPr>
          <w:rFonts w:ascii="Times New Roman" w:hAnsi="Times New Roman"/>
          <w:bCs/>
          <w:iCs/>
          <w:color w:val="0000FF"/>
          <w:sz w:val="24"/>
          <w:szCs w:val="24"/>
          <w:lang w:val="pl-PL"/>
          <w:rPrChange w:id="1651" w:author="ThaiNN" w:date="2008-12-09T15:09:00Z">
            <w:rPr>
              <w:rFonts w:ascii="Times New Roman" w:hAnsi="Times New Roman"/>
              <w:bCs/>
              <w:iCs/>
              <w:color w:val="000000"/>
              <w:sz w:val="24"/>
              <w:szCs w:val="24"/>
              <w:lang w:val="pl-PL"/>
            </w:rPr>
          </w:rPrChange>
        </w:rPr>
        <w:t xml:space="preserve"> cấy nhân tạo</w:t>
      </w:r>
      <w:r w:rsidR="005A05A4" w:rsidRPr="00315FC1">
        <w:rPr>
          <w:rFonts w:ascii="Times New Roman" w:hAnsi="Times New Roman"/>
          <w:bCs/>
          <w:iCs/>
          <w:color w:val="0000FF"/>
          <w:sz w:val="24"/>
          <w:szCs w:val="24"/>
          <w:lang w:val="pl-PL"/>
          <w:rPrChange w:id="1652" w:author="ThaiNN" w:date="2008-12-09T15:09:00Z">
            <w:rPr>
              <w:rFonts w:ascii="Times New Roman" w:hAnsi="Times New Roman"/>
              <w:bCs/>
              <w:iCs/>
              <w:color w:val="000000"/>
              <w:sz w:val="24"/>
              <w:szCs w:val="24"/>
              <w:lang w:val="pl-PL"/>
            </w:rPr>
          </w:rPrChange>
        </w:rPr>
        <w:t xml:space="preserve"> một số loài</w:t>
      </w:r>
      <w:r w:rsidRPr="00315FC1">
        <w:rPr>
          <w:rFonts w:ascii="Times New Roman" w:hAnsi="Times New Roman"/>
          <w:bCs/>
          <w:iCs/>
          <w:color w:val="0000FF"/>
          <w:sz w:val="24"/>
          <w:szCs w:val="24"/>
          <w:lang w:val="pl-PL"/>
          <w:rPrChange w:id="1653" w:author="ThaiNN" w:date="2008-12-09T15:09:00Z">
            <w:rPr>
              <w:rFonts w:ascii="Times New Roman" w:hAnsi="Times New Roman"/>
              <w:bCs/>
              <w:iCs/>
              <w:color w:val="000000"/>
              <w:sz w:val="24"/>
              <w:szCs w:val="24"/>
              <w:lang w:val="pl-PL"/>
            </w:rPr>
          </w:rPrChange>
        </w:rPr>
        <w:t xml:space="preserve"> thuộc Danh mục loài nguy cấp, quý</w:t>
      </w:r>
      <w:r w:rsidR="00710834" w:rsidRPr="00315FC1">
        <w:rPr>
          <w:rFonts w:ascii="Times New Roman" w:hAnsi="Times New Roman"/>
          <w:bCs/>
          <w:iCs/>
          <w:color w:val="0000FF"/>
          <w:sz w:val="24"/>
          <w:szCs w:val="24"/>
          <w:lang w:val="pl-PL"/>
          <w:rPrChange w:id="1654" w:author="ThaiNN" w:date="2008-12-09T15:09:00Z">
            <w:rPr>
              <w:rFonts w:ascii="Times New Roman" w:hAnsi="Times New Roman"/>
              <w:bCs/>
              <w:iCs/>
              <w:color w:val="000000"/>
              <w:sz w:val="24"/>
              <w:szCs w:val="24"/>
              <w:lang w:val="pl-PL"/>
            </w:rPr>
          </w:rPrChange>
        </w:rPr>
        <w:t>,</w:t>
      </w:r>
      <w:r w:rsidRPr="00315FC1">
        <w:rPr>
          <w:rFonts w:ascii="Times New Roman" w:hAnsi="Times New Roman"/>
          <w:bCs/>
          <w:iCs/>
          <w:color w:val="0000FF"/>
          <w:sz w:val="24"/>
          <w:szCs w:val="24"/>
          <w:lang w:val="pl-PL"/>
          <w:rPrChange w:id="1655" w:author="ThaiNN" w:date="2008-12-09T15:09:00Z">
            <w:rPr>
              <w:rFonts w:ascii="Times New Roman" w:hAnsi="Times New Roman"/>
              <w:bCs/>
              <w:iCs/>
              <w:color w:val="000000"/>
              <w:sz w:val="24"/>
              <w:szCs w:val="24"/>
              <w:lang w:val="pl-PL"/>
            </w:rPr>
          </w:rPrChange>
        </w:rPr>
        <w:t xml:space="preserve"> hiếm được ưu tiên bảo vệ </w:t>
      </w:r>
      <w:r w:rsidR="007B2823" w:rsidRPr="00315FC1">
        <w:rPr>
          <w:rFonts w:ascii="Times New Roman" w:hAnsi="Times New Roman"/>
          <w:bCs/>
          <w:iCs/>
          <w:color w:val="0000FF"/>
          <w:sz w:val="24"/>
          <w:szCs w:val="24"/>
          <w:lang w:val="pl-PL"/>
          <w:rPrChange w:id="1656" w:author="ThaiNN" w:date="2008-12-09T15:09:00Z">
            <w:rPr>
              <w:rFonts w:ascii="Times New Roman" w:hAnsi="Times New Roman"/>
              <w:bCs/>
              <w:iCs/>
              <w:color w:val="000000"/>
              <w:sz w:val="24"/>
              <w:szCs w:val="24"/>
              <w:lang w:val="pl-PL"/>
            </w:rPr>
          </w:rPrChange>
        </w:rPr>
        <w:t xml:space="preserve">tại </w:t>
      </w:r>
      <w:r w:rsidR="007B2823" w:rsidRPr="00315FC1">
        <w:rPr>
          <w:rFonts w:ascii="Times New Roman" w:hAnsi="Times New Roman"/>
          <w:color w:val="0000FF"/>
          <w:sz w:val="24"/>
          <w:szCs w:val="24"/>
          <w:lang w:val="pl-PL"/>
          <w:rPrChange w:id="1657" w:author="ThaiNN" w:date="2008-12-09T15:09:00Z">
            <w:rPr>
              <w:rFonts w:ascii="Times New Roman" w:hAnsi="Times New Roman"/>
              <w:sz w:val="24"/>
              <w:szCs w:val="24"/>
              <w:lang w:val="pl-PL"/>
            </w:rPr>
          </w:rPrChange>
        </w:rPr>
        <w:t xml:space="preserve">cơ sở nuôi </w:t>
      </w:r>
      <w:r w:rsidR="007B2823" w:rsidRPr="00315FC1">
        <w:rPr>
          <w:rFonts w:ascii="Times New Roman" w:hAnsi="Times New Roman"/>
          <w:bCs/>
          <w:iCs/>
          <w:color w:val="0000FF"/>
          <w:sz w:val="24"/>
          <w:szCs w:val="24"/>
          <w:lang w:val="pl-PL"/>
          <w:rPrChange w:id="1658" w:author="ThaiNN" w:date="2008-12-09T15:09:00Z">
            <w:rPr>
              <w:rFonts w:ascii="Times New Roman" w:hAnsi="Times New Roman"/>
              <w:bCs/>
              <w:iCs/>
              <w:color w:val="000000"/>
              <w:sz w:val="24"/>
              <w:szCs w:val="24"/>
              <w:lang w:val="pl-PL"/>
            </w:rPr>
          </w:rPrChange>
        </w:rPr>
        <w:t>sinh sản, nuôi sinh trưởng và trồng</w:t>
      </w:r>
      <w:r w:rsidR="00046B91" w:rsidRPr="00315FC1">
        <w:rPr>
          <w:rFonts w:ascii="Times New Roman" w:hAnsi="Times New Roman"/>
          <w:bCs/>
          <w:iCs/>
          <w:color w:val="0000FF"/>
          <w:sz w:val="24"/>
          <w:szCs w:val="24"/>
          <w:lang w:val="pl-PL"/>
          <w:rPrChange w:id="1659" w:author="ThaiNN" w:date="2008-12-09T15:09:00Z">
            <w:rPr>
              <w:rFonts w:ascii="Times New Roman" w:hAnsi="Times New Roman"/>
              <w:bCs/>
              <w:iCs/>
              <w:color w:val="000000"/>
              <w:sz w:val="24"/>
              <w:szCs w:val="24"/>
              <w:lang w:val="pl-PL"/>
            </w:rPr>
          </w:rPrChange>
        </w:rPr>
        <w:t>,</w:t>
      </w:r>
      <w:r w:rsidR="007B2823" w:rsidRPr="00315FC1">
        <w:rPr>
          <w:rFonts w:ascii="Times New Roman" w:hAnsi="Times New Roman"/>
          <w:bCs/>
          <w:iCs/>
          <w:color w:val="0000FF"/>
          <w:sz w:val="24"/>
          <w:szCs w:val="24"/>
          <w:lang w:val="pl-PL"/>
          <w:rPrChange w:id="1660" w:author="ThaiNN" w:date="2008-12-09T15:09:00Z">
            <w:rPr>
              <w:rFonts w:ascii="Times New Roman" w:hAnsi="Times New Roman"/>
              <w:bCs/>
              <w:iCs/>
              <w:color w:val="000000"/>
              <w:sz w:val="24"/>
              <w:szCs w:val="24"/>
              <w:lang w:val="pl-PL"/>
            </w:rPr>
          </w:rPrChange>
        </w:rPr>
        <w:t xml:space="preserve"> cấy nhân tạo</w:t>
      </w:r>
      <w:r w:rsidR="007B2823" w:rsidRPr="00315FC1">
        <w:rPr>
          <w:rFonts w:ascii="Times New Roman" w:hAnsi="Times New Roman"/>
          <w:color w:val="0000FF"/>
          <w:sz w:val="24"/>
          <w:szCs w:val="24"/>
          <w:lang w:val="pl-PL"/>
          <w:rPrChange w:id="1661"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662" w:author="ThaiNN" w:date="2008-12-09T15:09:00Z">
            <w:rPr>
              <w:rFonts w:ascii="Times New Roman" w:hAnsi="Times New Roman"/>
              <w:sz w:val="24"/>
              <w:szCs w:val="24"/>
              <w:lang w:val="pl-PL"/>
            </w:rPr>
          </w:rPrChange>
        </w:rPr>
        <w:t>phục vụ mục đích thương mại</w:t>
      </w:r>
      <w:r w:rsidR="00512684" w:rsidRPr="00315FC1">
        <w:rPr>
          <w:rFonts w:ascii="Times New Roman" w:hAnsi="Times New Roman"/>
          <w:color w:val="0000FF"/>
          <w:sz w:val="24"/>
          <w:szCs w:val="24"/>
          <w:lang w:val="pl-PL"/>
          <w:rPrChange w:id="1663" w:author="ThaiNN" w:date="2008-12-09T15:09:00Z">
            <w:rPr>
              <w:rFonts w:ascii="Times New Roman" w:hAnsi="Times New Roman"/>
              <w:sz w:val="24"/>
              <w:szCs w:val="24"/>
              <w:lang w:val="pl-PL"/>
            </w:rPr>
          </w:rPrChange>
        </w:rPr>
        <w:t xml:space="preserve"> được</w:t>
      </w:r>
      <w:r w:rsidRPr="00315FC1">
        <w:rPr>
          <w:rFonts w:ascii="Times New Roman" w:hAnsi="Times New Roman"/>
          <w:color w:val="0000FF"/>
          <w:sz w:val="24"/>
          <w:szCs w:val="24"/>
          <w:lang w:val="pl-PL"/>
          <w:rPrChange w:id="1664" w:author="ThaiNN" w:date="2008-12-09T15:09:00Z">
            <w:rPr>
              <w:rFonts w:ascii="Times New Roman" w:hAnsi="Times New Roman"/>
              <w:sz w:val="24"/>
              <w:szCs w:val="24"/>
              <w:lang w:val="pl-PL"/>
            </w:rPr>
          </w:rPrChange>
        </w:rPr>
        <w:t xml:space="preserve"> thực hiện theo quy định của pháp luật. </w:t>
      </w:r>
    </w:p>
    <w:p w14:paraId="16562F4D"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1665" w:author="ThaiNN" w:date="2008-12-09T15:09:00Z">
            <w:rPr>
              <w:rFonts w:ascii="Times New Roman" w:hAnsi="Times New Roman"/>
              <w:b/>
              <w:sz w:val="24"/>
              <w:szCs w:val="24"/>
              <w:lang w:val="pl-PL"/>
            </w:rPr>
          </w:rPrChange>
        </w:rPr>
      </w:pPr>
      <w:r w:rsidRPr="00315FC1">
        <w:rPr>
          <w:rFonts w:ascii="Times New Roman" w:hAnsi="Times New Roman"/>
          <w:b/>
          <w:color w:val="0000FF"/>
          <w:spacing w:val="-6"/>
          <w:sz w:val="24"/>
          <w:szCs w:val="24"/>
          <w:lang w:val="pl-PL"/>
          <w:rPrChange w:id="1666" w:author="ThaiNN" w:date="2008-12-09T15:09:00Z">
            <w:rPr>
              <w:rFonts w:ascii="Times New Roman" w:hAnsi="Times New Roman"/>
              <w:b/>
              <w:spacing w:val="-6"/>
              <w:sz w:val="24"/>
              <w:szCs w:val="24"/>
              <w:lang w:val="pl-PL"/>
            </w:rPr>
          </w:rPrChange>
        </w:rPr>
        <w:t xml:space="preserve">Điều 46. Trao đổi, xuất khẩu, nhập khẩu, mua, bán, tặng cho, lưu giữ, vận chuyển các loài </w:t>
      </w:r>
      <w:r w:rsidRPr="00315FC1">
        <w:rPr>
          <w:rFonts w:ascii="Times New Roman" w:hAnsi="Times New Roman"/>
          <w:b/>
          <w:color w:val="0000FF"/>
          <w:sz w:val="24"/>
          <w:szCs w:val="24"/>
          <w:lang w:val="pl-PL"/>
          <w:rPrChange w:id="1667" w:author="ThaiNN" w:date="2008-12-09T15:09:00Z">
            <w:rPr>
              <w:rFonts w:ascii="Times New Roman" w:hAnsi="Times New Roman"/>
              <w:b/>
              <w:sz w:val="24"/>
              <w:szCs w:val="24"/>
              <w:lang w:val="pl-PL"/>
            </w:rPr>
          </w:rPrChange>
        </w:rPr>
        <w:t xml:space="preserve">thuộc Danh mục loài nguy cấp, quý, hiếm được ưu tiên bảo vệ và </w:t>
      </w:r>
      <w:r w:rsidR="00046B91" w:rsidRPr="00315FC1">
        <w:rPr>
          <w:rFonts w:ascii="Times New Roman" w:hAnsi="Times New Roman"/>
          <w:b/>
          <w:color w:val="0000FF"/>
          <w:spacing w:val="-6"/>
          <w:sz w:val="24"/>
          <w:szCs w:val="24"/>
          <w:lang w:val="pl-PL"/>
          <w:rPrChange w:id="1668" w:author="ThaiNN" w:date="2008-12-09T15:09:00Z">
            <w:rPr>
              <w:rFonts w:ascii="Times New Roman" w:hAnsi="Times New Roman"/>
              <w:b/>
              <w:spacing w:val="-6"/>
              <w:sz w:val="24"/>
              <w:szCs w:val="24"/>
              <w:lang w:val="pl-PL"/>
            </w:rPr>
          </w:rPrChange>
        </w:rPr>
        <w:t>mẫu vật di truyền,</w:t>
      </w:r>
      <w:r w:rsidR="00046B91" w:rsidRPr="00315FC1">
        <w:rPr>
          <w:rFonts w:ascii="Times New Roman" w:hAnsi="Times New Roman"/>
          <w:color w:val="0000FF"/>
          <w:spacing w:val="-6"/>
          <w:sz w:val="24"/>
          <w:szCs w:val="24"/>
          <w:lang w:val="pl-PL"/>
          <w:rPrChange w:id="1669" w:author="ThaiNN" w:date="2008-12-09T15:09:00Z">
            <w:rPr>
              <w:rFonts w:ascii="Times New Roman" w:hAnsi="Times New Roman"/>
              <w:spacing w:val="-6"/>
              <w:sz w:val="24"/>
              <w:szCs w:val="24"/>
              <w:lang w:val="pl-PL"/>
            </w:rPr>
          </w:rPrChange>
        </w:rPr>
        <w:t xml:space="preserve"> </w:t>
      </w:r>
      <w:r w:rsidRPr="00315FC1">
        <w:rPr>
          <w:rFonts w:ascii="Times New Roman" w:hAnsi="Times New Roman"/>
          <w:b/>
          <w:color w:val="0000FF"/>
          <w:sz w:val="24"/>
          <w:szCs w:val="24"/>
          <w:lang w:val="pl-PL"/>
          <w:rPrChange w:id="1670" w:author="ThaiNN" w:date="2008-12-09T15:09:00Z">
            <w:rPr>
              <w:rFonts w:ascii="Times New Roman" w:hAnsi="Times New Roman"/>
              <w:b/>
              <w:sz w:val="24"/>
              <w:szCs w:val="24"/>
              <w:lang w:val="pl-PL"/>
            </w:rPr>
          </w:rPrChange>
        </w:rPr>
        <w:t>sản phẩm của chúng</w:t>
      </w:r>
    </w:p>
    <w:p w14:paraId="03615925" w14:textId="77777777" w:rsidR="007C7F91" w:rsidRPr="00315FC1" w:rsidRDefault="007C7F91" w:rsidP="00046B91">
      <w:pPr>
        <w:spacing w:before="60" w:after="60"/>
        <w:ind w:firstLine="720"/>
        <w:jc w:val="both"/>
        <w:rPr>
          <w:rFonts w:ascii="Times New Roman" w:hAnsi="Times New Roman"/>
          <w:color w:val="0000FF"/>
          <w:spacing w:val="-2"/>
          <w:sz w:val="24"/>
          <w:szCs w:val="24"/>
          <w:lang w:val="pl-PL"/>
          <w:rPrChange w:id="1671" w:author="ThaiNN" w:date="2008-12-09T15:09:00Z">
            <w:rPr>
              <w:rFonts w:ascii="Times New Roman" w:hAnsi="Times New Roman"/>
              <w:spacing w:val="-2"/>
              <w:sz w:val="24"/>
              <w:szCs w:val="24"/>
              <w:lang w:val="pl-PL"/>
            </w:rPr>
          </w:rPrChange>
        </w:rPr>
      </w:pPr>
      <w:r w:rsidRPr="00315FC1">
        <w:rPr>
          <w:rFonts w:ascii="Times New Roman" w:hAnsi="Times New Roman"/>
          <w:color w:val="0000FF"/>
          <w:spacing w:val="-2"/>
          <w:sz w:val="24"/>
          <w:szCs w:val="24"/>
          <w:lang w:val="pl-PL"/>
          <w:rPrChange w:id="1672" w:author="ThaiNN" w:date="2008-12-09T15:09:00Z">
            <w:rPr>
              <w:rFonts w:ascii="Times New Roman" w:hAnsi="Times New Roman"/>
              <w:spacing w:val="-2"/>
              <w:sz w:val="24"/>
              <w:szCs w:val="24"/>
              <w:lang w:val="pl-PL"/>
            </w:rPr>
          </w:rPrChange>
        </w:rPr>
        <w:t xml:space="preserve">Việc trao đổi, xuất khẩu, nhập khẩu, mua, bán, tặng cho, lưu giữ, vận chuyển loài thuộc Danh mục loài nguy cấp, quý, hiếm được ưu tiên bảo vệ </w:t>
      </w:r>
      <w:r w:rsidR="005A05A4" w:rsidRPr="00315FC1">
        <w:rPr>
          <w:rFonts w:ascii="Times New Roman" w:hAnsi="Times New Roman"/>
          <w:color w:val="0000FF"/>
          <w:spacing w:val="-2"/>
          <w:sz w:val="24"/>
          <w:szCs w:val="24"/>
          <w:lang w:val="pl-PL"/>
          <w:rPrChange w:id="1673" w:author="ThaiNN" w:date="2008-12-09T15:09:00Z">
            <w:rPr>
              <w:rFonts w:ascii="Times New Roman" w:hAnsi="Times New Roman"/>
              <w:spacing w:val="-2"/>
              <w:sz w:val="24"/>
              <w:szCs w:val="24"/>
              <w:lang w:val="pl-PL"/>
            </w:rPr>
          </w:rPrChange>
        </w:rPr>
        <w:t xml:space="preserve">và mẫu vật </w:t>
      </w:r>
      <w:r w:rsidR="006415C1" w:rsidRPr="00315FC1">
        <w:rPr>
          <w:rFonts w:ascii="Times New Roman" w:hAnsi="Times New Roman"/>
          <w:color w:val="0000FF"/>
          <w:spacing w:val="-2"/>
          <w:sz w:val="24"/>
          <w:szCs w:val="24"/>
          <w:lang w:val="pl-PL"/>
          <w:rPrChange w:id="1674" w:author="ThaiNN" w:date="2008-12-09T15:09:00Z">
            <w:rPr>
              <w:rFonts w:ascii="Times New Roman" w:hAnsi="Times New Roman"/>
              <w:spacing w:val="-2"/>
              <w:sz w:val="24"/>
              <w:szCs w:val="24"/>
              <w:lang w:val="pl-PL"/>
            </w:rPr>
          </w:rPrChange>
        </w:rPr>
        <w:t xml:space="preserve">di truyền </w:t>
      </w:r>
      <w:r w:rsidR="005A05A4" w:rsidRPr="00315FC1">
        <w:rPr>
          <w:rFonts w:ascii="Times New Roman" w:hAnsi="Times New Roman"/>
          <w:color w:val="0000FF"/>
          <w:spacing w:val="-2"/>
          <w:sz w:val="24"/>
          <w:szCs w:val="24"/>
          <w:lang w:val="pl-PL"/>
          <w:rPrChange w:id="1675" w:author="ThaiNN" w:date="2008-12-09T15:09:00Z">
            <w:rPr>
              <w:rFonts w:ascii="Times New Roman" w:hAnsi="Times New Roman"/>
              <w:spacing w:val="-2"/>
              <w:sz w:val="24"/>
              <w:szCs w:val="24"/>
              <w:lang w:val="pl-PL"/>
            </w:rPr>
          </w:rPrChange>
        </w:rPr>
        <w:t xml:space="preserve">của chúng </w:t>
      </w:r>
      <w:r w:rsidRPr="00315FC1">
        <w:rPr>
          <w:rFonts w:ascii="Times New Roman" w:hAnsi="Times New Roman"/>
          <w:color w:val="0000FF"/>
          <w:spacing w:val="-2"/>
          <w:sz w:val="24"/>
          <w:szCs w:val="24"/>
          <w:lang w:val="pl-PL"/>
          <w:rPrChange w:id="1676" w:author="ThaiNN" w:date="2008-12-09T15:09:00Z">
            <w:rPr>
              <w:rFonts w:ascii="Times New Roman" w:hAnsi="Times New Roman"/>
              <w:spacing w:val="-2"/>
              <w:sz w:val="24"/>
              <w:szCs w:val="24"/>
              <w:lang w:val="pl-PL"/>
            </w:rPr>
          </w:rPrChange>
        </w:rPr>
        <w:t xml:space="preserve">phục vụ mục đích </w:t>
      </w:r>
      <w:r w:rsidR="00710834" w:rsidRPr="00315FC1">
        <w:rPr>
          <w:rFonts w:ascii="Times New Roman" w:hAnsi="Times New Roman"/>
          <w:color w:val="0000FF"/>
          <w:spacing w:val="-2"/>
          <w:sz w:val="24"/>
          <w:szCs w:val="24"/>
          <w:lang w:val="pl-PL"/>
          <w:rPrChange w:id="1677" w:author="ThaiNN" w:date="2008-12-09T15:09:00Z">
            <w:rPr>
              <w:rFonts w:ascii="Times New Roman" w:hAnsi="Times New Roman"/>
              <w:spacing w:val="-2"/>
              <w:sz w:val="24"/>
              <w:szCs w:val="24"/>
              <w:lang w:val="pl-PL"/>
            </w:rPr>
          </w:rPrChange>
        </w:rPr>
        <w:t xml:space="preserve">bảo tồn đa dạng sinh học, </w:t>
      </w:r>
      <w:r w:rsidRPr="00315FC1">
        <w:rPr>
          <w:rFonts w:ascii="Times New Roman" w:hAnsi="Times New Roman"/>
          <w:color w:val="0000FF"/>
          <w:spacing w:val="-2"/>
          <w:sz w:val="24"/>
          <w:szCs w:val="24"/>
          <w:lang w:val="pl-PL"/>
          <w:rPrChange w:id="1678" w:author="ThaiNN" w:date="2008-12-09T15:09:00Z">
            <w:rPr>
              <w:rFonts w:ascii="Times New Roman" w:hAnsi="Times New Roman"/>
              <w:spacing w:val="-2"/>
              <w:sz w:val="24"/>
              <w:szCs w:val="24"/>
              <w:lang w:val="pl-PL"/>
            </w:rPr>
          </w:rPrChange>
        </w:rPr>
        <w:t xml:space="preserve">nghiên cứu khoa học, </w:t>
      </w:r>
      <w:r w:rsidR="00046B91" w:rsidRPr="00315FC1">
        <w:rPr>
          <w:rFonts w:ascii="Times New Roman" w:hAnsi="Times New Roman"/>
          <w:color w:val="0000FF"/>
          <w:spacing w:val="-2"/>
          <w:sz w:val="24"/>
          <w:szCs w:val="24"/>
          <w:lang w:val="pl-PL"/>
          <w:rPrChange w:id="1679" w:author="ThaiNN" w:date="2008-12-09T15:09:00Z">
            <w:rPr>
              <w:rFonts w:ascii="Times New Roman" w:hAnsi="Times New Roman"/>
              <w:spacing w:val="-2"/>
              <w:sz w:val="24"/>
              <w:szCs w:val="24"/>
              <w:lang w:val="pl-PL"/>
            </w:rPr>
          </w:rPrChange>
        </w:rPr>
        <w:t>du lịch sinh thái</w:t>
      </w:r>
      <w:r w:rsidRPr="00315FC1">
        <w:rPr>
          <w:rFonts w:ascii="Times New Roman" w:hAnsi="Times New Roman"/>
          <w:color w:val="0000FF"/>
          <w:spacing w:val="-2"/>
          <w:sz w:val="24"/>
          <w:szCs w:val="24"/>
          <w:lang w:val="pl-PL"/>
          <w:rPrChange w:id="1680" w:author="ThaiNN" w:date="2008-12-09T15:09:00Z">
            <w:rPr>
              <w:rFonts w:ascii="Times New Roman" w:hAnsi="Times New Roman"/>
              <w:spacing w:val="-2"/>
              <w:sz w:val="24"/>
              <w:szCs w:val="24"/>
              <w:lang w:val="pl-PL"/>
            </w:rPr>
          </w:rPrChange>
        </w:rPr>
        <w:t xml:space="preserve">; </w:t>
      </w:r>
      <w:r w:rsidR="00046B91" w:rsidRPr="00315FC1">
        <w:rPr>
          <w:rFonts w:ascii="Times New Roman" w:hAnsi="Times New Roman"/>
          <w:color w:val="0000FF"/>
          <w:spacing w:val="-2"/>
          <w:sz w:val="24"/>
          <w:szCs w:val="24"/>
          <w:lang w:val="pl-PL"/>
          <w:rPrChange w:id="1681" w:author="ThaiNN" w:date="2008-12-09T15:09:00Z">
            <w:rPr>
              <w:rFonts w:ascii="Times New Roman" w:hAnsi="Times New Roman"/>
              <w:spacing w:val="-2"/>
              <w:sz w:val="24"/>
              <w:szCs w:val="24"/>
              <w:lang w:val="pl-PL"/>
            </w:rPr>
          </w:rPrChange>
        </w:rPr>
        <w:t>v</w:t>
      </w:r>
      <w:r w:rsidRPr="00315FC1">
        <w:rPr>
          <w:rFonts w:ascii="Times New Roman" w:hAnsi="Times New Roman"/>
          <w:color w:val="0000FF"/>
          <w:spacing w:val="-2"/>
          <w:sz w:val="24"/>
          <w:szCs w:val="24"/>
          <w:lang w:val="pl-PL"/>
          <w:rPrChange w:id="1682" w:author="ThaiNN" w:date="2008-12-09T15:09:00Z">
            <w:rPr>
              <w:rFonts w:ascii="Times New Roman" w:hAnsi="Times New Roman"/>
              <w:spacing w:val="-2"/>
              <w:sz w:val="24"/>
              <w:szCs w:val="24"/>
              <w:lang w:val="pl-PL"/>
            </w:rPr>
          </w:rPrChange>
        </w:rPr>
        <w:t xml:space="preserve">iệc trao đổi, xuất khẩu, nhập khẩu, mua, bán, tặng cho, vận chuyển </w:t>
      </w:r>
      <w:r w:rsidR="003D0454" w:rsidRPr="00315FC1">
        <w:rPr>
          <w:rFonts w:ascii="Times New Roman" w:hAnsi="Times New Roman"/>
          <w:color w:val="0000FF"/>
          <w:spacing w:val="-2"/>
          <w:sz w:val="24"/>
          <w:szCs w:val="24"/>
          <w:lang w:val="pl-PL"/>
          <w:rPrChange w:id="1683" w:author="ThaiNN" w:date="2008-12-09T15:09:00Z">
            <w:rPr>
              <w:rFonts w:ascii="Times New Roman" w:hAnsi="Times New Roman"/>
              <w:spacing w:val="-2"/>
              <w:sz w:val="24"/>
              <w:szCs w:val="24"/>
              <w:lang w:val="pl-PL"/>
            </w:rPr>
          </w:rPrChange>
        </w:rPr>
        <w:t xml:space="preserve">một số </w:t>
      </w:r>
      <w:r w:rsidRPr="00315FC1">
        <w:rPr>
          <w:rFonts w:ascii="Times New Roman" w:hAnsi="Times New Roman"/>
          <w:color w:val="0000FF"/>
          <w:spacing w:val="-2"/>
          <w:sz w:val="24"/>
          <w:szCs w:val="24"/>
          <w:lang w:val="pl-PL"/>
          <w:rPrChange w:id="1684" w:author="ThaiNN" w:date="2008-12-09T15:09:00Z">
            <w:rPr>
              <w:rFonts w:ascii="Times New Roman" w:hAnsi="Times New Roman"/>
              <w:spacing w:val="-2"/>
              <w:sz w:val="24"/>
              <w:szCs w:val="24"/>
              <w:lang w:val="pl-PL"/>
            </w:rPr>
          </w:rPrChange>
        </w:rPr>
        <w:t>loài thuộc Danh mục loài nguy cấp, quý, hiếm được ưu tiên bảo vệ và các sản phẩm của chúng phục vụ mục đích thương mại được thực hiện theo quy định cụ thể</w:t>
      </w:r>
      <w:r w:rsidRPr="00315FC1">
        <w:rPr>
          <w:rFonts w:ascii="Times New Roman" w:hAnsi="Times New Roman"/>
          <w:b/>
          <w:i/>
          <w:color w:val="0000FF"/>
          <w:spacing w:val="-2"/>
          <w:sz w:val="24"/>
          <w:szCs w:val="24"/>
          <w:lang w:val="pl-PL"/>
          <w:rPrChange w:id="1685" w:author="ThaiNN" w:date="2008-12-09T15:09:00Z">
            <w:rPr>
              <w:rFonts w:ascii="Times New Roman" w:hAnsi="Times New Roman"/>
              <w:b/>
              <w:i/>
              <w:spacing w:val="-2"/>
              <w:sz w:val="24"/>
              <w:szCs w:val="24"/>
              <w:lang w:val="pl-PL"/>
            </w:rPr>
          </w:rPrChange>
        </w:rPr>
        <w:t xml:space="preserve"> </w:t>
      </w:r>
      <w:r w:rsidRPr="00315FC1">
        <w:rPr>
          <w:rFonts w:ascii="Times New Roman" w:hAnsi="Times New Roman"/>
          <w:color w:val="0000FF"/>
          <w:spacing w:val="-2"/>
          <w:sz w:val="24"/>
          <w:szCs w:val="24"/>
          <w:lang w:val="pl-PL"/>
          <w:rPrChange w:id="1686" w:author="ThaiNN" w:date="2008-12-09T15:09:00Z">
            <w:rPr>
              <w:rFonts w:ascii="Times New Roman" w:hAnsi="Times New Roman"/>
              <w:spacing w:val="-2"/>
              <w:sz w:val="24"/>
              <w:szCs w:val="24"/>
              <w:lang w:val="pl-PL"/>
            </w:rPr>
          </w:rPrChange>
        </w:rPr>
        <w:t>của Chính phủ.</w:t>
      </w:r>
    </w:p>
    <w:p w14:paraId="48A58E72"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1687"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688" w:author="ThaiNN" w:date="2008-12-09T15:09:00Z">
            <w:rPr>
              <w:rFonts w:ascii="Times New Roman" w:hAnsi="Times New Roman"/>
              <w:b/>
              <w:sz w:val="24"/>
              <w:szCs w:val="24"/>
              <w:lang w:val="pl-PL"/>
            </w:rPr>
          </w:rPrChange>
        </w:rPr>
        <w:t>Điều 47. Cứu hộ loài thuộc Danh mục loài nguy cấp, quý, hiếm được ưu tiên bảo vệ</w:t>
      </w:r>
    </w:p>
    <w:p w14:paraId="1256997D"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68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690" w:author="ThaiNN" w:date="2008-12-09T15:09:00Z">
            <w:rPr>
              <w:rFonts w:ascii="Times New Roman" w:hAnsi="Times New Roman"/>
              <w:sz w:val="24"/>
              <w:szCs w:val="24"/>
              <w:lang w:val="pl-PL"/>
            </w:rPr>
          </w:rPrChange>
        </w:rPr>
        <w:t xml:space="preserve">1. Cá thể </w:t>
      </w:r>
      <w:r w:rsidR="00046B91" w:rsidRPr="00315FC1">
        <w:rPr>
          <w:rFonts w:ascii="Times New Roman" w:hAnsi="Times New Roman"/>
          <w:color w:val="0000FF"/>
          <w:sz w:val="24"/>
          <w:szCs w:val="24"/>
          <w:lang w:val="pl-PL"/>
          <w:rPrChange w:id="1691" w:author="ThaiNN" w:date="2008-12-09T15:09:00Z">
            <w:rPr>
              <w:rFonts w:ascii="Times New Roman" w:hAnsi="Times New Roman"/>
              <w:sz w:val="24"/>
              <w:szCs w:val="24"/>
              <w:lang w:val="pl-PL"/>
            </w:rPr>
          </w:rPrChange>
        </w:rPr>
        <w:t xml:space="preserve">loài </w:t>
      </w:r>
      <w:r w:rsidRPr="00315FC1">
        <w:rPr>
          <w:rFonts w:ascii="Times New Roman" w:hAnsi="Times New Roman"/>
          <w:color w:val="0000FF"/>
          <w:sz w:val="24"/>
          <w:szCs w:val="24"/>
          <w:lang w:val="pl-PL"/>
          <w:rPrChange w:id="1692" w:author="ThaiNN" w:date="2008-12-09T15:09:00Z">
            <w:rPr>
              <w:rFonts w:ascii="Times New Roman" w:hAnsi="Times New Roman"/>
              <w:sz w:val="24"/>
              <w:szCs w:val="24"/>
              <w:lang w:val="pl-PL"/>
            </w:rPr>
          </w:rPrChange>
        </w:rPr>
        <w:t>thuộc Danh mục loài nguy cấp, quý, hiếm được ưu tiên bảo vệ bị mất nơi sinh sống</w:t>
      </w:r>
      <w:r w:rsidR="00046B91" w:rsidRPr="00315FC1">
        <w:rPr>
          <w:rFonts w:ascii="Times New Roman" w:hAnsi="Times New Roman"/>
          <w:color w:val="0000FF"/>
          <w:sz w:val="24"/>
          <w:szCs w:val="24"/>
          <w:lang w:val="pl-PL"/>
          <w:rPrChange w:id="1693" w:author="ThaiNN" w:date="2008-12-09T15:09:00Z">
            <w:rPr>
              <w:rFonts w:ascii="Times New Roman" w:hAnsi="Times New Roman"/>
              <w:sz w:val="24"/>
              <w:szCs w:val="24"/>
              <w:lang w:val="pl-PL"/>
            </w:rPr>
          </w:rPrChange>
        </w:rPr>
        <w:t xml:space="preserve"> tự nhiên</w:t>
      </w:r>
      <w:r w:rsidRPr="00315FC1">
        <w:rPr>
          <w:rFonts w:ascii="Times New Roman" w:hAnsi="Times New Roman"/>
          <w:color w:val="0000FF"/>
          <w:sz w:val="24"/>
          <w:szCs w:val="24"/>
          <w:lang w:val="pl-PL"/>
          <w:rPrChange w:id="1694" w:author="ThaiNN" w:date="2008-12-09T15:09:00Z">
            <w:rPr>
              <w:rFonts w:ascii="Times New Roman" w:hAnsi="Times New Roman"/>
              <w:sz w:val="24"/>
              <w:szCs w:val="24"/>
              <w:lang w:val="pl-PL"/>
            </w:rPr>
          </w:rPrChange>
        </w:rPr>
        <w:t xml:space="preserve">, </w:t>
      </w:r>
      <w:r w:rsidR="008E0408" w:rsidRPr="00315FC1">
        <w:rPr>
          <w:rFonts w:ascii="Times New Roman" w:hAnsi="Times New Roman"/>
          <w:color w:val="0000FF"/>
          <w:sz w:val="24"/>
          <w:szCs w:val="24"/>
          <w:lang w:val="pl-PL"/>
          <w:rPrChange w:id="1695" w:author="ThaiNN" w:date="2008-12-09T15:09:00Z">
            <w:rPr>
              <w:rFonts w:ascii="Times New Roman" w:hAnsi="Times New Roman"/>
              <w:sz w:val="24"/>
              <w:szCs w:val="24"/>
              <w:lang w:val="pl-PL"/>
            </w:rPr>
          </w:rPrChange>
        </w:rPr>
        <w:t xml:space="preserve">bị lạc, </w:t>
      </w:r>
      <w:r w:rsidRPr="00315FC1">
        <w:rPr>
          <w:rFonts w:ascii="Times New Roman" w:hAnsi="Times New Roman"/>
          <w:color w:val="0000FF"/>
          <w:sz w:val="24"/>
          <w:szCs w:val="24"/>
          <w:lang w:val="pl-PL"/>
          <w:rPrChange w:id="1696" w:author="ThaiNN" w:date="2008-12-09T15:09:00Z">
            <w:rPr>
              <w:rFonts w:ascii="Times New Roman" w:hAnsi="Times New Roman"/>
              <w:sz w:val="24"/>
              <w:szCs w:val="24"/>
              <w:lang w:val="pl-PL"/>
            </w:rPr>
          </w:rPrChange>
        </w:rPr>
        <w:t>bị thương, bị bệnh phải được đưa vào cơ sở cứu hộ</w:t>
      </w:r>
      <w:r w:rsidR="008E0408" w:rsidRPr="00315FC1">
        <w:rPr>
          <w:rFonts w:ascii="Times New Roman" w:hAnsi="Times New Roman"/>
          <w:color w:val="0000FF"/>
          <w:sz w:val="24"/>
          <w:szCs w:val="24"/>
          <w:lang w:val="pl-PL"/>
          <w:rPrChange w:id="1697" w:author="ThaiNN" w:date="2008-12-09T15:09:00Z">
            <w:rPr>
              <w:rFonts w:ascii="Times New Roman" w:hAnsi="Times New Roman"/>
              <w:sz w:val="24"/>
              <w:szCs w:val="24"/>
              <w:lang w:val="pl-PL"/>
            </w:rPr>
          </w:rPrChange>
        </w:rPr>
        <w:t xml:space="preserve"> để</w:t>
      </w:r>
      <w:r w:rsidRPr="00315FC1">
        <w:rPr>
          <w:rFonts w:ascii="Times New Roman" w:hAnsi="Times New Roman"/>
          <w:color w:val="0000FF"/>
          <w:sz w:val="24"/>
          <w:szCs w:val="24"/>
          <w:lang w:val="pl-PL"/>
          <w:rPrChange w:id="1698" w:author="ThaiNN" w:date="2008-12-09T15:09:00Z">
            <w:rPr>
              <w:rFonts w:ascii="Times New Roman" w:hAnsi="Times New Roman"/>
              <w:sz w:val="24"/>
              <w:szCs w:val="24"/>
              <w:lang w:val="pl-PL"/>
            </w:rPr>
          </w:rPrChange>
        </w:rPr>
        <w:t xml:space="preserve"> cứu chữa, nuôi dưỡng, chăm sóc và t</w:t>
      </w:r>
      <w:r w:rsidR="008C5FFB" w:rsidRPr="00315FC1">
        <w:rPr>
          <w:rFonts w:ascii="Times New Roman" w:hAnsi="Times New Roman"/>
          <w:color w:val="0000FF"/>
          <w:sz w:val="24"/>
          <w:szCs w:val="24"/>
          <w:lang w:val="pl-PL"/>
          <w:rPrChange w:id="1699" w:author="ThaiNN" w:date="2008-12-09T15:09:00Z">
            <w:rPr>
              <w:rFonts w:ascii="Times New Roman" w:hAnsi="Times New Roman"/>
              <w:sz w:val="24"/>
              <w:szCs w:val="24"/>
              <w:lang w:val="pl-PL"/>
            </w:rPr>
          </w:rPrChange>
        </w:rPr>
        <w:t>h</w:t>
      </w:r>
      <w:r w:rsidRPr="00315FC1">
        <w:rPr>
          <w:rFonts w:ascii="Times New Roman" w:hAnsi="Times New Roman"/>
          <w:color w:val="0000FF"/>
          <w:sz w:val="24"/>
          <w:szCs w:val="24"/>
          <w:lang w:val="pl-PL"/>
          <w:rPrChange w:id="1700" w:author="ThaiNN" w:date="2008-12-09T15:09:00Z">
            <w:rPr>
              <w:rFonts w:ascii="Times New Roman" w:hAnsi="Times New Roman"/>
              <w:sz w:val="24"/>
              <w:szCs w:val="24"/>
              <w:lang w:val="pl-PL"/>
            </w:rPr>
          </w:rPrChange>
        </w:rPr>
        <w:t xml:space="preserve">ả lại nơi </w:t>
      </w:r>
      <w:r w:rsidR="008C5FFB" w:rsidRPr="00315FC1">
        <w:rPr>
          <w:rFonts w:ascii="Times New Roman" w:hAnsi="Times New Roman"/>
          <w:color w:val="0000FF"/>
          <w:sz w:val="24"/>
          <w:szCs w:val="24"/>
          <w:lang w:val="pl-PL"/>
          <w:rPrChange w:id="1701" w:author="ThaiNN" w:date="2008-12-09T15:09:00Z">
            <w:rPr>
              <w:rFonts w:ascii="Times New Roman" w:hAnsi="Times New Roman"/>
              <w:sz w:val="24"/>
              <w:szCs w:val="24"/>
              <w:lang w:val="pl-PL"/>
            </w:rPr>
          </w:rPrChange>
        </w:rPr>
        <w:t>sinh sống</w:t>
      </w:r>
      <w:r w:rsidRPr="00315FC1">
        <w:rPr>
          <w:rFonts w:ascii="Times New Roman" w:hAnsi="Times New Roman"/>
          <w:color w:val="0000FF"/>
          <w:sz w:val="24"/>
          <w:szCs w:val="24"/>
          <w:lang w:val="pl-PL"/>
          <w:rPrChange w:id="1702" w:author="ThaiNN" w:date="2008-12-09T15:09:00Z">
            <w:rPr>
              <w:rFonts w:ascii="Times New Roman" w:hAnsi="Times New Roman"/>
              <w:sz w:val="24"/>
              <w:szCs w:val="24"/>
              <w:lang w:val="pl-PL"/>
            </w:rPr>
          </w:rPrChange>
        </w:rPr>
        <w:t xml:space="preserve"> tự nhiên của chúng.</w:t>
      </w:r>
    </w:p>
    <w:p w14:paraId="1F4AFD5F"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70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704" w:author="ThaiNN" w:date="2008-12-09T15:09:00Z">
            <w:rPr>
              <w:rFonts w:ascii="Times New Roman" w:hAnsi="Times New Roman"/>
              <w:sz w:val="24"/>
              <w:szCs w:val="24"/>
              <w:lang w:val="pl-PL"/>
            </w:rPr>
          </w:rPrChange>
        </w:rPr>
        <w:t xml:space="preserve">2. Tổ chức, cá nhân phát hiện </w:t>
      </w:r>
      <w:r w:rsidR="008E0408" w:rsidRPr="00315FC1">
        <w:rPr>
          <w:rFonts w:ascii="Times New Roman" w:hAnsi="Times New Roman"/>
          <w:color w:val="0000FF"/>
          <w:sz w:val="24"/>
          <w:szCs w:val="24"/>
          <w:lang w:val="pl-PL"/>
          <w:rPrChange w:id="1705" w:author="ThaiNN" w:date="2008-12-09T15:09:00Z">
            <w:rPr>
              <w:rFonts w:ascii="Times New Roman" w:hAnsi="Times New Roman"/>
              <w:sz w:val="24"/>
              <w:szCs w:val="24"/>
              <w:lang w:val="pl-PL"/>
            </w:rPr>
          </w:rPrChange>
        </w:rPr>
        <w:t xml:space="preserve">cá thể </w:t>
      </w:r>
      <w:r w:rsidRPr="00315FC1">
        <w:rPr>
          <w:rFonts w:ascii="Times New Roman" w:hAnsi="Times New Roman"/>
          <w:color w:val="0000FF"/>
          <w:sz w:val="24"/>
          <w:szCs w:val="24"/>
          <w:lang w:val="pl-PL"/>
          <w:rPrChange w:id="1706" w:author="ThaiNN" w:date="2008-12-09T15:09:00Z">
            <w:rPr>
              <w:rFonts w:ascii="Times New Roman" w:hAnsi="Times New Roman"/>
              <w:sz w:val="24"/>
              <w:szCs w:val="24"/>
              <w:lang w:val="pl-PL"/>
            </w:rPr>
          </w:rPrChange>
        </w:rPr>
        <w:t xml:space="preserve">loài thuộc Danh mục loài nguy cấp, quý, hiếm được ưu tiên bảo vệ </w:t>
      </w:r>
      <w:r w:rsidR="008E0408" w:rsidRPr="00315FC1">
        <w:rPr>
          <w:rFonts w:ascii="Times New Roman" w:hAnsi="Times New Roman"/>
          <w:color w:val="0000FF"/>
          <w:sz w:val="24"/>
          <w:szCs w:val="24"/>
          <w:lang w:val="pl-PL"/>
          <w:rPrChange w:id="1707" w:author="ThaiNN" w:date="2008-12-09T15:09:00Z">
            <w:rPr>
              <w:rFonts w:ascii="Times New Roman" w:hAnsi="Times New Roman"/>
              <w:sz w:val="24"/>
              <w:szCs w:val="24"/>
              <w:lang w:val="pl-PL"/>
            </w:rPr>
          </w:rPrChange>
        </w:rPr>
        <w:t xml:space="preserve">bị mất nơi sinh sống tự nhiên, </w:t>
      </w:r>
      <w:r w:rsidRPr="00315FC1">
        <w:rPr>
          <w:rFonts w:ascii="Times New Roman" w:hAnsi="Times New Roman"/>
          <w:color w:val="0000FF"/>
          <w:sz w:val="24"/>
          <w:szCs w:val="24"/>
          <w:lang w:val="pl-PL"/>
          <w:rPrChange w:id="1708" w:author="ThaiNN" w:date="2008-12-09T15:09:00Z">
            <w:rPr>
              <w:rFonts w:ascii="Times New Roman" w:hAnsi="Times New Roman"/>
              <w:sz w:val="24"/>
              <w:szCs w:val="24"/>
              <w:lang w:val="pl-PL"/>
            </w:rPr>
          </w:rPrChange>
        </w:rPr>
        <w:t>bị lạc, bị thương hoặc bị bệnh có trách nhiệm</w:t>
      </w:r>
      <w:r w:rsidR="00512684" w:rsidRPr="00315FC1">
        <w:rPr>
          <w:rFonts w:ascii="Times New Roman" w:hAnsi="Times New Roman"/>
          <w:color w:val="0000FF"/>
          <w:sz w:val="24"/>
          <w:szCs w:val="24"/>
          <w:lang w:val="pl-PL"/>
          <w:rPrChange w:id="1709"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710" w:author="ThaiNN" w:date="2008-12-09T15:09:00Z">
            <w:rPr>
              <w:rFonts w:ascii="Times New Roman" w:hAnsi="Times New Roman"/>
              <w:sz w:val="24"/>
              <w:szCs w:val="24"/>
              <w:lang w:val="pl-PL"/>
            </w:rPr>
          </w:rPrChange>
        </w:rPr>
        <w:t xml:space="preserve">báo ngay </w:t>
      </w:r>
      <w:r w:rsidR="008E0408" w:rsidRPr="00315FC1">
        <w:rPr>
          <w:rFonts w:ascii="Times New Roman" w:hAnsi="Times New Roman"/>
          <w:color w:val="0000FF"/>
          <w:sz w:val="24"/>
          <w:szCs w:val="24"/>
          <w:lang w:val="pl-PL"/>
          <w:rPrChange w:id="1711" w:author="ThaiNN" w:date="2008-12-09T15:09:00Z">
            <w:rPr>
              <w:rFonts w:ascii="Times New Roman" w:hAnsi="Times New Roman"/>
              <w:sz w:val="24"/>
              <w:szCs w:val="24"/>
              <w:lang w:val="pl-PL"/>
            </w:rPr>
          </w:rPrChange>
        </w:rPr>
        <w:t>cho</w:t>
      </w:r>
      <w:r w:rsidRPr="00315FC1">
        <w:rPr>
          <w:rFonts w:ascii="Times New Roman" w:hAnsi="Times New Roman"/>
          <w:color w:val="0000FF"/>
          <w:sz w:val="24"/>
          <w:szCs w:val="24"/>
          <w:lang w:val="pl-PL"/>
          <w:rPrChange w:id="1712" w:author="ThaiNN" w:date="2008-12-09T15:09:00Z">
            <w:rPr>
              <w:rFonts w:ascii="Times New Roman" w:hAnsi="Times New Roman"/>
              <w:sz w:val="24"/>
              <w:szCs w:val="24"/>
              <w:lang w:val="pl-PL"/>
            </w:rPr>
          </w:rPrChange>
        </w:rPr>
        <w:t xml:space="preserve"> Ủy ban nhân dân cấp xã hoặc cơ sở cứu hộ nơi gần nhất. Sau khi nhận được thông tin, Ủy ban nhân dân cấp xã phải kịp thời báo cáo với cơ quan chuyên môn của Ủy ban nhân dân cấp tỉnh hoặc </w:t>
      </w:r>
      <w:r w:rsidR="00710834" w:rsidRPr="00315FC1">
        <w:rPr>
          <w:rFonts w:ascii="Times New Roman" w:hAnsi="Times New Roman"/>
          <w:color w:val="0000FF"/>
          <w:sz w:val="24"/>
          <w:szCs w:val="24"/>
          <w:lang w:val="pl-PL"/>
          <w:rPrChange w:id="1713" w:author="ThaiNN" w:date="2008-12-09T15:09:00Z">
            <w:rPr>
              <w:rFonts w:ascii="Times New Roman" w:hAnsi="Times New Roman"/>
              <w:sz w:val="24"/>
              <w:szCs w:val="24"/>
              <w:lang w:val="pl-PL"/>
            </w:rPr>
          </w:rPrChange>
        </w:rPr>
        <w:t xml:space="preserve">báo </w:t>
      </w:r>
      <w:r w:rsidRPr="00315FC1">
        <w:rPr>
          <w:rFonts w:ascii="Times New Roman" w:hAnsi="Times New Roman"/>
          <w:color w:val="0000FF"/>
          <w:sz w:val="24"/>
          <w:szCs w:val="24"/>
          <w:lang w:val="pl-PL"/>
          <w:rPrChange w:id="1714" w:author="ThaiNN" w:date="2008-12-09T15:09:00Z">
            <w:rPr>
              <w:rFonts w:ascii="Times New Roman" w:hAnsi="Times New Roman"/>
              <w:sz w:val="24"/>
              <w:szCs w:val="24"/>
              <w:lang w:val="pl-PL"/>
            </w:rPr>
          </w:rPrChange>
        </w:rPr>
        <w:t>cơ sở cứu hộ nơi gần nhất.</w:t>
      </w:r>
    </w:p>
    <w:p w14:paraId="1AE6D864" w14:textId="77777777" w:rsidR="007C7F91" w:rsidRPr="00315FC1" w:rsidRDefault="007C7F91" w:rsidP="00AC391C">
      <w:pPr>
        <w:tabs>
          <w:tab w:val="num" w:pos="0"/>
        </w:tabs>
        <w:spacing w:before="60" w:after="60"/>
        <w:ind w:firstLine="720"/>
        <w:jc w:val="both"/>
        <w:outlineLvl w:val="1"/>
        <w:rPr>
          <w:rFonts w:ascii="Times New Roman" w:hAnsi="Times New Roman"/>
          <w:color w:val="0000FF"/>
          <w:spacing w:val="6"/>
          <w:sz w:val="24"/>
          <w:szCs w:val="24"/>
          <w:lang w:val="pl-PL"/>
          <w:rPrChange w:id="1715" w:author="ThaiNN" w:date="2008-12-09T15:09:00Z">
            <w:rPr>
              <w:rFonts w:ascii="Times New Roman" w:hAnsi="Times New Roman"/>
              <w:spacing w:val="6"/>
              <w:sz w:val="24"/>
              <w:szCs w:val="24"/>
              <w:lang w:val="pl-PL"/>
            </w:rPr>
          </w:rPrChange>
        </w:rPr>
      </w:pPr>
      <w:r w:rsidRPr="00315FC1">
        <w:rPr>
          <w:rFonts w:ascii="Times New Roman" w:hAnsi="Times New Roman"/>
          <w:color w:val="0000FF"/>
          <w:spacing w:val="6"/>
          <w:sz w:val="24"/>
          <w:szCs w:val="24"/>
          <w:lang w:val="pl-PL"/>
          <w:rPrChange w:id="1716" w:author="ThaiNN" w:date="2008-12-09T15:09:00Z">
            <w:rPr>
              <w:rFonts w:ascii="Times New Roman" w:hAnsi="Times New Roman"/>
              <w:spacing w:val="6"/>
              <w:sz w:val="24"/>
              <w:szCs w:val="24"/>
              <w:lang w:val="pl-PL"/>
            </w:rPr>
          </w:rPrChange>
        </w:rPr>
        <w:t xml:space="preserve">3. </w:t>
      </w:r>
      <w:r w:rsidR="008E0408" w:rsidRPr="00315FC1">
        <w:rPr>
          <w:rFonts w:ascii="Times New Roman" w:hAnsi="Times New Roman"/>
          <w:color w:val="0000FF"/>
          <w:spacing w:val="6"/>
          <w:sz w:val="24"/>
          <w:szCs w:val="24"/>
          <w:lang w:val="pl-PL"/>
          <w:rPrChange w:id="1717" w:author="ThaiNN" w:date="2008-12-09T15:09:00Z">
            <w:rPr>
              <w:rFonts w:ascii="Times New Roman" w:hAnsi="Times New Roman"/>
              <w:spacing w:val="6"/>
              <w:sz w:val="24"/>
              <w:szCs w:val="24"/>
              <w:lang w:val="pl-PL"/>
            </w:rPr>
          </w:rPrChange>
        </w:rPr>
        <w:t>Cá thể l</w:t>
      </w:r>
      <w:r w:rsidRPr="00315FC1">
        <w:rPr>
          <w:rFonts w:ascii="Times New Roman" w:hAnsi="Times New Roman"/>
          <w:color w:val="0000FF"/>
          <w:spacing w:val="6"/>
          <w:sz w:val="24"/>
          <w:szCs w:val="24"/>
          <w:lang w:val="pl-PL"/>
          <w:rPrChange w:id="1718" w:author="ThaiNN" w:date="2008-12-09T15:09:00Z">
            <w:rPr>
              <w:rFonts w:ascii="Times New Roman" w:hAnsi="Times New Roman"/>
              <w:spacing w:val="6"/>
              <w:sz w:val="24"/>
              <w:szCs w:val="24"/>
              <w:lang w:val="pl-PL"/>
            </w:rPr>
          </w:rPrChange>
        </w:rPr>
        <w:t>oài thuộc Danh mục loài nguy cấp, quý, hiếm được ưu tiên bảo vệ sau khi được cứu hộ trở lại trạng thái bình thường được xem xét t</w:t>
      </w:r>
      <w:r w:rsidR="008E0408" w:rsidRPr="00315FC1">
        <w:rPr>
          <w:rFonts w:ascii="Times New Roman" w:hAnsi="Times New Roman"/>
          <w:color w:val="0000FF"/>
          <w:spacing w:val="6"/>
          <w:sz w:val="24"/>
          <w:szCs w:val="24"/>
          <w:lang w:val="pl-PL"/>
          <w:rPrChange w:id="1719" w:author="ThaiNN" w:date="2008-12-09T15:09:00Z">
            <w:rPr>
              <w:rFonts w:ascii="Times New Roman" w:hAnsi="Times New Roman"/>
              <w:spacing w:val="6"/>
              <w:sz w:val="24"/>
              <w:szCs w:val="24"/>
              <w:lang w:val="pl-PL"/>
            </w:rPr>
          </w:rPrChange>
        </w:rPr>
        <w:t>h</w:t>
      </w:r>
      <w:r w:rsidRPr="00315FC1">
        <w:rPr>
          <w:rFonts w:ascii="Times New Roman" w:hAnsi="Times New Roman"/>
          <w:color w:val="0000FF"/>
          <w:spacing w:val="6"/>
          <w:sz w:val="24"/>
          <w:szCs w:val="24"/>
          <w:lang w:val="pl-PL"/>
          <w:rPrChange w:id="1720" w:author="ThaiNN" w:date="2008-12-09T15:09:00Z">
            <w:rPr>
              <w:rFonts w:ascii="Times New Roman" w:hAnsi="Times New Roman"/>
              <w:spacing w:val="6"/>
              <w:sz w:val="24"/>
              <w:szCs w:val="24"/>
              <w:lang w:val="pl-PL"/>
            </w:rPr>
          </w:rPrChange>
        </w:rPr>
        <w:t xml:space="preserve">ả lại nơi </w:t>
      </w:r>
      <w:r w:rsidR="008E0408" w:rsidRPr="00315FC1">
        <w:rPr>
          <w:rFonts w:ascii="Times New Roman" w:hAnsi="Times New Roman"/>
          <w:color w:val="0000FF"/>
          <w:spacing w:val="6"/>
          <w:sz w:val="24"/>
          <w:szCs w:val="24"/>
          <w:lang w:val="pl-PL"/>
          <w:rPrChange w:id="1721" w:author="ThaiNN" w:date="2008-12-09T15:09:00Z">
            <w:rPr>
              <w:rFonts w:ascii="Times New Roman" w:hAnsi="Times New Roman"/>
              <w:spacing w:val="6"/>
              <w:sz w:val="24"/>
              <w:szCs w:val="24"/>
              <w:lang w:val="pl-PL"/>
            </w:rPr>
          </w:rPrChange>
        </w:rPr>
        <w:t>sinh sống</w:t>
      </w:r>
      <w:r w:rsidRPr="00315FC1">
        <w:rPr>
          <w:rFonts w:ascii="Times New Roman" w:hAnsi="Times New Roman"/>
          <w:color w:val="0000FF"/>
          <w:spacing w:val="6"/>
          <w:sz w:val="24"/>
          <w:szCs w:val="24"/>
          <w:lang w:val="pl-PL"/>
          <w:rPrChange w:id="1722" w:author="ThaiNN" w:date="2008-12-09T15:09:00Z">
            <w:rPr>
              <w:rFonts w:ascii="Times New Roman" w:hAnsi="Times New Roman"/>
              <w:spacing w:val="6"/>
              <w:sz w:val="24"/>
              <w:szCs w:val="24"/>
              <w:lang w:val="pl-PL"/>
            </w:rPr>
          </w:rPrChange>
        </w:rPr>
        <w:t xml:space="preserve"> tự nhiên của chúng. Trường hợp</w:t>
      </w:r>
      <w:r w:rsidR="008E0408" w:rsidRPr="00315FC1">
        <w:rPr>
          <w:rFonts w:ascii="Times New Roman" w:hAnsi="Times New Roman"/>
          <w:color w:val="0000FF"/>
          <w:spacing w:val="6"/>
          <w:sz w:val="24"/>
          <w:szCs w:val="24"/>
          <w:lang w:val="pl-PL"/>
          <w:rPrChange w:id="1723" w:author="ThaiNN" w:date="2008-12-09T15:09:00Z">
            <w:rPr>
              <w:rFonts w:ascii="Times New Roman" w:hAnsi="Times New Roman"/>
              <w:spacing w:val="6"/>
              <w:sz w:val="24"/>
              <w:szCs w:val="24"/>
              <w:lang w:val="pl-PL"/>
            </w:rPr>
          </w:rPrChange>
        </w:rPr>
        <w:t xml:space="preserve"> cá thể</w:t>
      </w:r>
      <w:r w:rsidRPr="00315FC1">
        <w:rPr>
          <w:rFonts w:ascii="Times New Roman" w:hAnsi="Times New Roman"/>
          <w:color w:val="0000FF"/>
          <w:spacing w:val="6"/>
          <w:sz w:val="24"/>
          <w:szCs w:val="24"/>
          <w:lang w:val="pl-PL"/>
          <w:rPrChange w:id="1724" w:author="ThaiNN" w:date="2008-12-09T15:09:00Z">
            <w:rPr>
              <w:rFonts w:ascii="Times New Roman" w:hAnsi="Times New Roman"/>
              <w:spacing w:val="6"/>
              <w:sz w:val="24"/>
              <w:szCs w:val="24"/>
              <w:lang w:val="pl-PL"/>
            </w:rPr>
          </w:rPrChange>
        </w:rPr>
        <w:t xml:space="preserve"> loài thuộc Danh mục loài nguy cấp, quý, hiếm được ưu tiên bảo vệ bị mất nơi sinh sống tự nhiên thì được </w:t>
      </w:r>
      <w:r w:rsidR="00D86ED6" w:rsidRPr="00315FC1">
        <w:rPr>
          <w:rFonts w:ascii="Times New Roman" w:hAnsi="Times New Roman"/>
          <w:color w:val="0000FF"/>
          <w:spacing w:val="6"/>
          <w:sz w:val="24"/>
          <w:szCs w:val="24"/>
          <w:lang w:val="pl-PL"/>
          <w:rPrChange w:id="1725" w:author="ThaiNN" w:date="2008-12-09T15:09:00Z">
            <w:rPr>
              <w:rFonts w:ascii="Times New Roman" w:hAnsi="Times New Roman"/>
              <w:spacing w:val="6"/>
              <w:sz w:val="24"/>
              <w:szCs w:val="24"/>
              <w:lang w:val="pl-PL"/>
            </w:rPr>
          </w:rPrChange>
        </w:rPr>
        <w:t>xem xét</w:t>
      </w:r>
      <w:r w:rsidR="00D86ED6" w:rsidRPr="00315FC1" w:rsidDel="00D86ED6">
        <w:rPr>
          <w:rFonts w:ascii="Times New Roman" w:hAnsi="Times New Roman"/>
          <w:color w:val="0000FF"/>
          <w:spacing w:val="6"/>
          <w:sz w:val="24"/>
          <w:szCs w:val="24"/>
          <w:lang w:val="pl-PL"/>
          <w:rPrChange w:id="1726" w:author="ThaiNN" w:date="2008-12-09T15:09:00Z">
            <w:rPr>
              <w:rFonts w:ascii="Times New Roman" w:hAnsi="Times New Roman"/>
              <w:spacing w:val="6"/>
              <w:sz w:val="24"/>
              <w:szCs w:val="24"/>
              <w:lang w:val="pl-PL"/>
            </w:rPr>
          </w:rPrChange>
        </w:rPr>
        <w:t xml:space="preserve"> </w:t>
      </w:r>
      <w:r w:rsidRPr="00315FC1">
        <w:rPr>
          <w:rFonts w:ascii="Times New Roman" w:hAnsi="Times New Roman"/>
          <w:color w:val="0000FF"/>
          <w:spacing w:val="6"/>
          <w:sz w:val="24"/>
          <w:szCs w:val="24"/>
          <w:lang w:val="pl-PL"/>
          <w:rPrChange w:id="1727" w:author="ThaiNN" w:date="2008-12-09T15:09:00Z">
            <w:rPr>
              <w:rFonts w:ascii="Times New Roman" w:hAnsi="Times New Roman"/>
              <w:spacing w:val="6"/>
              <w:sz w:val="24"/>
              <w:szCs w:val="24"/>
              <w:lang w:val="pl-PL"/>
            </w:rPr>
          </w:rPrChange>
        </w:rPr>
        <w:t>đưa vào nuôi, trồng t</w:t>
      </w:r>
      <w:r w:rsidR="00D86ED6" w:rsidRPr="00315FC1">
        <w:rPr>
          <w:rFonts w:ascii="Times New Roman" w:hAnsi="Times New Roman"/>
          <w:color w:val="0000FF"/>
          <w:spacing w:val="6"/>
          <w:sz w:val="24"/>
          <w:szCs w:val="24"/>
          <w:lang w:val="pl-PL"/>
          <w:rPrChange w:id="1728" w:author="ThaiNN" w:date="2008-12-09T15:09:00Z">
            <w:rPr>
              <w:rFonts w:ascii="Times New Roman" w:hAnsi="Times New Roman"/>
              <w:spacing w:val="6"/>
              <w:sz w:val="24"/>
              <w:szCs w:val="24"/>
              <w:lang w:val="pl-PL"/>
            </w:rPr>
          </w:rPrChange>
        </w:rPr>
        <w:t>ại</w:t>
      </w:r>
      <w:r w:rsidRPr="00315FC1">
        <w:rPr>
          <w:rFonts w:ascii="Times New Roman" w:hAnsi="Times New Roman"/>
          <w:color w:val="0000FF"/>
          <w:spacing w:val="6"/>
          <w:sz w:val="24"/>
          <w:szCs w:val="24"/>
          <w:lang w:val="pl-PL"/>
          <w:rPrChange w:id="1729" w:author="ThaiNN" w:date="2008-12-09T15:09:00Z">
            <w:rPr>
              <w:rFonts w:ascii="Times New Roman" w:hAnsi="Times New Roman"/>
              <w:spacing w:val="6"/>
              <w:sz w:val="24"/>
              <w:szCs w:val="24"/>
              <w:lang w:val="pl-PL"/>
            </w:rPr>
          </w:rPrChange>
        </w:rPr>
        <w:t xml:space="preserve"> cơ sở bảo tồn đa dạng sinh học phù hợp</w:t>
      </w:r>
      <w:r w:rsidRPr="00315FC1">
        <w:rPr>
          <w:rFonts w:ascii="Times New Roman" w:hAnsi="Times New Roman"/>
          <w:b/>
          <w:i/>
          <w:color w:val="0000FF"/>
          <w:spacing w:val="6"/>
          <w:sz w:val="24"/>
          <w:szCs w:val="24"/>
          <w:lang w:val="pl-PL"/>
          <w:rPrChange w:id="1730" w:author="ThaiNN" w:date="2008-12-09T15:09:00Z">
            <w:rPr>
              <w:rFonts w:ascii="Times New Roman" w:hAnsi="Times New Roman"/>
              <w:b/>
              <w:i/>
              <w:spacing w:val="6"/>
              <w:sz w:val="24"/>
              <w:szCs w:val="24"/>
              <w:lang w:val="pl-PL"/>
            </w:rPr>
          </w:rPrChange>
        </w:rPr>
        <w:t>.</w:t>
      </w:r>
    </w:p>
    <w:p w14:paraId="2508349E" w14:textId="77777777" w:rsidR="007C7F91" w:rsidRPr="00315FC1" w:rsidRDefault="00C26D98" w:rsidP="00AC391C">
      <w:pPr>
        <w:spacing w:before="60" w:after="60"/>
        <w:ind w:firstLine="720"/>
        <w:jc w:val="both"/>
        <w:rPr>
          <w:rFonts w:ascii="Times New Roman" w:hAnsi="Times New Roman"/>
          <w:color w:val="0000FF"/>
          <w:sz w:val="24"/>
          <w:szCs w:val="24"/>
          <w:lang w:val="pl-PL"/>
          <w:rPrChange w:id="173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732" w:author="ThaiNN" w:date="2008-12-09T15:09:00Z">
            <w:rPr>
              <w:rFonts w:ascii="Times New Roman" w:hAnsi="Times New Roman"/>
              <w:sz w:val="24"/>
              <w:szCs w:val="24"/>
              <w:lang w:val="pl-PL"/>
            </w:rPr>
          </w:rPrChange>
        </w:rPr>
        <w:t xml:space="preserve">4. </w:t>
      </w:r>
      <w:r w:rsidR="007C7F91" w:rsidRPr="00315FC1">
        <w:rPr>
          <w:rFonts w:ascii="Times New Roman" w:hAnsi="Times New Roman"/>
          <w:color w:val="0000FF"/>
          <w:sz w:val="24"/>
          <w:szCs w:val="24"/>
          <w:lang w:val="pl-PL"/>
          <w:rPrChange w:id="1733" w:author="ThaiNN" w:date="2008-12-09T15:09:00Z">
            <w:rPr>
              <w:rFonts w:ascii="Times New Roman" w:hAnsi="Times New Roman"/>
              <w:sz w:val="24"/>
              <w:szCs w:val="24"/>
              <w:lang w:val="pl-PL"/>
            </w:rPr>
          </w:rPrChange>
        </w:rPr>
        <w:t xml:space="preserve">Chính phủ quy định </w:t>
      </w:r>
      <w:r w:rsidR="00D86ED6" w:rsidRPr="00315FC1">
        <w:rPr>
          <w:rFonts w:ascii="Times New Roman" w:hAnsi="Times New Roman"/>
          <w:color w:val="0000FF"/>
          <w:sz w:val="24"/>
          <w:szCs w:val="24"/>
          <w:lang w:val="pl-PL"/>
          <w:rPrChange w:id="1734" w:author="ThaiNN" w:date="2008-12-09T15:09:00Z">
            <w:rPr>
              <w:rFonts w:ascii="Times New Roman" w:hAnsi="Times New Roman"/>
              <w:sz w:val="24"/>
              <w:szCs w:val="24"/>
              <w:lang w:val="pl-PL"/>
            </w:rPr>
          </w:rPrChange>
        </w:rPr>
        <w:t>cụ th</w:t>
      </w:r>
      <w:r w:rsidR="00710834" w:rsidRPr="00315FC1">
        <w:rPr>
          <w:rFonts w:ascii="Times New Roman" w:hAnsi="Times New Roman"/>
          <w:color w:val="0000FF"/>
          <w:sz w:val="24"/>
          <w:szCs w:val="24"/>
          <w:lang w:val="pl-PL"/>
          <w:rPrChange w:id="1735" w:author="ThaiNN" w:date="2008-12-09T15:09:00Z">
            <w:rPr>
              <w:rFonts w:ascii="Times New Roman" w:hAnsi="Times New Roman"/>
              <w:sz w:val="24"/>
              <w:szCs w:val="24"/>
              <w:lang w:val="pl-PL"/>
            </w:rPr>
          </w:rPrChange>
        </w:rPr>
        <w:t>ể</w:t>
      </w:r>
      <w:r w:rsidR="00D86ED6" w:rsidRPr="00315FC1">
        <w:rPr>
          <w:rFonts w:ascii="Times New Roman" w:hAnsi="Times New Roman"/>
          <w:color w:val="0000FF"/>
          <w:sz w:val="24"/>
          <w:szCs w:val="24"/>
          <w:lang w:val="pl-PL"/>
          <w:rPrChange w:id="1736" w:author="ThaiNN" w:date="2008-12-09T15:09:00Z">
            <w:rPr>
              <w:rFonts w:ascii="Times New Roman" w:hAnsi="Times New Roman"/>
              <w:sz w:val="24"/>
              <w:szCs w:val="24"/>
              <w:lang w:val="pl-PL"/>
            </w:rPr>
          </w:rPrChange>
        </w:rPr>
        <w:t xml:space="preserve"> </w:t>
      </w:r>
      <w:r w:rsidR="007C7F91" w:rsidRPr="00315FC1">
        <w:rPr>
          <w:rFonts w:ascii="Times New Roman" w:hAnsi="Times New Roman"/>
          <w:color w:val="0000FF"/>
          <w:sz w:val="24"/>
          <w:szCs w:val="24"/>
          <w:lang w:val="pl-PL"/>
          <w:rPrChange w:id="1737" w:author="ThaiNN" w:date="2008-12-09T15:09:00Z">
            <w:rPr>
              <w:rFonts w:ascii="Times New Roman" w:hAnsi="Times New Roman"/>
              <w:sz w:val="24"/>
              <w:szCs w:val="24"/>
              <w:lang w:val="pl-PL"/>
            </w:rPr>
          </w:rPrChange>
        </w:rPr>
        <w:t>việc cứu hộ loài hoang dã thuộc Danh mục loài nguy cấp, quý, hiếm được ưu tiên bảo vệ</w:t>
      </w:r>
      <w:r w:rsidR="00D86ED6" w:rsidRPr="00315FC1">
        <w:rPr>
          <w:rFonts w:ascii="Times New Roman" w:hAnsi="Times New Roman"/>
          <w:color w:val="0000FF"/>
          <w:sz w:val="24"/>
          <w:szCs w:val="24"/>
          <w:lang w:val="pl-PL"/>
          <w:rPrChange w:id="1738" w:author="ThaiNN" w:date="2008-12-09T15:09:00Z">
            <w:rPr>
              <w:rFonts w:ascii="Times New Roman" w:hAnsi="Times New Roman"/>
              <w:sz w:val="24"/>
              <w:szCs w:val="24"/>
              <w:lang w:val="pl-PL"/>
            </w:rPr>
          </w:rPrChange>
        </w:rPr>
        <w:t>.</w:t>
      </w:r>
    </w:p>
    <w:p w14:paraId="46D76565"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1739"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740" w:author="ThaiNN" w:date="2008-12-09T15:09:00Z">
            <w:rPr>
              <w:rFonts w:ascii="Times New Roman" w:hAnsi="Times New Roman"/>
              <w:b/>
              <w:sz w:val="24"/>
              <w:szCs w:val="24"/>
              <w:lang w:val="pl-PL"/>
            </w:rPr>
          </w:rPrChange>
        </w:rPr>
        <w:t xml:space="preserve">Điều 48. Bảo vệ </w:t>
      </w:r>
      <w:r w:rsidR="00710834" w:rsidRPr="00315FC1">
        <w:rPr>
          <w:rFonts w:ascii="Times New Roman" w:hAnsi="Times New Roman"/>
          <w:b/>
          <w:color w:val="0000FF"/>
          <w:sz w:val="24"/>
          <w:szCs w:val="24"/>
          <w:lang w:val="pl-PL"/>
          <w:rPrChange w:id="1741" w:author="ThaiNN" w:date="2008-12-09T15:09:00Z">
            <w:rPr>
              <w:rFonts w:ascii="Times New Roman" w:hAnsi="Times New Roman"/>
              <w:b/>
              <w:sz w:val="24"/>
              <w:szCs w:val="24"/>
              <w:lang w:val="pl-PL"/>
            </w:rPr>
          </w:rPrChange>
        </w:rPr>
        <w:t xml:space="preserve">giống </w:t>
      </w:r>
      <w:r w:rsidRPr="00315FC1">
        <w:rPr>
          <w:rFonts w:ascii="Times New Roman" w:hAnsi="Times New Roman"/>
          <w:b/>
          <w:color w:val="0000FF"/>
          <w:sz w:val="24"/>
          <w:szCs w:val="24"/>
          <w:lang w:val="pl-PL"/>
          <w:rPrChange w:id="1742" w:author="ThaiNN" w:date="2008-12-09T15:09:00Z">
            <w:rPr>
              <w:rFonts w:ascii="Times New Roman" w:hAnsi="Times New Roman"/>
              <w:b/>
              <w:sz w:val="24"/>
              <w:szCs w:val="24"/>
              <w:lang w:val="pl-PL"/>
            </w:rPr>
          </w:rPrChange>
        </w:rPr>
        <w:t>cây trồng</w:t>
      </w:r>
      <w:r w:rsidR="00710834" w:rsidRPr="00315FC1">
        <w:rPr>
          <w:rFonts w:ascii="Times New Roman" w:hAnsi="Times New Roman"/>
          <w:b/>
          <w:color w:val="0000FF"/>
          <w:sz w:val="24"/>
          <w:szCs w:val="24"/>
          <w:lang w:val="pl-PL"/>
          <w:rPrChange w:id="1743" w:author="ThaiNN" w:date="2008-12-09T15:09:00Z">
            <w:rPr>
              <w:rFonts w:ascii="Times New Roman" w:hAnsi="Times New Roman"/>
              <w:b/>
              <w:sz w:val="24"/>
              <w:szCs w:val="24"/>
              <w:lang w:val="pl-PL"/>
            </w:rPr>
          </w:rPrChange>
        </w:rPr>
        <w:t>,</w:t>
      </w:r>
      <w:r w:rsidRPr="00315FC1">
        <w:rPr>
          <w:rFonts w:ascii="Times New Roman" w:hAnsi="Times New Roman"/>
          <w:b/>
          <w:color w:val="0000FF"/>
          <w:sz w:val="24"/>
          <w:szCs w:val="24"/>
          <w:lang w:val="pl-PL"/>
          <w:rPrChange w:id="1744" w:author="ThaiNN" w:date="2008-12-09T15:09:00Z">
            <w:rPr>
              <w:rFonts w:ascii="Times New Roman" w:hAnsi="Times New Roman"/>
              <w:b/>
              <w:sz w:val="24"/>
              <w:szCs w:val="24"/>
              <w:lang w:val="pl-PL"/>
            </w:rPr>
          </w:rPrChange>
        </w:rPr>
        <w:t xml:space="preserve"> vật nuôi đặc hữu hoặc có giá trị đang bị đe dọa t</w:t>
      </w:r>
      <w:r w:rsidR="00512684" w:rsidRPr="00315FC1">
        <w:rPr>
          <w:rFonts w:ascii="Times New Roman" w:hAnsi="Times New Roman"/>
          <w:b/>
          <w:color w:val="0000FF"/>
          <w:sz w:val="24"/>
          <w:szCs w:val="24"/>
          <w:lang w:val="pl-PL"/>
          <w:rPrChange w:id="1745" w:author="ThaiNN" w:date="2008-12-09T15:09:00Z">
            <w:rPr>
              <w:rFonts w:ascii="Times New Roman" w:hAnsi="Times New Roman"/>
              <w:b/>
              <w:sz w:val="24"/>
              <w:szCs w:val="24"/>
              <w:lang w:val="pl-PL"/>
            </w:rPr>
          </w:rPrChange>
        </w:rPr>
        <w:t>uyệt</w:t>
      </w:r>
      <w:r w:rsidRPr="00315FC1">
        <w:rPr>
          <w:rFonts w:ascii="Times New Roman" w:hAnsi="Times New Roman"/>
          <w:b/>
          <w:color w:val="0000FF"/>
          <w:sz w:val="24"/>
          <w:szCs w:val="24"/>
          <w:lang w:val="pl-PL"/>
          <w:rPrChange w:id="1746" w:author="ThaiNN" w:date="2008-12-09T15:09:00Z">
            <w:rPr>
              <w:rFonts w:ascii="Times New Roman" w:hAnsi="Times New Roman"/>
              <w:b/>
              <w:sz w:val="24"/>
              <w:szCs w:val="24"/>
              <w:lang w:val="pl-PL"/>
            </w:rPr>
          </w:rPrChange>
        </w:rPr>
        <w:t xml:space="preserve"> chủng</w:t>
      </w:r>
    </w:p>
    <w:p w14:paraId="50599EEB"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74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748" w:author="ThaiNN" w:date="2008-12-09T15:09:00Z">
            <w:rPr>
              <w:rFonts w:ascii="Times New Roman" w:hAnsi="Times New Roman"/>
              <w:sz w:val="24"/>
              <w:szCs w:val="24"/>
              <w:lang w:val="pl-PL"/>
            </w:rPr>
          </w:rPrChange>
        </w:rPr>
        <w:t>1. Bộ Nông nghiệp và Phát triển nông thôn chủ trì</w:t>
      </w:r>
      <w:r w:rsidR="002D27F6" w:rsidRPr="00315FC1">
        <w:rPr>
          <w:rFonts w:ascii="Times New Roman" w:hAnsi="Times New Roman"/>
          <w:color w:val="0000FF"/>
          <w:sz w:val="24"/>
          <w:szCs w:val="24"/>
          <w:lang w:val="pl-PL"/>
          <w:rPrChange w:id="1749" w:author="ThaiNN" w:date="2008-12-09T15:09:00Z">
            <w:rPr>
              <w:rFonts w:ascii="Times New Roman" w:hAnsi="Times New Roman"/>
              <w:sz w:val="24"/>
              <w:szCs w:val="24"/>
              <w:lang w:val="pl-PL"/>
            </w:rPr>
          </w:rPrChange>
        </w:rPr>
        <w:t xml:space="preserve"> phối hợp với bộ, cơ quan ngang bộ</w:t>
      </w:r>
      <w:r w:rsidRPr="00315FC1">
        <w:rPr>
          <w:rFonts w:ascii="Times New Roman" w:hAnsi="Times New Roman"/>
          <w:color w:val="0000FF"/>
          <w:sz w:val="24"/>
          <w:szCs w:val="24"/>
          <w:lang w:val="pl-PL"/>
          <w:rPrChange w:id="1750" w:author="ThaiNN" w:date="2008-12-09T15:09:00Z">
            <w:rPr>
              <w:rFonts w:ascii="Times New Roman" w:hAnsi="Times New Roman"/>
              <w:sz w:val="24"/>
              <w:szCs w:val="24"/>
              <w:lang w:val="pl-PL"/>
            </w:rPr>
          </w:rPrChange>
        </w:rPr>
        <w:t xml:space="preserve"> tổ chức điều tra, </w:t>
      </w:r>
      <w:r w:rsidR="00D86ED6" w:rsidRPr="00315FC1">
        <w:rPr>
          <w:rFonts w:ascii="Times New Roman" w:hAnsi="Times New Roman"/>
          <w:color w:val="0000FF"/>
          <w:sz w:val="24"/>
          <w:szCs w:val="24"/>
          <w:lang w:val="pl-PL"/>
          <w:rPrChange w:id="1751" w:author="ThaiNN" w:date="2008-12-09T15:09:00Z">
            <w:rPr>
              <w:rFonts w:ascii="Times New Roman" w:hAnsi="Times New Roman"/>
              <w:sz w:val="24"/>
              <w:szCs w:val="24"/>
              <w:lang w:val="pl-PL"/>
            </w:rPr>
          </w:rPrChange>
        </w:rPr>
        <w:t>đánh giá</w:t>
      </w:r>
      <w:r w:rsidRPr="00315FC1">
        <w:rPr>
          <w:rFonts w:ascii="Times New Roman" w:hAnsi="Times New Roman"/>
          <w:color w:val="0000FF"/>
          <w:sz w:val="24"/>
          <w:szCs w:val="24"/>
          <w:lang w:val="pl-PL"/>
          <w:rPrChange w:id="1752" w:author="ThaiNN" w:date="2008-12-09T15:09:00Z">
            <w:rPr>
              <w:rFonts w:ascii="Times New Roman" w:hAnsi="Times New Roman"/>
              <w:sz w:val="24"/>
              <w:szCs w:val="24"/>
              <w:lang w:val="pl-PL"/>
            </w:rPr>
          </w:rPrChange>
        </w:rPr>
        <w:t xml:space="preserve"> </w:t>
      </w:r>
      <w:r w:rsidR="00710834" w:rsidRPr="00315FC1">
        <w:rPr>
          <w:rFonts w:ascii="Times New Roman" w:hAnsi="Times New Roman"/>
          <w:color w:val="0000FF"/>
          <w:sz w:val="24"/>
          <w:szCs w:val="24"/>
          <w:lang w:val="pl-PL"/>
          <w:rPrChange w:id="1753" w:author="ThaiNN" w:date="2008-12-09T15:09:00Z">
            <w:rPr>
              <w:rFonts w:ascii="Times New Roman" w:hAnsi="Times New Roman"/>
              <w:sz w:val="24"/>
              <w:szCs w:val="24"/>
              <w:lang w:val="pl-PL"/>
            </w:rPr>
          </w:rPrChange>
        </w:rPr>
        <w:t xml:space="preserve">giống </w:t>
      </w:r>
      <w:r w:rsidRPr="00315FC1">
        <w:rPr>
          <w:rFonts w:ascii="Times New Roman" w:hAnsi="Times New Roman"/>
          <w:color w:val="0000FF"/>
          <w:sz w:val="24"/>
          <w:szCs w:val="24"/>
          <w:lang w:val="pl-PL"/>
          <w:rPrChange w:id="1754" w:author="ThaiNN" w:date="2008-12-09T15:09:00Z">
            <w:rPr>
              <w:rFonts w:ascii="Times New Roman" w:hAnsi="Times New Roman"/>
              <w:sz w:val="24"/>
              <w:szCs w:val="24"/>
              <w:lang w:val="pl-PL"/>
            </w:rPr>
          </w:rPrChange>
        </w:rPr>
        <w:t xml:space="preserve">cây trồng, vật nuôi đặc hữu hoặc có giá trị đang bị đe doạ tuyệt chủng </w:t>
      </w:r>
      <w:r w:rsidR="00D86ED6" w:rsidRPr="00315FC1">
        <w:rPr>
          <w:rFonts w:ascii="Times New Roman" w:hAnsi="Times New Roman"/>
          <w:color w:val="0000FF"/>
          <w:sz w:val="24"/>
          <w:szCs w:val="24"/>
          <w:lang w:val="pl-PL"/>
          <w:rPrChange w:id="1755" w:author="ThaiNN" w:date="2008-12-09T15:09:00Z">
            <w:rPr>
              <w:rFonts w:ascii="Times New Roman" w:hAnsi="Times New Roman"/>
              <w:sz w:val="24"/>
              <w:szCs w:val="24"/>
              <w:lang w:val="pl-PL"/>
            </w:rPr>
          </w:rPrChange>
        </w:rPr>
        <w:t>để</w:t>
      </w:r>
      <w:r w:rsidRPr="00315FC1">
        <w:rPr>
          <w:rFonts w:ascii="Times New Roman" w:hAnsi="Times New Roman"/>
          <w:color w:val="0000FF"/>
          <w:sz w:val="24"/>
          <w:szCs w:val="24"/>
          <w:lang w:val="pl-PL"/>
          <w:rPrChange w:id="1756" w:author="ThaiNN" w:date="2008-12-09T15:09:00Z">
            <w:rPr>
              <w:rFonts w:ascii="Times New Roman" w:hAnsi="Times New Roman"/>
              <w:sz w:val="24"/>
              <w:szCs w:val="24"/>
              <w:lang w:val="pl-PL"/>
            </w:rPr>
          </w:rPrChange>
        </w:rPr>
        <w:t xml:space="preserve"> đưa vào Danh mục loài nguy cấp, quý, hiếm được ưu tiên bảo vệ.</w:t>
      </w:r>
    </w:p>
    <w:p w14:paraId="1932854D" w14:textId="77777777" w:rsidR="007C7F91" w:rsidRPr="00315FC1" w:rsidRDefault="00CF6D7F" w:rsidP="00AC391C">
      <w:pPr>
        <w:spacing w:before="60" w:after="60"/>
        <w:ind w:firstLine="720"/>
        <w:jc w:val="both"/>
        <w:rPr>
          <w:rFonts w:ascii="Times New Roman" w:hAnsi="Times New Roman"/>
          <w:b/>
          <w:color w:val="0000FF"/>
          <w:sz w:val="24"/>
          <w:szCs w:val="24"/>
          <w:lang w:val="pl-PL"/>
          <w:rPrChange w:id="1757" w:author="ThaiNN" w:date="2008-12-09T15:09:00Z">
            <w:rPr>
              <w:rFonts w:ascii="Times New Roman" w:hAnsi="Times New Roman"/>
              <w:b/>
              <w:sz w:val="24"/>
              <w:szCs w:val="24"/>
              <w:lang w:val="pl-PL"/>
            </w:rPr>
          </w:rPrChange>
        </w:rPr>
      </w:pPr>
      <w:r w:rsidRPr="00315FC1">
        <w:rPr>
          <w:rFonts w:ascii="Times New Roman" w:hAnsi="Times New Roman"/>
          <w:color w:val="0000FF"/>
          <w:sz w:val="24"/>
          <w:szCs w:val="24"/>
          <w:lang w:val="pl-PL"/>
          <w:rPrChange w:id="1758" w:author="ThaiNN" w:date="2008-12-09T15:09:00Z">
            <w:rPr>
              <w:rFonts w:ascii="Times New Roman" w:hAnsi="Times New Roman"/>
              <w:sz w:val="24"/>
              <w:szCs w:val="24"/>
              <w:lang w:val="pl-PL"/>
            </w:rPr>
          </w:rPrChange>
        </w:rPr>
        <w:t>2</w:t>
      </w:r>
      <w:r w:rsidR="007C7F91" w:rsidRPr="00315FC1">
        <w:rPr>
          <w:rFonts w:ascii="Times New Roman" w:hAnsi="Times New Roman"/>
          <w:color w:val="0000FF"/>
          <w:sz w:val="24"/>
          <w:szCs w:val="24"/>
          <w:lang w:val="pl-PL"/>
          <w:rPrChange w:id="1759" w:author="ThaiNN" w:date="2008-12-09T15:09:00Z">
            <w:rPr>
              <w:rFonts w:ascii="Times New Roman" w:hAnsi="Times New Roman"/>
              <w:sz w:val="24"/>
              <w:szCs w:val="24"/>
              <w:lang w:val="pl-PL"/>
            </w:rPr>
          </w:rPrChange>
        </w:rPr>
        <w:t xml:space="preserve">. Việc tiếp cận nguồn gen cây trồng, vật nuôi đặc hữu hoặc có giá trị đang bị đe dọa tuyệt chủng được thực hiện theo quy định </w:t>
      </w:r>
      <w:r w:rsidR="007C7F91" w:rsidRPr="00315FC1">
        <w:rPr>
          <w:rFonts w:ascii="Times New Roman" w:hAnsi="Times New Roman"/>
          <w:bCs/>
          <w:iCs/>
          <w:color w:val="0000FF"/>
          <w:sz w:val="24"/>
          <w:szCs w:val="24"/>
          <w:lang w:val="pl-PL"/>
          <w:rPrChange w:id="1760" w:author="ThaiNN" w:date="2008-12-09T15:09:00Z">
            <w:rPr>
              <w:rFonts w:ascii="Times New Roman" w:hAnsi="Times New Roman"/>
              <w:bCs/>
              <w:iCs/>
              <w:sz w:val="24"/>
              <w:szCs w:val="24"/>
              <w:lang w:val="pl-PL"/>
            </w:rPr>
          </w:rPrChange>
        </w:rPr>
        <w:t xml:space="preserve">tại Mục 1 và Mục 2 Chương V của Luật này và </w:t>
      </w:r>
      <w:r w:rsidR="00D86ED6" w:rsidRPr="00315FC1">
        <w:rPr>
          <w:rFonts w:ascii="Times New Roman" w:hAnsi="Times New Roman"/>
          <w:bCs/>
          <w:iCs/>
          <w:color w:val="0000FF"/>
          <w:sz w:val="24"/>
          <w:szCs w:val="24"/>
          <w:lang w:val="pl-PL"/>
          <w:rPrChange w:id="1761" w:author="ThaiNN" w:date="2008-12-09T15:09:00Z">
            <w:rPr>
              <w:rFonts w:ascii="Times New Roman" w:hAnsi="Times New Roman"/>
              <w:bCs/>
              <w:iCs/>
              <w:sz w:val="24"/>
              <w:szCs w:val="24"/>
              <w:lang w:val="pl-PL"/>
            </w:rPr>
          </w:rPrChange>
        </w:rPr>
        <w:t xml:space="preserve">các </w:t>
      </w:r>
      <w:r w:rsidR="007C7F91" w:rsidRPr="00315FC1">
        <w:rPr>
          <w:rFonts w:ascii="Times New Roman" w:hAnsi="Times New Roman"/>
          <w:bCs/>
          <w:iCs/>
          <w:color w:val="0000FF"/>
          <w:sz w:val="24"/>
          <w:szCs w:val="24"/>
          <w:lang w:val="pl-PL"/>
          <w:rPrChange w:id="1762" w:author="ThaiNN" w:date="2008-12-09T15:09:00Z">
            <w:rPr>
              <w:rFonts w:ascii="Times New Roman" w:hAnsi="Times New Roman"/>
              <w:bCs/>
              <w:iCs/>
              <w:sz w:val="24"/>
              <w:szCs w:val="24"/>
              <w:lang w:val="pl-PL"/>
            </w:rPr>
          </w:rPrChange>
        </w:rPr>
        <w:t xml:space="preserve">quy định khác </w:t>
      </w:r>
      <w:r w:rsidR="007C7F91" w:rsidRPr="00315FC1">
        <w:rPr>
          <w:rFonts w:ascii="Times New Roman" w:hAnsi="Times New Roman"/>
          <w:color w:val="0000FF"/>
          <w:sz w:val="24"/>
          <w:szCs w:val="24"/>
          <w:lang w:val="pl-PL"/>
          <w:rPrChange w:id="1763" w:author="ThaiNN" w:date="2008-12-09T15:09:00Z">
            <w:rPr>
              <w:rFonts w:ascii="Times New Roman" w:hAnsi="Times New Roman"/>
              <w:sz w:val="24"/>
              <w:szCs w:val="24"/>
              <w:lang w:val="pl-PL"/>
            </w:rPr>
          </w:rPrChange>
        </w:rPr>
        <w:t xml:space="preserve">của pháp luật </w:t>
      </w:r>
      <w:r w:rsidR="007C7F91" w:rsidRPr="00315FC1">
        <w:rPr>
          <w:rFonts w:ascii="Times New Roman" w:hAnsi="Times New Roman"/>
          <w:bCs/>
          <w:iCs/>
          <w:color w:val="0000FF"/>
          <w:sz w:val="24"/>
          <w:szCs w:val="24"/>
          <w:lang w:val="pl-PL"/>
          <w:rPrChange w:id="1764" w:author="ThaiNN" w:date="2008-12-09T15:09:00Z">
            <w:rPr>
              <w:rFonts w:ascii="Times New Roman" w:hAnsi="Times New Roman"/>
              <w:bCs/>
              <w:iCs/>
              <w:sz w:val="24"/>
              <w:szCs w:val="24"/>
              <w:lang w:val="pl-PL"/>
            </w:rPr>
          </w:rPrChange>
        </w:rPr>
        <w:t>có liên quan</w:t>
      </w:r>
      <w:r w:rsidR="007C7F91" w:rsidRPr="00315FC1">
        <w:rPr>
          <w:rFonts w:ascii="Times New Roman" w:hAnsi="Times New Roman"/>
          <w:color w:val="0000FF"/>
          <w:sz w:val="24"/>
          <w:szCs w:val="24"/>
          <w:lang w:val="pl-PL"/>
          <w:rPrChange w:id="1765" w:author="ThaiNN" w:date="2008-12-09T15:09:00Z">
            <w:rPr>
              <w:rFonts w:ascii="Times New Roman" w:hAnsi="Times New Roman"/>
              <w:sz w:val="24"/>
              <w:szCs w:val="24"/>
              <w:lang w:val="pl-PL"/>
            </w:rPr>
          </w:rPrChange>
        </w:rPr>
        <w:t>.</w:t>
      </w:r>
      <w:r w:rsidR="007C7F91" w:rsidRPr="00315FC1">
        <w:rPr>
          <w:rFonts w:ascii="Times New Roman" w:hAnsi="Times New Roman"/>
          <w:b/>
          <w:color w:val="0000FF"/>
          <w:sz w:val="24"/>
          <w:szCs w:val="24"/>
          <w:lang w:val="pl-PL"/>
          <w:rPrChange w:id="1766" w:author="ThaiNN" w:date="2008-12-09T15:09:00Z">
            <w:rPr>
              <w:rFonts w:ascii="Times New Roman" w:hAnsi="Times New Roman"/>
              <w:b/>
              <w:sz w:val="24"/>
              <w:szCs w:val="24"/>
              <w:lang w:val="pl-PL"/>
            </w:rPr>
          </w:rPrChange>
        </w:rPr>
        <w:t xml:space="preserve">  </w:t>
      </w:r>
    </w:p>
    <w:p w14:paraId="42308BFA"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1767"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768" w:author="ThaiNN" w:date="2008-12-09T15:09:00Z">
            <w:rPr>
              <w:rFonts w:ascii="Times New Roman" w:hAnsi="Times New Roman"/>
              <w:b/>
              <w:sz w:val="24"/>
              <w:szCs w:val="24"/>
              <w:lang w:val="pl-PL"/>
            </w:rPr>
          </w:rPrChange>
        </w:rPr>
        <w:t xml:space="preserve">Điều 49. Bảo vệ loài vi sinh vật và nấm đặc hữu hoặc có giá trị </w:t>
      </w:r>
      <w:r w:rsidR="00710834" w:rsidRPr="00315FC1">
        <w:rPr>
          <w:rFonts w:ascii="Times New Roman" w:hAnsi="Times New Roman"/>
          <w:b/>
          <w:color w:val="0000FF"/>
          <w:sz w:val="24"/>
          <w:szCs w:val="24"/>
          <w:lang w:val="pl-PL"/>
          <w:rPrChange w:id="1769" w:author="ThaiNN" w:date="2008-12-09T15:09:00Z">
            <w:rPr>
              <w:rFonts w:ascii="Times New Roman" w:hAnsi="Times New Roman"/>
              <w:b/>
              <w:sz w:val="24"/>
              <w:szCs w:val="24"/>
              <w:lang w:val="pl-PL"/>
            </w:rPr>
          </w:rPrChange>
        </w:rPr>
        <w:t>đang bị đe doạ tuyệt chủng</w:t>
      </w:r>
    </w:p>
    <w:p w14:paraId="5B76C7B7"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77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771" w:author="ThaiNN" w:date="2008-12-09T15:09:00Z">
            <w:rPr>
              <w:rFonts w:ascii="Times New Roman" w:hAnsi="Times New Roman"/>
              <w:sz w:val="24"/>
              <w:szCs w:val="24"/>
              <w:lang w:val="pl-PL"/>
            </w:rPr>
          </w:rPrChange>
        </w:rPr>
        <w:t xml:space="preserve">1. Bộ Nông nghiệp và Phát triển nông thôn chủ trì phối hợp với bộ, cơ quan ngang bộ có liên quan tổ chức </w:t>
      </w:r>
      <w:r w:rsidR="002E5C17" w:rsidRPr="00315FC1">
        <w:rPr>
          <w:rFonts w:ascii="Times New Roman" w:hAnsi="Times New Roman"/>
          <w:color w:val="0000FF"/>
          <w:sz w:val="24"/>
          <w:szCs w:val="24"/>
          <w:lang w:val="pl-PL"/>
          <w:rPrChange w:id="1772" w:author="ThaiNN" w:date="2008-12-09T15:09:00Z">
            <w:rPr>
              <w:rFonts w:ascii="Times New Roman" w:hAnsi="Times New Roman"/>
              <w:sz w:val="24"/>
              <w:szCs w:val="24"/>
              <w:lang w:val="pl-PL"/>
            </w:rPr>
          </w:rPrChange>
        </w:rPr>
        <w:t xml:space="preserve">điều tra, </w:t>
      </w:r>
      <w:r w:rsidRPr="00315FC1">
        <w:rPr>
          <w:rFonts w:ascii="Times New Roman" w:hAnsi="Times New Roman"/>
          <w:color w:val="0000FF"/>
          <w:sz w:val="24"/>
          <w:szCs w:val="24"/>
          <w:lang w:val="pl-PL"/>
          <w:rPrChange w:id="1773" w:author="ThaiNN" w:date="2008-12-09T15:09:00Z">
            <w:rPr>
              <w:rFonts w:ascii="Times New Roman" w:hAnsi="Times New Roman"/>
              <w:sz w:val="24"/>
              <w:szCs w:val="24"/>
              <w:lang w:val="pl-PL"/>
            </w:rPr>
          </w:rPrChange>
        </w:rPr>
        <w:t>đánh giá, thu thập, bảo quản loài vi sinh vật và nấm đặc hữu hoặc có giá trị đang bị đe dọa tuyệt chủng</w:t>
      </w:r>
      <w:r w:rsidR="002E5C17" w:rsidRPr="00315FC1">
        <w:rPr>
          <w:rFonts w:ascii="Times New Roman" w:hAnsi="Times New Roman"/>
          <w:color w:val="0000FF"/>
          <w:sz w:val="24"/>
          <w:szCs w:val="24"/>
          <w:lang w:val="pl-PL"/>
          <w:rPrChange w:id="1774" w:author="ThaiNN" w:date="2008-12-09T15:09:00Z">
            <w:rPr>
              <w:rFonts w:ascii="Times New Roman" w:hAnsi="Times New Roman"/>
              <w:sz w:val="24"/>
              <w:szCs w:val="24"/>
              <w:lang w:val="pl-PL"/>
            </w:rPr>
          </w:rPrChange>
        </w:rPr>
        <w:t xml:space="preserve"> để</w:t>
      </w:r>
      <w:r w:rsidRPr="00315FC1">
        <w:rPr>
          <w:rFonts w:ascii="Times New Roman" w:hAnsi="Times New Roman"/>
          <w:color w:val="0000FF"/>
          <w:sz w:val="24"/>
          <w:szCs w:val="24"/>
          <w:lang w:val="pl-PL"/>
          <w:rPrChange w:id="1775" w:author="ThaiNN" w:date="2008-12-09T15:09:00Z">
            <w:rPr>
              <w:rFonts w:ascii="Times New Roman" w:hAnsi="Times New Roman"/>
              <w:sz w:val="24"/>
              <w:szCs w:val="24"/>
              <w:lang w:val="pl-PL"/>
            </w:rPr>
          </w:rPrChange>
        </w:rPr>
        <w:t xml:space="preserve"> đưa vào Danh mục loài nguy cấp, quý, hiếm được ưu tiên bảo vệ.</w:t>
      </w:r>
    </w:p>
    <w:p w14:paraId="76D8A5C6" w14:textId="77777777" w:rsidR="007C7F91" w:rsidRPr="00315FC1" w:rsidRDefault="007C7F91" w:rsidP="00AC391C">
      <w:pPr>
        <w:spacing w:before="60" w:after="60"/>
        <w:jc w:val="both"/>
        <w:rPr>
          <w:rFonts w:ascii="Times New Roman" w:hAnsi="Times New Roman"/>
          <w:b/>
          <w:color w:val="0000FF"/>
          <w:sz w:val="24"/>
          <w:szCs w:val="24"/>
          <w:lang w:val="pl-PL"/>
          <w:rPrChange w:id="1776" w:author="ThaiNN" w:date="2008-12-09T15:09:00Z">
            <w:rPr>
              <w:rFonts w:ascii="Times New Roman" w:hAnsi="Times New Roman"/>
              <w:b/>
              <w:sz w:val="24"/>
              <w:szCs w:val="24"/>
              <w:lang w:val="pl-PL"/>
            </w:rPr>
          </w:rPrChange>
        </w:rPr>
      </w:pPr>
      <w:r w:rsidRPr="00315FC1">
        <w:rPr>
          <w:rFonts w:ascii="Times New Roman" w:hAnsi="Times New Roman"/>
          <w:color w:val="0000FF"/>
          <w:sz w:val="24"/>
          <w:szCs w:val="24"/>
          <w:lang w:val="pl-PL"/>
          <w:rPrChange w:id="1777" w:author="ThaiNN" w:date="2008-12-09T15:09:00Z">
            <w:rPr>
              <w:rFonts w:ascii="Times New Roman" w:hAnsi="Times New Roman"/>
              <w:sz w:val="24"/>
              <w:szCs w:val="24"/>
              <w:lang w:val="pl-PL"/>
            </w:rPr>
          </w:rPrChange>
        </w:rPr>
        <w:t xml:space="preserve">           2. Việc tiếp cận nguồn gen loài vi sinh vật và nấm đặc hữu hoặc có giá trị đang bị đe dọa t</w:t>
      </w:r>
      <w:r w:rsidR="002E5C17" w:rsidRPr="00315FC1">
        <w:rPr>
          <w:rFonts w:ascii="Times New Roman" w:hAnsi="Times New Roman"/>
          <w:color w:val="0000FF"/>
          <w:sz w:val="24"/>
          <w:szCs w:val="24"/>
          <w:lang w:val="pl-PL"/>
          <w:rPrChange w:id="1778" w:author="ThaiNN" w:date="2008-12-09T15:09:00Z">
            <w:rPr>
              <w:rFonts w:ascii="Times New Roman" w:hAnsi="Times New Roman"/>
              <w:sz w:val="24"/>
              <w:szCs w:val="24"/>
              <w:lang w:val="pl-PL"/>
            </w:rPr>
          </w:rPrChange>
        </w:rPr>
        <w:t>uy</w:t>
      </w:r>
      <w:r w:rsidRPr="00315FC1">
        <w:rPr>
          <w:rFonts w:ascii="Times New Roman" w:hAnsi="Times New Roman"/>
          <w:color w:val="0000FF"/>
          <w:sz w:val="24"/>
          <w:szCs w:val="24"/>
          <w:lang w:val="pl-PL"/>
          <w:rPrChange w:id="1779" w:author="ThaiNN" w:date="2008-12-09T15:09:00Z">
            <w:rPr>
              <w:rFonts w:ascii="Times New Roman" w:hAnsi="Times New Roman"/>
              <w:sz w:val="24"/>
              <w:szCs w:val="24"/>
              <w:lang w:val="pl-PL"/>
            </w:rPr>
          </w:rPrChange>
        </w:rPr>
        <w:t xml:space="preserve">ệt chủng được thực hiện theo quy định </w:t>
      </w:r>
      <w:r w:rsidRPr="00315FC1">
        <w:rPr>
          <w:rFonts w:ascii="Times New Roman" w:hAnsi="Times New Roman"/>
          <w:bCs/>
          <w:iCs/>
          <w:color w:val="0000FF"/>
          <w:sz w:val="24"/>
          <w:szCs w:val="24"/>
          <w:lang w:val="pl-PL"/>
          <w:rPrChange w:id="1780" w:author="ThaiNN" w:date="2008-12-09T15:09:00Z">
            <w:rPr>
              <w:rFonts w:ascii="Times New Roman" w:hAnsi="Times New Roman"/>
              <w:bCs/>
              <w:iCs/>
              <w:sz w:val="24"/>
              <w:szCs w:val="24"/>
              <w:lang w:val="pl-PL"/>
            </w:rPr>
          </w:rPrChange>
        </w:rPr>
        <w:t xml:space="preserve">tại Mục 1 và Mục 2 Chương V của Luật này và </w:t>
      </w:r>
      <w:r w:rsidR="00710834" w:rsidRPr="00315FC1">
        <w:rPr>
          <w:rFonts w:ascii="Times New Roman" w:hAnsi="Times New Roman"/>
          <w:bCs/>
          <w:iCs/>
          <w:color w:val="0000FF"/>
          <w:sz w:val="24"/>
          <w:szCs w:val="24"/>
          <w:lang w:val="pl-PL"/>
          <w:rPrChange w:id="1781" w:author="ThaiNN" w:date="2008-12-09T15:09:00Z">
            <w:rPr>
              <w:rFonts w:ascii="Times New Roman" w:hAnsi="Times New Roman"/>
              <w:bCs/>
              <w:iCs/>
              <w:sz w:val="24"/>
              <w:szCs w:val="24"/>
              <w:lang w:val="pl-PL"/>
            </w:rPr>
          </w:rPrChange>
        </w:rPr>
        <w:t xml:space="preserve">các </w:t>
      </w:r>
      <w:r w:rsidRPr="00315FC1">
        <w:rPr>
          <w:rFonts w:ascii="Times New Roman" w:hAnsi="Times New Roman"/>
          <w:bCs/>
          <w:iCs/>
          <w:color w:val="0000FF"/>
          <w:sz w:val="24"/>
          <w:szCs w:val="24"/>
          <w:lang w:val="pl-PL"/>
          <w:rPrChange w:id="1782" w:author="ThaiNN" w:date="2008-12-09T15:09:00Z">
            <w:rPr>
              <w:rFonts w:ascii="Times New Roman" w:hAnsi="Times New Roman"/>
              <w:bCs/>
              <w:iCs/>
              <w:sz w:val="24"/>
              <w:szCs w:val="24"/>
              <w:lang w:val="pl-PL"/>
            </w:rPr>
          </w:rPrChange>
        </w:rPr>
        <w:t xml:space="preserve">quy định khác </w:t>
      </w:r>
      <w:r w:rsidRPr="00315FC1">
        <w:rPr>
          <w:rFonts w:ascii="Times New Roman" w:hAnsi="Times New Roman"/>
          <w:color w:val="0000FF"/>
          <w:sz w:val="24"/>
          <w:szCs w:val="24"/>
          <w:lang w:val="pl-PL"/>
          <w:rPrChange w:id="1783" w:author="ThaiNN" w:date="2008-12-09T15:09:00Z">
            <w:rPr>
              <w:rFonts w:ascii="Times New Roman" w:hAnsi="Times New Roman"/>
              <w:sz w:val="24"/>
              <w:szCs w:val="24"/>
              <w:lang w:val="pl-PL"/>
            </w:rPr>
          </w:rPrChange>
        </w:rPr>
        <w:t xml:space="preserve">của pháp luật </w:t>
      </w:r>
      <w:r w:rsidRPr="00315FC1">
        <w:rPr>
          <w:rFonts w:ascii="Times New Roman" w:hAnsi="Times New Roman"/>
          <w:bCs/>
          <w:iCs/>
          <w:color w:val="0000FF"/>
          <w:sz w:val="24"/>
          <w:szCs w:val="24"/>
          <w:lang w:val="pl-PL"/>
          <w:rPrChange w:id="1784" w:author="ThaiNN" w:date="2008-12-09T15:09:00Z">
            <w:rPr>
              <w:rFonts w:ascii="Times New Roman" w:hAnsi="Times New Roman"/>
              <w:bCs/>
              <w:iCs/>
              <w:sz w:val="24"/>
              <w:szCs w:val="24"/>
              <w:lang w:val="pl-PL"/>
            </w:rPr>
          </w:rPrChange>
        </w:rPr>
        <w:t>có liên quan</w:t>
      </w:r>
      <w:r w:rsidRPr="00315FC1">
        <w:rPr>
          <w:rFonts w:ascii="Times New Roman" w:hAnsi="Times New Roman"/>
          <w:color w:val="0000FF"/>
          <w:sz w:val="24"/>
          <w:szCs w:val="24"/>
          <w:lang w:val="pl-PL"/>
          <w:rPrChange w:id="1785" w:author="ThaiNN" w:date="2008-12-09T15:09:00Z">
            <w:rPr>
              <w:rFonts w:ascii="Times New Roman" w:hAnsi="Times New Roman"/>
              <w:sz w:val="24"/>
              <w:szCs w:val="24"/>
              <w:lang w:val="pl-PL"/>
            </w:rPr>
          </w:rPrChange>
        </w:rPr>
        <w:t>.</w:t>
      </w:r>
      <w:r w:rsidRPr="00315FC1">
        <w:rPr>
          <w:rFonts w:ascii="Times New Roman" w:hAnsi="Times New Roman"/>
          <w:b/>
          <w:color w:val="0000FF"/>
          <w:sz w:val="24"/>
          <w:szCs w:val="24"/>
          <w:lang w:val="pl-PL"/>
          <w:rPrChange w:id="1786" w:author="ThaiNN" w:date="2008-12-09T15:09:00Z">
            <w:rPr>
              <w:rFonts w:ascii="Times New Roman" w:hAnsi="Times New Roman"/>
              <w:b/>
              <w:sz w:val="24"/>
              <w:szCs w:val="24"/>
              <w:lang w:val="pl-PL"/>
            </w:rPr>
          </w:rPrChange>
        </w:rPr>
        <w:t xml:space="preserve">      </w:t>
      </w:r>
    </w:p>
    <w:p w14:paraId="705C8527" w14:textId="77777777" w:rsidR="00315FC1" w:rsidRPr="00315FC1" w:rsidRDefault="00315FC1" w:rsidP="00315FC1">
      <w:pPr>
        <w:tabs>
          <w:tab w:val="num" w:pos="0"/>
          <w:tab w:val="left" w:pos="180"/>
        </w:tabs>
        <w:jc w:val="center"/>
        <w:outlineLvl w:val="1"/>
        <w:rPr>
          <w:rFonts w:ascii="Times New Roman" w:hAnsi="Times New Roman"/>
          <w:b/>
          <w:color w:val="0000FF"/>
          <w:sz w:val="24"/>
          <w:szCs w:val="24"/>
          <w:lang w:val="pl-PL"/>
          <w:rPrChange w:id="1787" w:author="ThaiNN" w:date="2008-12-09T15:09:00Z">
            <w:rPr>
              <w:rFonts w:ascii="Times New Roman" w:hAnsi="Times New Roman"/>
              <w:b/>
              <w:sz w:val="24"/>
              <w:szCs w:val="24"/>
              <w:lang w:val="pl-PL"/>
            </w:rPr>
          </w:rPrChange>
        </w:rPr>
      </w:pPr>
    </w:p>
    <w:p w14:paraId="286D1C7C" w14:textId="77777777" w:rsidR="007C7F91" w:rsidRPr="00315FC1" w:rsidRDefault="007C7F91" w:rsidP="00315FC1">
      <w:pPr>
        <w:tabs>
          <w:tab w:val="num" w:pos="0"/>
          <w:tab w:val="left" w:pos="180"/>
        </w:tabs>
        <w:jc w:val="center"/>
        <w:outlineLvl w:val="1"/>
        <w:rPr>
          <w:rFonts w:ascii="Times New Roman" w:hAnsi="Times New Roman"/>
          <w:b/>
          <w:color w:val="0000FF"/>
          <w:sz w:val="24"/>
          <w:szCs w:val="24"/>
          <w:lang w:val="pl-PL"/>
          <w:rPrChange w:id="1788"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789" w:author="ThaiNN" w:date="2008-12-09T15:09:00Z">
            <w:rPr>
              <w:rFonts w:ascii="Times New Roman" w:hAnsi="Times New Roman"/>
              <w:b/>
              <w:sz w:val="24"/>
              <w:szCs w:val="24"/>
              <w:lang w:val="pl-PL"/>
            </w:rPr>
          </w:rPrChange>
        </w:rPr>
        <w:t>Mục 3</w:t>
      </w:r>
    </w:p>
    <w:p w14:paraId="7CEA8980" w14:textId="77777777" w:rsidR="007C7F91" w:rsidRPr="00315FC1" w:rsidRDefault="007C7F91" w:rsidP="00315FC1">
      <w:pPr>
        <w:jc w:val="center"/>
        <w:rPr>
          <w:rFonts w:ascii="Times New Roman" w:hAnsi="Times New Roman"/>
          <w:b/>
          <w:color w:val="0000FF"/>
          <w:sz w:val="24"/>
          <w:szCs w:val="24"/>
          <w:lang w:val="pl-PL"/>
          <w:rPrChange w:id="1790"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791" w:author="ThaiNN" w:date="2008-12-09T15:09:00Z">
            <w:rPr>
              <w:rFonts w:ascii="Times New Roman" w:hAnsi="Times New Roman"/>
              <w:b/>
              <w:sz w:val="24"/>
              <w:szCs w:val="24"/>
              <w:lang w:val="pl-PL"/>
            </w:rPr>
          </w:rPrChange>
        </w:rPr>
        <w:t>KIỂM SOÁT LOÀI  NGOẠI LAI XÂM HẠI</w:t>
      </w:r>
    </w:p>
    <w:p w14:paraId="4CA9E624"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pacing w:val="-6"/>
          <w:sz w:val="24"/>
          <w:szCs w:val="24"/>
          <w:lang w:val="pl-PL"/>
          <w:rPrChange w:id="1792" w:author="ThaiNN" w:date="2008-12-09T15:09:00Z">
            <w:rPr>
              <w:rFonts w:ascii="Times New Roman" w:hAnsi="Times New Roman"/>
              <w:b/>
              <w:spacing w:val="-6"/>
              <w:sz w:val="24"/>
              <w:szCs w:val="24"/>
              <w:lang w:val="pl-PL"/>
            </w:rPr>
          </w:rPrChange>
        </w:rPr>
      </w:pPr>
      <w:r w:rsidRPr="00315FC1">
        <w:rPr>
          <w:rFonts w:ascii="Times New Roman" w:hAnsi="Times New Roman"/>
          <w:b/>
          <w:color w:val="0000FF"/>
          <w:spacing w:val="-6"/>
          <w:sz w:val="24"/>
          <w:szCs w:val="24"/>
          <w:lang w:val="pl-PL"/>
          <w:rPrChange w:id="1793" w:author="ThaiNN" w:date="2008-12-09T15:09:00Z">
            <w:rPr>
              <w:rFonts w:ascii="Times New Roman" w:hAnsi="Times New Roman"/>
              <w:b/>
              <w:spacing w:val="-6"/>
              <w:sz w:val="24"/>
              <w:szCs w:val="24"/>
              <w:lang w:val="pl-PL"/>
            </w:rPr>
          </w:rPrChange>
        </w:rPr>
        <w:t xml:space="preserve">Điều 50. Điều tra và lập Danh mục loài ngoại lai xâm hại </w:t>
      </w:r>
    </w:p>
    <w:p w14:paraId="2CEEC99F"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79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795" w:author="ThaiNN" w:date="2008-12-09T15:09:00Z">
            <w:rPr>
              <w:rFonts w:ascii="Times New Roman" w:hAnsi="Times New Roman"/>
              <w:sz w:val="24"/>
              <w:szCs w:val="24"/>
              <w:lang w:val="pl-PL"/>
            </w:rPr>
          </w:rPrChange>
        </w:rPr>
        <w:t>1. Loài ngoại lai xâm hại bao gồm loài ngoại lai xâm hại đã biết và loài ngoại lai có nguy cơ xâm hại.</w:t>
      </w:r>
    </w:p>
    <w:p w14:paraId="5FB9AABB"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79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797" w:author="ThaiNN" w:date="2008-12-09T15:09:00Z">
            <w:rPr>
              <w:rFonts w:ascii="Times New Roman" w:hAnsi="Times New Roman"/>
              <w:sz w:val="24"/>
              <w:szCs w:val="24"/>
              <w:lang w:val="pl-PL"/>
            </w:rPr>
          </w:rPrChange>
        </w:rPr>
        <w:t xml:space="preserve">2. Ủy ban nhân dân cấp tỉnh tổ chức điều tra </w:t>
      </w:r>
      <w:r w:rsidR="002E5C17" w:rsidRPr="00315FC1">
        <w:rPr>
          <w:rFonts w:ascii="Times New Roman" w:hAnsi="Times New Roman"/>
          <w:color w:val="0000FF"/>
          <w:sz w:val="24"/>
          <w:szCs w:val="24"/>
          <w:lang w:val="pl-PL"/>
          <w:rPrChange w:id="1798" w:author="ThaiNN" w:date="2008-12-09T15:09:00Z">
            <w:rPr>
              <w:rFonts w:ascii="Times New Roman" w:hAnsi="Times New Roman"/>
              <w:sz w:val="24"/>
              <w:szCs w:val="24"/>
              <w:lang w:val="pl-PL"/>
            </w:rPr>
          </w:rPrChange>
        </w:rPr>
        <w:t>để lập</w:t>
      </w:r>
      <w:r w:rsidRPr="00315FC1">
        <w:rPr>
          <w:rFonts w:ascii="Times New Roman" w:hAnsi="Times New Roman"/>
          <w:color w:val="0000FF"/>
          <w:sz w:val="24"/>
          <w:szCs w:val="24"/>
          <w:lang w:val="pl-PL"/>
          <w:rPrChange w:id="1799" w:author="ThaiNN" w:date="2008-12-09T15:09:00Z">
            <w:rPr>
              <w:rFonts w:ascii="Times New Roman" w:hAnsi="Times New Roman"/>
              <w:sz w:val="24"/>
              <w:szCs w:val="24"/>
              <w:lang w:val="pl-PL"/>
            </w:rPr>
          </w:rPrChange>
        </w:rPr>
        <w:t xml:space="preserve"> Danh mục loài ngoại lai xâm hại trên địa bàn và báo cáo Bộ Tài nguyên và Môi trường, Bộ Nông nghiệp và </w:t>
      </w:r>
      <w:r w:rsidR="002E5C17" w:rsidRPr="00315FC1">
        <w:rPr>
          <w:rFonts w:ascii="Times New Roman" w:hAnsi="Times New Roman"/>
          <w:color w:val="0000FF"/>
          <w:sz w:val="24"/>
          <w:szCs w:val="24"/>
          <w:lang w:val="pl-PL"/>
          <w:rPrChange w:id="1800" w:author="ThaiNN" w:date="2008-12-09T15:09:00Z">
            <w:rPr>
              <w:rFonts w:ascii="Times New Roman" w:hAnsi="Times New Roman"/>
              <w:sz w:val="24"/>
              <w:szCs w:val="24"/>
              <w:lang w:val="pl-PL"/>
            </w:rPr>
          </w:rPrChange>
        </w:rPr>
        <w:t>P</w:t>
      </w:r>
      <w:r w:rsidRPr="00315FC1">
        <w:rPr>
          <w:rFonts w:ascii="Times New Roman" w:hAnsi="Times New Roman"/>
          <w:color w:val="0000FF"/>
          <w:sz w:val="24"/>
          <w:szCs w:val="24"/>
          <w:lang w:val="pl-PL"/>
          <w:rPrChange w:id="1801" w:author="ThaiNN" w:date="2008-12-09T15:09:00Z">
            <w:rPr>
              <w:rFonts w:ascii="Times New Roman" w:hAnsi="Times New Roman"/>
              <w:sz w:val="24"/>
              <w:szCs w:val="24"/>
              <w:lang w:val="pl-PL"/>
            </w:rPr>
          </w:rPrChange>
        </w:rPr>
        <w:t>hát triển nông thôn.</w:t>
      </w:r>
    </w:p>
    <w:p w14:paraId="70D7BD32" w14:textId="77777777" w:rsidR="007C7F91" w:rsidRPr="00315FC1" w:rsidRDefault="007C7F91" w:rsidP="00AC391C">
      <w:pPr>
        <w:spacing w:before="60" w:after="60"/>
        <w:ind w:firstLine="720"/>
        <w:jc w:val="both"/>
        <w:rPr>
          <w:rFonts w:ascii="Times New Roman" w:hAnsi="Times New Roman"/>
          <w:color w:val="0000FF"/>
          <w:sz w:val="24"/>
          <w:szCs w:val="24"/>
          <w:lang w:val="pl-PL"/>
          <w:rPrChange w:id="180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803" w:author="ThaiNN" w:date="2008-12-09T15:09:00Z">
            <w:rPr>
              <w:rFonts w:ascii="Times New Roman" w:hAnsi="Times New Roman"/>
              <w:sz w:val="24"/>
              <w:szCs w:val="24"/>
              <w:lang w:val="pl-PL"/>
            </w:rPr>
          </w:rPrChange>
        </w:rPr>
        <w:t xml:space="preserve">3. Bộ Tài nguyên và Môi trường chủ trì phối hợp với </w:t>
      </w:r>
      <w:r w:rsidR="00CC4C81" w:rsidRPr="00315FC1">
        <w:rPr>
          <w:rFonts w:ascii="Times New Roman" w:hAnsi="Times New Roman"/>
          <w:color w:val="0000FF"/>
          <w:sz w:val="24"/>
          <w:szCs w:val="24"/>
          <w:lang w:val="pl-PL"/>
          <w:rPrChange w:id="1804" w:author="ThaiNN" w:date="2008-12-09T15:09:00Z">
            <w:rPr>
              <w:rFonts w:ascii="Times New Roman" w:hAnsi="Times New Roman"/>
              <w:sz w:val="24"/>
              <w:szCs w:val="24"/>
              <w:lang w:val="pl-PL"/>
            </w:rPr>
          </w:rPrChange>
        </w:rPr>
        <w:t>Bộ Nông nghiệp và Phát triển nông thôn,</w:t>
      </w:r>
      <w:r w:rsidR="00CC4C81" w:rsidRPr="00315FC1" w:rsidDel="002E5C17">
        <w:rPr>
          <w:rFonts w:ascii="Times New Roman" w:hAnsi="Times New Roman"/>
          <w:color w:val="0000FF"/>
          <w:sz w:val="24"/>
          <w:szCs w:val="24"/>
          <w:lang w:val="pl-PL"/>
          <w:rPrChange w:id="1805" w:author="ThaiNN" w:date="2008-12-09T15:09:00Z">
            <w:rPr>
              <w:rFonts w:ascii="Times New Roman" w:hAnsi="Times New Roman"/>
              <w:sz w:val="24"/>
              <w:szCs w:val="24"/>
              <w:lang w:val="pl-PL"/>
            </w:rPr>
          </w:rPrChange>
        </w:rPr>
        <w:t xml:space="preserve"> </w:t>
      </w:r>
      <w:r w:rsidR="002E5C17" w:rsidRPr="00315FC1">
        <w:rPr>
          <w:rFonts w:ascii="Times New Roman" w:hAnsi="Times New Roman"/>
          <w:color w:val="0000FF"/>
          <w:sz w:val="24"/>
          <w:szCs w:val="24"/>
          <w:lang w:val="pl-PL"/>
          <w:rPrChange w:id="1806" w:author="ThaiNN" w:date="2008-12-09T15:09:00Z">
            <w:rPr>
              <w:rFonts w:ascii="Times New Roman" w:hAnsi="Times New Roman"/>
              <w:sz w:val="24"/>
              <w:szCs w:val="24"/>
              <w:lang w:val="pl-PL"/>
            </w:rPr>
          </w:rPrChange>
        </w:rPr>
        <w:t>bộ, cơ quan ngang bộ</w:t>
      </w:r>
      <w:r w:rsidR="00CC4C81" w:rsidRPr="00315FC1">
        <w:rPr>
          <w:rFonts w:ascii="Times New Roman" w:hAnsi="Times New Roman"/>
          <w:color w:val="0000FF"/>
          <w:sz w:val="24"/>
          <w:szCs w:val="24"/>
          <w:lang w:val="pl-PL"/>
          <w:rPrChange w:id="1807" w:author="ThaiNN" w:date="2008-12-09T15:09:00Z">
            <w:rPr>
              <w:rFonts w:ascii="Times New Roman" w:hAnsi="Times New Roman"/>
              <w:sz w:val="24"/>
              <w:szCs w:val="24"/>
              <w:lang w:val="pl-PL"/>
            </w:rPr>
          </w:rPrChange>
        </w:rPr>
        <w:t xml:space="preserve"> khác</w:t>
      </w:r>
      <w:r w:rsidR="002E5C17" w:rsidRPr="00315FC1">
        <w:rPr>
          <w:rFonts w:ascii="Times New Roman" w:hAnsi="Times New Roman"/>
          <w:color w:val="0000FF"/>
          <w:sz w:val="24"/>
          <w:szCs w:val="24"/>
          <w:lang w:val="pl-PL"/>
          <w:rPrChange w:id="1808"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809" w:author="ThaiNN" w:date="2008-12-09T15:09:00Z">
            <w:rPr>
              <w:rFonts w:ascii="Times New Roman" w:hAnsi="Times New Roman"/>
              <w:sz w:val="24"/>
              <w:szCs w:val="24"/>
              <w:lang w:val="pl-PL"/>
            </w:rPr>
          </w:rPrChange>
        </w:rPr>
        <w:t>Ủy ban nhân dân cấp tỉnh tổ chức điều tra, xác định loài ngoại lai xâm hại, thẩm định và ban hành Danh mục loài ngoại lai xâm hại.</w:t>
      </w:r>
    </w:p>
    <w:p w14:paraId="1F820B45"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pacing w:val="-6"/>
          <w:sz w:val="24"/>
          <w:szCs w:val="24"/>
          <w:lang w:val="pl-PL"/>
          <w:rPrChange w:id="1810" w:author="ThaiNN" w:date="2008-12-09T15:09:00Z">
            <w:rPr>
              <w:rFonts w:ascii="Times New Roman" w:hAnsi="Times New Roman"/>
              <w:b/>
              <w:spacing w:val="-6"/>
              <w:sz w:val="24"/>
              <w:szCs w:val="24"/>
              <w:lang w:val="pl-PL"/>
            </w:rPr>
          </w:rPrChange>
        </w:rPr>
      </w:pPr>
      <w:r w:rsidRPr="00315FC1">
        <w:rPr>
          <w:rFonts w:ascii="Times New Roman" w:hAnsi="Times New Roman"/>
          <w:b/>
          <w:color w:val="0000FF"/>
          <w:spacing w:val="-6"/>
          <w:sz w:val="24"/>
          <w:szCs w:val="24"/>
          <w:lang w:val="pl-PL"/>
          <w:rPrChange w:id="1811" w:author="ThaiNN" w:date="2008-12-09T15:09:00Z">
            <w:rPr>
              <w:rFonts w:ascii="Times New Roman" w:hAnsi="Times New Roman"/>
              <w:b/>
              <w:spacing w:val="-6"/>
              <w:sz w:val="24"/>
              <w:szCs w:val="24"/>
              <w:lang w:val="pl-PL"/>
            </w:rPr>
          </w:rPrChange>
        </w:rPr>
        <w:t xml:space="preserve">Điều 51. Kiểm soát việc nhập khẩu loài ngoại lai xâm hại, sự xâm nhập từ bên ngoài của loài ngoại lai </w:t>
      </w:r>
    </w:p>
    <w:p w14:paraId="5AF72351"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81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813" w:author="ThaiNN" w:date="2008-12-09T15:09:00Z">
            <w:rPr>
              <w:rFonts w:ascii="Times New Roman" w:hAnsi="Times New Roman"/>
              <w:sz w:val="24"/>
              <w:szCs w:val="24"/>
              <w:lang w:val="pl-PL"/>
            </w:rPr>
          </w:rPrChange>
        </w:rPr>
        <w:t xml:space="preserve">1. Cơ quan hải quan chủ trì phối hợp với </w:t>
      </w:r>
      <w:r w:rsidR="00CC4C81" w:rsidRPr="00315FC1">
        <w:rPr>
          <w:rFonts w:ascii="Times New Roman" w:hAnsi="Times New Roman"/>
          <w:color w:val="0000FF"/>
          <w:sz w:val="24"/>
          <w:szCs w:val="24"/>
          <w:lang w:val="pl-PL"/>
          <w:rPrChange w:id="1814" w:author="ThaiNN" w:date="2008-12-09T15:09:00Z">
            <w:rPr>
              <w:rFonts w:ascii="Times New Roman" w:hAnsi="Times New Roman"/>
              <w:sz w:val="24"/>
              <w:szCs w:val="24"/>
              <w:lang w:val="pl-PL"/>
            </w:rPr>
          </w:rPrChange>
        </w:rPr>
        <w:t xml:space="preserve">các </w:t>
      </w:r>
      <w:r w:rsidRPr="00315FC1">
        <w:rPr>
          <w:rFonts w:ascii="Times New Roman" w:hAnsi="Times New Roman"/>
          <w:color w:val="0000FF"/>
          <w:sz w:val="24"/>
          <w:szCs w:val="24"/>
          <w:lang w:val="pl-PL"/>
          <w:rPrChange w:id="1815" w:author="ThaiNN" w:date="2008-12-09T15:09:00Z">
            <w:rPr>
              <w:rFonts w:ascii="Times New Roman" w:hAnsi="Times New Roman"/>
              <w:sz w:val="24"/>
              <w:szCs w:val="24"/>
              <w:lang w:val="pl-PL"/>
            </w:rPr>
          </w:rPrChange>
        </w:rPr>
        <w:t xml:space="preserve">cơ quan </w:t>
      </w:r>
      <w:r w:rsidR="00CC4C81" w:rsidRPr="00315FC1">
        <w:rPr>
          <w:rFonts w:ascii="Times New Roman" w:hAnsi="Times New Roman"/>
          <w:color w:val="0000FF"/>
          <w:sz w:val="24"/>
          <w:szCs w:val="24"/>
          <w:lang w:val="pl-PL"/>
          <w:rPrChange w:id="1816" w:author="ThaiNN" w:date="2008-12-09T15:09:00Z">
            <w:rPr>
              <w:rFonts w:ascii="Times New Roman" w:hAnsi="Times New Roman"/>
              <w:sz w:val="24"/>
              <w:szCs w:val="24"/>
              <w:lang w:val="pl-PL"/>
            </w:rPr>
          </w:rPrChange>
        </w:rPr>
        <w:t>có thẩm quyền</w:t>
      </w:r>
      <w:r w:rsidR="00002A55" w:rsidRPr="00315FC1">
        <w:rPr>
          <w:rFonts w:ascii="Times New Roman" w:hAnsi="Times New Roman"/>
          <w:color w:val="0000FF"/>
          <w:sz w:val="24"/>
          <w:szCs w:val="24"/>
          <w:lang w:val="pl-PL"/>
          <w:rPrChange w:id="1817" w:author="ThaiNN" w:date="2008-12-09T15:09:00Z">
            <w:rPr>
              <w:rFonts w:ascii="Times New Roman" w:hAnsi="Times New Roman"/>
              <w:sz w:val="24"/>
              <w:szCs w:val="24"/>
              <w:lang w:val="pl-PL"/>
            </w:rPr>
          </w:rPrChange>
        </w:rPr>
        <w:t xml:space="preserve"> tại cửa khẩu</w:t>
      </w:r>
      <w:r w:rsidR="00CC4C81" w:rsidRPr="00315FC1">
        <w:rPr>
          <w:rFonts w:ascii="Times New Roman" w:hAnsi="Times New Roman"/>
          <w:color w:val="0000FF"/>
          <w:sz w:val="24"/>
          <w:szCs w:val="24"/>
          <w:lang w:val="pl-PL"/>
          <w:rPrChange w:id="1818"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819" w:author="ThaiNN" w:date="2008-12-09T15:09:00Z">
            <w:rPr>
              <w:rFonts w:ascii="Times New Roman" w:hAnsi="Times New Roman"/>
              <w:sz w:val="24"/>
              <w:szCs w:val="24"/>
              <w:lang w:val="pl-PL"/>
            </w:rPr>
          </w:rPrChange>
        </w:rPr>
        <w:t xml:space="preserve">kiểm tra, phát hiện và xử lý vi phạm trong việc nhập khẩu loài </w:t>
      </w:r>
      <w:r w:rsidR="00CC4C81" w:rsidRPr="00315FC1">
        <w:rPr>
          <w:rFonts w:ascii="Times New Roman" w:hAnsi="Times New Roman"/>
          <w:color w:val="0000FF"/>
          <w:sz w:val="24"/>
          <w:szCs w:val="24"/>
          <w:lang w:val="pl-PL"/>
          <w:rPrChange w:id="1820" w:author="ThaiNN" w:date="2008-12-09T15:09:00Z">
            <w:rPr>
              <w:rFonts w:ascii="Times New Roman" w:hAnsi="Times New Roman"/>
              <w:sz w:val="24"/>
              <w:szCs w:val="24"/>
              <w:lang w:val="pl-PL"/>
            </w:rPr>
          </w:rPrChange>
        </w:rPr>
        <w:t>thuộc</w:t>
      </w:r>
      <w:r w:rsidRPr="00315FC1">
        <w:rPr>
          <w:rFonts w:ascii="Times New Roman" w:hAnsi="Times New Roman"/>
          <w:color w:val="0000FF"/>
          <w:sz w:val="24"/>
          <w:szCs w:val="24"/>
          <w:lang w:val="pl-PL"/>
          <w:rPrChange w:id="1821" w:author="ThaiNN" w:date="2008-12-09T15:09:00Z">
            <w:rPr>
              <w:rFonts w:ascii="Times New Roman" w:hAnsi="Times New Roman"/>
              <w:sz w:val="24"/>
              <w:szCs w:val="24"/>
              <w:lang w:val="pl-PL"/>
            </w:rPr>
          </w:rPrChange>
        </w:rPr>
        <w:t xml:space="preserve"> Danh mục loài ngoại lai xâm hại.</w:t>
      </w:r>
    </w:p>
    <w:p w14:paraId="5612BEAE" w14:textId="77777777" w:rsidR="007C7F91" w:rsidRPr="00315FC1" w:rsidRDefault="007C7F91" w:rsidP="00AC391C">
      <w:pPr>
        <w:spacing w:before="60" w:after="60"/>
        <w:jc w:val="both"/>
        <w:rPr>
          <w:rFonts w:ascii="Times New Roman" w:hAnsi="Times New Roman"/>
          <w:color w:val="0000FF"/>
          <w:sz w:val="24"/>
          <w:szCs w:val="24"/>
          <w:lang w:val="pl-PL"/>
          <w:rPrChange w:id="182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823" w:author="ThaiNN" w:date="2008-12-09T15:09:00Z">
            <w:rPr>
              <w:rFonts w:ascii="Times New Roman" w:hAnsi="Times New Roman"/>
              <w:sz w:val="24"/>
              <w:szCs w:val="24"/>
              <w:lang w:val="pl-PL"/>
            </w:rPr>
          </w:rPrChange>
        </w:rPr>
        <w:t xml:space="preserve">           2. Ủy ban nhân dân cấp tỉnh phối hợp với </w:t>
      </w:r>
      <w:r w:rsidR="00CC4C81" w:rsidRPr="00315FC1">
        <w:rPr>
          <w:rFonts w:ascii="Times New Roman" w:hAnsi="Times New Roman"/>
          <w:color w:val="0000FF"/>
          <w:sz w:val="24"/>
          <w:szCs w:val="24"/>
          <w:lang w:val="pl-PL"/>
          <w:rPrChange w:id="1824" w:author="ThaiNN" w:date="2008-12-09T15:09:00Z">
            <w:rPr>
              <w:rFonts w:ascii="Times New Roman" w:hAnsi="Times New Roman"/>
              <w:sz w:val="24"/>
              <w:szCs w:val="24"/>
              <w:lang w:val="pl-PL"/>
            </w:rPr>
          </w:rPrChange>
        </w:rPr>
        <w:t xml:space="preserve">các </w:t>
      </w:r>
      <w:r w:rsidRPr="00315FC1">
        <w:rPr>
          <w:rFonts w:ascii="Times New Roman" w:hAnsi="Times New Roman"/>
          <w:color w:val="0000FF"/>
          <w:sz w:val="24"/>
          <w:szCs w:val="24"/>
          <w:lang w:val="pl-PL"/>
          <w:rPrChange w:id="1825" w:author="ThaiNN" w:date="2008-12-09T15:09:00Z">
            <w:rPr>
              <w:rFonts w:ascii="Times New Roman" w:hAnsi="Times New Roman"/>
              <w:sz w:val="24"/>
              <w:szCs w:val="24"/>
              <w:lang w:val="pl-PL"/>
            </w:rPr>
          </w:rPrChange>
        </w:rPr>
        <w:t xml:space="preserve">cơ quan </w:t>
      </w:r>
      <w:r w:rsidR="00CC4C81" w:rsidRPr="00315FC1">
        <w:rPr>
          <w:rFonts w:ascii="Times New Roman" w:hAnsi="Times New Roman"/>
          <w:color w:val="0000FF"/>
          <w:sz w:val="24"/>
          <w:szCs w:val="24"/>
          <w:lang w:val="pl-PL"/>
          <w:rPrChange w:id="1826" w:author="ThaiNN" w:date="2008-12-09T15:09:00Z">
            <w:rPr>
              <w:rFonts w:ascii="Times New Roman" w:hAnsi="Times New Roman"/>
              <w:sz w:val="24"/>
              <w:szCs w:val="24"/>
              <w:lang w:val="pl-PL"/>
            </w:rPr>
          </w:rPrChange>
        </w:rPr>
        <w:t xml:space="preserve">có thẩm quyền </w:t>
      </w:r>
      <w:r w:rsidRPr="00315FC1">
        <w:rPr>
          <w:rFonts w:ascii="Times New Roman" w:hAnsi="Times New Roman"/>
          <w:color w:val="0000FF"/>
          <w:sz w:val="24"/>
          <w:szCs w:val="24"/>
          <w:lang w:val="pl-PL"/>
          <w:rPrChange w:id="1827" w:author="ThaiNN" w:date="2008-12-09T15:09:00Z">
            <w:rPr>
              <w:rFonts w:ascii="Times New Roman" w:hAnsi="Times New Roman"/>
              <w:sz w:val="24"/>
              <w:szCs w:val="24"/>
              <w:lang w:val="pl-PL"/>
            </w:rPr>
          </w:rPrChange>
        </w:rPr>
        <w:t xml:space="preserve">tổ chức </w:t>
      </w:r>
      <w:r w:rsidR="00CC4C81" w:rsidRPr="00315FC1">
        <w:rPr>
          <w:rFonts w:ascii="Times New Roman" w:hAnsi="Times New Roman"/>
          <w:color w:val="0000FF"/>
          <w:sz w:val="24"/>
          <w:szCs w:val="24"/>
          <w:lang w:val="pl-PL"/>
          <w:rPrChange w:id="1828" w:author="ThaiNN" w:date="2008-12-09T15:09:00Z">
            <w:rPr>
              <w:rFonts w:ascii="Times New Roman" w:hAnsi="Times New Roman"/>
              <w:sz w:val="24"/>
              <w:szCs w:val="24"/>
              <w:lang w:val="pl-PL"/>
            </w:rPr>
          </w:rPrChange>
        </w:rPr>
        <w:t xml:space="preserve">kiểm tra, </w:t>
      </w:r>
      <w:r w:rsidRPr="00315FC1">
        <w:rPr>
          <w:rFonts w:ascii="Times New Roman" w:hAnsi="Times New Roman"/>
          <w:color w:val="0000FF"/>
          <w:sz w:val="24"/>
          <w:szCs w:val="24"/>
          <w:lang w:val="pl-PL"/>
          <w:rPrChange w:id="1829" w:author="ThaiNN" w:date="2008-12-09T15:09:00Z">
            <w:rPr>
              <w:rFonts w:ascii="Times New Roman" w:hAnsi="Times New Roman"/>
              <w:sz w:val="24"/>
              <w:szCs w:val="24"/>
              <w:lang w:val="pl-PL"/>
            </w:rPr>
          </w:rPrChange>
        </w:rPr>
        <w:t>đánh giá khả năng xâm nhập của loài ngoại lai từ bên ngoài để có biện pháp phòng ngừa</w:t>
      </w:r>
      <w:r w:rsidR="00D26880" w:rsidRPr="00315FC1">
        <w:rPr>
          <w:rFonts w:ascii="Times New Roman" w:hAnsi="Times New Roman"/>
          <w:color w:val="0000FF"/>
          <w:sz w:val="24"/>
          <w:szCs w:val="24"/>
          <w:lang w:val="pl-PL"/>
          <w:rPrChange w:id="1830" w:author="ThaiNN" w:date="2008-12-09T15:09:00Z">
            <w:rPr>
              <w:rFonts w:ascii="Times New Roman" w:hAnsi="Times New Roman"/>
              <w:sz w:val="24"/>
              <w:szCs w:val="24"/>
              <w:lang w:val="pl-PL"/>
            </w:rPr>
          </w:rPrChange>
        </w:rPr>
        <w:t>, kiểm soát loài ngoại lai xâm hại</w:t>
      </w:r>
      <w:r w:rsidRPr="00315FC1">
        <w:rPr>
          <w:rFonts w:ascii="Times New Roman" w:hAnsi="Times New Roman"/>
          <w:color w:val="0000FF"/>
          <w:sz w:val="24"/>
          <w:szCs w:val="24"/>
          <w:lang w:val="pl-PL"/>
          <w:rPrChange w:id="1831" w:author="ThaiNN" w:date="2008-12-09T15:09:00Z">
            <w:rPr>
              <w:rFonts w:ascii="Times New Roman" w:hAnsi="Times New Roman"/>
              <w:sz w:val="24"/>
              <w:szCs w:val="24"/>
              <w:lang w:val="pl-PL"/>
            </w:rPr>
          </w:rPrChange>
        </w:rPr>
        <w:t>.</w:t>
      </w:r>
    </w:p>
    <w:p w14:paraId="2829F467" w14:textId="77777777" w:rsidR="007C7F91" w:rsidRPr="00315FC1" w:rsidRDefault="007C7F91" w:rsidP="00024DD4">
      <w:pPr>
        <w:tabs>
          <w:tab w:val="num" w:pos="0"/>
        </w:tabs>
        <w:spacing w:before="240" w:after="120"/>
        <w:ind w:firstLine="720"/>
        <w:jc w:val="both"/>
        <w:outlineLvl w:val="1"/>
        <w:rPr>
          <w:rFonts w:ascii="Times New Roman" w:hAnsi="Times New Roman"/>
          <w:color w:val="0000FF"/>
          <w:sz w:val="24"/>
          <w:szCs w:val="24"/>
          <w:lang w:val="pl-PL"/>
          <w:rPrChange w:id="1832" w:author="ThaiNN" w:date="2008-12-09T15:09:00Z">
            <w:rPr>
              <w:rFonts w:ascii="Times New Roman" w:hAnsi="Times New Roman"/>
              <w:sz w:val="24"/>
              <w:szCs w:val="24"/>
              <w:lang w:val="pl-PL"/>
            </w:rPr>
          </w:rPrChange>
        </w:rPr>
      </w:pPr>
      <w:r w:rsidRPr="00315FC1">
        <w:rPr>
          <w:rFonts w:ascii="Times New Roman" w:hAnsi="Times New Roman"/>
          <w:b/>
          <w:color w:val="0000FF"/>
          <w:sz w:val="24"/>
          <w:szCs w:val="24"/>
          <w:lang w:val="pl-PL"/>
          <w:rPrChange w:id="1833" w:author="ThaiNN" w:date="2008-12-09T15:09:00Z">
            <w:rPr>
              <w:rFonts w:ascii="Times New Roman" w:hAnsi="Times New Roman"/>
              <w:b/>
              <w:sz w:val="24"/>
              <w:szCs w:val="24"/>
              <w:lang w:val="pl-PL"/>
            </w:rPr>
          </w:rPrChange>
        </w:rPr>
        <w:t>Điều 52. Kiểm soát việc nuôi trồng loài ngoại lai có nguy cơ xâm hại</w:t>
      </w:r>
    </w:p>
    <w:p w14:paraId="6C91C910"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83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835" w:author="ThaiNN" w:date="2008-12-09T15:09:00Z">
            <w:rPr>
              <w:rFonts w:ascii="Times New Roman" w:hAnsi="Times New Roman"/>
              <w:sz w:val="24"/>
              <w:szCs w:val="24"/>
              <w:lang w:val="pl-PL"/>
            </w:rPr>
          </w:rPrChange>
        </w:rPr>
        <w:t xml:space="preserve">1. Việc nuôi trồng loài ngoại lai có nguy cơ xâm hại chỉ được tiến hành sau khi </w:t>
      </w:r>
      <w:r w:rsidR="00E50EB6" w:rsidRPr="00315FC1">
        <w:rPr>
          <w:rFonts w:ascii="Times New Roman" w:hAnsi="Times New Roman"/>
          <w:color w:val="0000FF"/>
          <w:sz w:val="24"/>
          <w:szCs w:val="24"/>
          <w:lang w:val="pl-PL"/>
          <w:rPrChange w:id="1836" w:author="ThaiNN" w:date="2008-12-09T15:09:00Z">
            <w:rPr>
              <w:rFonts w:ascii="Times New Roman" w:hAnsi="Times New Roman"/>
              <w:sz w:val="24"/>
              <w:szCs w:val="24"/>
              <w:lang w:val="pl-PL"/>
            </w:rPr>
          </w:rPrChange>
        </w:rPr>
        <w:t xml:space="preserve">có kết </w:t>
      </w:r>
      <w:r w:rsidR="00934072" w:rsidRPr="00315FC1">
        <w:rPr>
          <w:rFonts w:ascii="Times New Roman" w:hAnsi="Times New Roman"/>
          <w:color w:val="0000FF"/>
          <w:sz w:val="24"/>
          <w:szCs w:val="24"/>
          <w:lang w:val="pl-PL"/>
          <w:rPrChange w:id="1837" w:author="ThaiNN" w:date="2008-12-09T15:09:00Z">
            <w:rPr>
              <w:rFonts w:ascii="Times New Roman" w:hAnsi="Times New Roman"/>
              <w:sz w:val="24"/>
              <w:szCs w:val="24"/>
              <w:lang w:val="pl-PL"/>
            </w:rPr>
          </w:rPrChange>
        </w:rPr>
        <w:t xml:space="preserve">quả </w:t>
      </w:r>
      <w:r w:rsidRPr="00315FC1">
        <w:rPr>
          <w:rFonts w:ascii="Times New Roman" w:hAnsi="Times New Roman"/>
          <w:color w:val="0000FF"/>
          <w:sz w:val="24"/>
          <w:szCs w:val="24"/>
          <w:lang w:val="pl-PL"/>
          <w:rPrChange w:id="1838" w:author="ThaiNN" w:date="2008-12-09T15:09:00Z">
            <w:rPr>
              <w:rFonts w:ascii="Times New Roman" w:hAnsi="Times New Roman"/>
              <w:sz w:val="24"/>
              <w:szCs w:val="24"/>
              <w:lang w:val="pl-PL"/>
            </w:rPr>
          </w:rPrChange>
        </w:rPr>
        <w:t xml:space="preserve">khảo nghiệm </w:t>
      </w:r>
      <w:r w:rsidR="00002A55" w:rsidRPr="00315FC1">
        <w:rPr>
          <w:rFonts w:ascii="Times New Roman" w:hAnsi="Times New Roman"/>
          <w:color w:val="0000FF"/>
          <w:sz w:val="24"/>
          <w:szCs w:val="24"/>
          <w:lang w:val="pl-PL"/>
          <w:rPrChange w:id="1839" w:author="ThaiNN" w:date="2008-12-09T15:09:00Z">
            <w:rPr>
              <w:rFonts w:ascii="Times New Roman" w:hAnsi="Times New Roman"/>
              <w:sz w:val="24"/>
              <w:szCs w:val="24"/>
              <w:lang w:val="pl-PL"/>
            </w:rPr>
          </w:rPrChange>
        </w:rPr>
        <w:t xml:space="preserve">loài ngoại lai đó không có </w:t>
      </w:r>
      <w:r w:rsidRPr="00315FC1">
        <w:rPr>
          <w:rFonts w:ascii="Times New Roman" w:hAnsi="Times New Roman"/>
          <w:color w:val="0000FF"/>
          <w:sz w:val="24"/>
          <w:szCs w:val="24"/>
          <w:lang w:val="pl-PL"/>
          <w:rPrChange w:id="1840" w:author="ThaiNN" w:date="2008-12-09T15:09:00Z">
            <w:rPr>
              <w:rFonts w:ascii="Times New Roman" w:hAnsi="Times New Roman"/>
              <w:sz w:val="24"/>
              <w:szCs w:val="24"/>
              <w:lang w:val="pl-PL"/>
            </w:rPr>
          </w:rPrChange>
        </w:rPr>
        <w:t>nguy cơ xâm hại đối với đa dạng sinh học và được Ủy ban nhân dân cấp tỉnh</w:t>
      </w:r>
      <w:r w:rsidR="00934072" w:rsidRPr="00315FC1">
        <w:rPr>
          <w:rFonts w:ascii="Times New Roman" w:hAnsi="Times New Roman"/>
          <w:color w:val="0000FF"/>
          <w:sz w:val="24"/>
          <w:szCs w:val="24"/>
          <w:lang w:val="pl-PL"/>
          <w:rPrChange w:id="1841" w:author="ThaiNN" w:date="2008-12-09T15:09:00Z">
            <w:rPr>
              <w:rFonts w:ascii="Times New Roman" w:hAnsi="Times New Roman"/>
              <w:sz w:val="24"/>
              <w:szCs w:val="24"/>
              <w:lang w:val="pl-PL"/>
            </w:rPr>
          </w:rPrChange>
        </w:rPr>
        <w:t xml:space="preserve"> cấp phép</w:t>
      </w:r>
      <w:r w:rsidRPr="00315FC1">
        <w:rPr>
          <w:rFonts w:ascii="Times New Roman" w:hAnsi="Times New Roman"/>
          <w:color w:val="0000FF"/>
          <w:sz w:val="24"/>
          <w:szCs w:val="24"/>
          <w:lang w:val="pl-PL"/>
          <w:rPrChange w:id="1842" w:author="ThaiNN" w:date="2008-12-09T15:09:00Z">
            <w:rPr>
              <w:rFonts w:ascii="Times New Roman" w:hAnsi="Times New Roman"/>
              <w:sz w:val="24"/>
              <w:szCs w:val="24"/>
              <w:lang w:val="pl-PL"/>
            </w:rPr>
          </w:rPrChange>
        </w:rPr>
        <w:t>.</w:t>
      </w:r>
    </w:p>
    <w:p w14:paraId="2FDB6D1D"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84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844" w:author="ThaiNN" w:date="2008-12-09T15:09:00Z">
            <w:rPr>
              <w:rFonts w:ascii="Times New Roman" w:hAnsi="Times New Roman"/>
              <w:sz w:val="24"/>
              <w:szCs w:val="24"/>
              <w:lang w:val="pl-PL"/>
            </w:rPr>
          </w:rPrChange>
        </w:rPr>
        <w:t>2. Việc nuôi trồng, phát triển loài ngoại lai</w:t>
      </w:r>
      <w:r w:rsidRPr="00315FC1">
        <w:rPr>
          <w:rFonts w:ascii="Times New Roman" w:hAnsi="Times New Roman"/>
          <w:b/>
          <w:color w:val="0000FF"/>
          <w:sz w:val="24"/>
          <w:szCs w:val="24"/>
          <w:lang w:val="pl-PL"/>
          <w:rPrChange w:id="1845" w:author="ThaiNN" w:date="2008-12-09T15:09:00Z">
            <w:rPr>
              <w:rFonts w:ascii="Times New Roman" w:hAnsi="Times New Roman"/>
              <w:b/>
              <w:sz w:val="24"/>
              <w:szCs w:val="24"/>
              <w:lang w:val="pl-PL"/>
            </w:rPr>
          </w:rPrChange>
        </w:rPr>
        <w:t xml:space="preserve"> </w:t>
      </w:r>
      <w:r w:rsidRPr="00315FC1">
        <w:rPr>
          <w:rFonts w:ascii="Times New Roman" w:hAnsi="Times New Roman"/>
          <w:color w:val="0000FF"/>
          <w:sz w:val="24"/>
          <w:szCs w:val="24"/>
          <w:lang w:val="pl-PL"/>
          <w:rPrChange w:id="1846" w:author="ThaiNN" w:date="2008-12-09T15:09:00Z">
            <w:rPr>
              <w:rFonts w:ascii="Times New Roman" w:hAnsi="Times New Roman"/>
              <w:sz w:val="24"/>
              <w:szCs w:val="24"/>
              <w:lang w:val="pl-PL"/>
            </w:rPr>
          </w:rPrChange>
        </w:rPr>
        <w:t>trong khu bảo tồn chỉ được tiến hành sau khi có kết quả khảo nghiệm loài ngoại l</w:t>
      </w:r>
      <w:r w:rsidR="00E50EB6" w:rsidRPr="00315FC1">
        <w:rPr>
          <w:rFonts w:ascii="Times New Roman" w:hAnsi="Times New Roman"/>
          <w:color w:val="0000FF"/>
          <w:sz w:val="24"/>
          <w:szCs w:val="24"/>
          <w:lang w:val="pl-PL"/>
          <w:rPrChange w:id="1847" w:author="ThaiNN" w:date="2008-12-09T15:09:00Z">
            <w:rPr>
              <w:rFonts w:ascii="Times New Roman" w:hAnsi="Times New Roman"/>
              <w:sz w:val="24"/>
              <w:szCs w:val="24"/>
              <w:lang w:val="pl-PL"/>
            </w:rPr>
          </w:rPrChange>
        </w:rPr>
        <w:t>a</w:t>
      </w:r>
      <w:r w:rsidRPr="00315FC1">
        <w:rPr>
          <w:rFonts w:ascii="Times New Roman" w:hAnsi="Times New Roman"/>
          <w:color w:val="0000FF"/>
          <w:sz w:val="24"/>
          <w:szCs w:val="24"/>
          <w:lang w:val="pl-PL"/>
          <w:rPrChange w:id="1848" w:author="ThaiNN" w:date="2008-12-09T15:09:00Z">
            <w:rPr>
              <w:rFonts w:ascii="Times New Roman" w:hAnsi="Times New Roman"/>
              <w:sz w:val="24"/>
              <w:szCs w:val="24"/>
              <w:lang w:val="pl-PL"/>
            </w:rPr>
          </w:rPrChange>
        </w:rPr>
        <w:t xml:space="preserve">i đó không có nguy cơ xâm hại đối với đa dạng sinh học của khu bảo tồn và phải được Ủy ban nhân dân cấp tỉnh cấp phép. </w:t>
      </w:r>
    </w:p>
    <w:p w14:paraId="0FF5C695"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84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850" w:author="ThaiNN" w:date="2008-12-09T15:09:00Z">
            <w:rPr>
              <w:rFonts w:ascii="Times New Roman" w:hAnsi="Times New Roman"/>
              <w:sz w:val="24"/>
              <w:szCs w:val="24"/>
              <w:lang w:val="pl-PL"/>
            </w:rPr>
          </w:rPrChange>
        </w:rPr>
        <w:t xml:space="preserve">3. Bộ Tài nguyên và Môi trường chủ trì phối hợp với Bộ Nông nghiệp và </w:t>
      </w:r>
      <w:r w:rsidR="00710834" w:rsidRPr="00315FC1">
        <w:rPr>
          <w:rFonts w:ascii="Times New Roman" w:hAnsi="Times New Roman"/>
          <w:color w:val="0000FF"/>
          <w:sz w:val="24"/>
          <w:szCs w:val="24"/>
          <w:lang w:val="pl-PL"/>
          <w:rPrChange w:id="1851" w:author="ThaiNN" w:date="2008-12-09T15:09:00Z">
            <w:rPr>
              <w:rFonts w:ascii="Times New Roman" w:hAnsi="Times New Roman"/>
              <w:sz w:val="24"/>
              <w:szCs w:val="24"/>
              <w:lang w:val="pl-PL"/>
            </w:rPr>
          </w:rPrChange>
        </w:rPr>
        <w:t>P</w:t>
      </w:r>
      <w:r w:rsidRPr="00315FC1">
        <w:rPr>
          <w:rFonts w:ascii="Times New Roman" w:hAnsi="Times New Roman"/>
          <w:color w:val="0000FF"/>
          <w:sz w:val="24"/>
          <w:szCs w:val="24"/>
          <w:lang w:val="pl-PL"/>
          <w:rPrChange w:id="1852" w:author="ThaiNN" w:date="2008-12-09T15:09:00Z">
            <w:rPr>
              <w:rFonts w:ascii="Times New Roman" w:hAnsi="Times New Roman"/>
              <w:sz w:val="24"/>
              <w:szCs w:val="24"/>
              <w:lang w:val="pl-PL"/>
            </w:rPr>
          </w:rPrChange>
        </w:rPr>
        <w:t>hát triển nông thôn</w:t>
      </w:r>
      <w:r w:rsidR="00934072" w:rsidRPr="00315FC1">
        <w:rPr>
          <w:rFonts w:ascii="Times New Roman" w:hAnsi="Times New Roman"/>
          <w:color w:val="0000FF"/>
          <w:sz w:val="24"/>
          <w:szCs w:val="24"/>
          <w:lang w:val="pl-PL"/>
          <w:rPrChange w:id="1853" w:author="ThaiNN" w:date="2008-12-09T15:09:00Z">
            <w:rPr>
              <w:rFonts w:ascii="Times New Roman" w:hAnsi="Times New Roman"/>
              <w:sz w:val="24"/>
              <w:szCs w:val="24"/>
              <w:lang w:val="pl-PL"/>
            </w:rPr>
          </w:rPrChange>
        </w:rPr>
        <w:t>, bộ,</w:t>
      </w:r>
      <w:r w:rsidR="00C207D1" w:rsidRPr="00315FC1">
        <w:rPr>
          <w:rFonts w:ascii="Times New Roman" w:hAnsi="Times New Roman"/>
          <w:color w:val="0000FF"/>
          <w:sz w:val="24"/>
          <w:szCs w:val="24"/>
          <w:lang w:val="pl-PL"/>
          <w:rPrChange w:id="1854" w:author="ThaiNN" w:date="2008-12-09T15:09:00Z">
            <w:rPr>
              <w:rFonts w:ascii="Times New Roman" w:hAnsi="Times New Roman"/>
              <w:sz w:val="24"/>
              <w:szCs w:val="24"/>
              <w:lang w:val="pl-PL"/>
            </w:rPr>
          </w:rPrChange>
        </w:rPr>
        <w:t xml:space="preserve"> </w:t>
      </w:r>
      <w:r w:rsidR="00934072" w:rsidRPr="00315FC1">
        <w:rPr>
          <w:rFonts w:ascii="Times New Roman" w:hAnsi="Times New Roman"/>
          <w:color w:val="0000FF"/>
          <w:sz w:val="24"/>
          <w:szCs w:val="24"/>
          <w:lang w:val="pl-PL"/>
          <w:rPrChange w:id="1855" w:author="ThaiNN" w:date="2008-12-09T15:09:00Z">
            <w:rPr>
              <w:rFonts w:ascii="Times New Roman" w:hAnsi="Times New Roman"/>
              <w:sz w:val="24"/>
              <w:szCs w:val="24"/>
              <w:lang w:val="pl-PL"/>
            </w:rPr>
          </w:rPrChange>
        </w:rPr>
        <w:t xml:space="preserve">cơ quan ngang bộ </w:t>
      </w:r>
      <w:r w:rsidR="00C207D1" w:rsidRPr="00315FC1">
        <w:rPr>
          <w:rFonts w:ascii="Times New Roman" w:hAnsi="Times New Roman"/>
          <w:color w:val="0000FF"/>
          <w:sz w:val="24"/>
          <w:szCs w:val="24"/>
          <w:lang w:val="pl-PL"/>
          <w:rPrChange w:id="1856" w:author="ThaiNN" w:date="2008-12-09T15:09:00Z">
            <w:rPr>
              <w:rFonts w:ascii="Times New Roman" w:hAnsi="Times New Roman"/>
              <w:sz w:val="24"/>
              <w:szCs w:val="24"/>
              <w:lang w:val="pl-PL"/>
            </w:rPr>
          </w:rPrChange>
        </w:rPr>
        <w:t>có liên quan</w:t>
      </w:r>
      <w:r w:rsidRPr="00315FC1">
        <w:rPr>
          <w:rFonts w:ascii="Times New Roman" w:hAnsi="Times New Roman"/>
          <w:color w:val="0000FF"/>
          <w:sz w:val="24"/>
          <w:szCs w:val="24"/>
          <w:lang w:val="pl-PL"/>
          <w:rPrChange w:id="1857" w:author="ThaiNN" w:date="2008-12-09T15:09:00Z">
            <w:rPr>
              <w:rFonts w:ascii="Times New Roman" w:hAnsi="Times New Roman"/>
              <w:sz w:val="24"/>
              <w:szCs w:val="24"/>
              <w:lang w:val="pl-PL"/>
            </w:rPr>
          </w:rPrChange>
        </w:rPr>
        <w:t xml:space="preserve"> quy định việc khảo nghiệm và việc cấp phép nuôi trồng, phát triển loài ngoại lai</w:t>
      </w:r>
      <w:r w:rsidR="00934072" w:rsidRPr="00315FC1">
        <w:rPr>
          <w:rFonts w:ascii="Times New Roman" w:hAnsi="Times New Roman"/>
          <w:color w:val="0000FF"/>
          <w:sz w:val="24"/>
          <w:szCs w:val="24"/>
          <w:lang w:val="pl-PL"/>
          <w:rPrChange w:id="1858" w:author="ThaiNN" w:date="2008-12-09T15:09:00Z">
            <w:rPr>
              <w:rFonts w:ascii="Times New Roman" w:hAnsi="Times New Roman"/>
              <w:sz w:val="24"/>
              <w:szCs w:val="24"/>
              <w:lang w:val="pl-PL"/>
            </w:rPr>
          </w:rPrChange>
        </w:rPr>
        <w:t>.</w:t>
      </w:r>
    </w:p>
    <w:p w14:paraId="62CFFBD2" w14:textId="77777777" w:rsidR="007C7F91" w:rsidRPr="00315FC1" w:rsidRDefault="007C7F91" w:rsidP="00024DD4">
      <w:pPr>
        <w:tabs>
          <w:tab w:val="num" w:pos="0"/>
        </w:tabs>
        <w:spacing w:before="240" w:after="120"/>
        <w:ind w:firstLine="720"/>
        <w:jc w:val="both"/>
        <w:outlineLvl w:val="1"/>
        <w:rPr>
          <w:rFonts w:ascii="Times New Roman" w:hAnsi="Times New Roman"/>
          <w:color w:val="0000FF"/>
          <w:sz w:val="24"/>
          <w:szCs w:val="24"/>
          <w:lang w:val="pl-PL"/>
          <w:rPrChange w:id="1859" w:author="ThaiNN" w:date="2008-12-09T15:09:00Z">
            <w:rPr>
              <w:rFonts w:ascii="Times New Roman" w:hAnsi="Times New Roman"/>
              <w:sz w:val="24"/>
              <w:szCs w:val="24"/>
              <w:lang w:val="pl-PL"/>
            </w:rPr>
          </w:rPrChange>
        </w:rPr>
      </w:pPr>
      <w:r w:rsidRPr="00315FC1">
        <w:rPr>
          <w:rFonts w:ascii="Times New Roman" w:hAnsi="Times New Roman"/>
          <w:b/>
          <w:color w:val="0000FF"/>
          <w:sz w:val="24"/>
          <w:szCs w:val="24"/>
          <w:lang w:val="pl-PL"/>
          <w:rPrChange w:id="1860" w:author="ThaiNN" w:date="2008-12-09T15:09:00Z">
            <w:rPr>
              <w:rFonts w:ascii="Times New Roman" w:hAnsi="Times New Roman"/>
              <w:b/>
              <w:sz w:val="24"/>
              <w:szCs w:val="24"/>
              <w:lang w:val="pl-PL"/>
            </w:rPr>
          </w:rPrChange>
        </w:rPr>
        <w:t>Điều 53. Kiểm soát sự lây lan, phát triển của loài ngoại lai xâm hại</w:t>
      </w:r>
    </w:p>
    <w:p w14:paraId="5FFCA23F" w14:textId="77777777" w:rsidR="007C7F91" w:rsidRPr="00315FC1" w:rsidRDefault="007C7F91" w:rsidP="00AC391C">
      <w:pPr>
        <w:pStyle w:val="BodyText2"/>
        <w:tabs>
          <w:tab w:val="left" w:pos="720"/>
        </w:tabs>
        <w:spacing w:before="60" w:after="60" w:line="240" w:lineRule="auto"/>
        <w:ind w:firstLine="720"/>
        <w:rPr>
          <w:rFonts w:ascii="Times New Roman" w:hAnsi="Times New Roman"/>
          <w:color w:val="0000FF"/>
          <w:sz w:val="24"/>
          <w:lang w:val="pl-PL"/>
          <w:rPrChange w:id="1861" w:author="ThaiNN" w:date="2008-12-09T15:09:00Z">
            <w:rPr>
              <w:rFonts w:ascii="Times New Roman" w:hAnsi="Times New Roman"/>
              <w:sz w:val="24"/>
              <w:lang w:val="pl-PL"/>
            </w:rPr>
          </w:rPrChange>
        </w:rPr>
      </w:pPr>
      <w:r w:rsidRPr="00315FC1">
        <w:rPr>
          <w:rFonts w:ascii="Times New Roman" w:hAnsi="Times New Roman"/>
          <w:color w:val="0000FF"/>
          <w:sz w:val="24"/>
          <w:lang w:val="pl-PL"/>
          <w:rPrChange w:id="1862" w:author="ThaiNN" w:date="2008-12-09T15:09:00Z">
            <w:rPr>
              <w:rFonts w:ascii="Times New Roman" w:hAnsi="Times New Roman"/>
              <w:sz w:val="24"/>
              <w:lang w:val="pl-PL"/>
            </w:rPr>
          </w:rPrChange>
        </w:rPr>
        <w:t xml:space="preserve">1. Nhà nước đầu tư, khuyến khích tổ chức, cá nhân </w:t>
      </w:r>
      <w:r w:rsidR="00934072" w:rsidRPr="00315FC1">
        <w:rPr>
          <w:rFonts w:ascii="Times New Roman" w:hAnsi="Times New Roman"/>
          <w:color w:val="0000FF"/>
          <w:sz w:val="24"/>
          <w:lang w:val="pl-PL"/>
          <w:rPrChange w:id="1863" w:author="ThaiNN" w:date="2008-12-09T15:09:00Z">
            <w:rPr>
              <w:rFonts w:ascii="Times New Roman" w:hAnsi="Times New Roman"/>
              <w:sz w:val="24"/>
              <w:lang w:val="pl-PL"/>
            </w:rPr>
          </w:rPrChange>
        </w:rPr>
        <w:t xml:space="preserve">đầu tư </w:t>
      </w:r>
      <w:r w:rsidRPr="00315FC1">
        <w:rPr>
          <w:rFonts w:ascii="Times New Roman" w:hAnsi="Times New Roman"/>
          <w:color w:val="0000FF"/>
          <w:sz w:val="24"/>
          <w:lang w:val="pl-PL"/>
          <w:rPrChange w:id="1864" w:author="ThaiNN" w:date="2008-12-09T15:09:00Z">
            <w:rPr>
              <w:rFonts w:ascii="Times New Roman" w:hAnsi="Times New Roman"/>
              <w:sz w:val="24"/>
              <w:lang w:val="pl-PL"/>
            </w:rPr>
          </w:rPrChange>
        </w:rPr>
        <w:t xml:space="preserve">thực hiện các chương trình cô lập và diệt trừ loài </w:t>
      </w:r>
      <w:r w:rsidR="00934072" w:rsidRPr="00315FC1">
        <w:rPr>
          <w:rFonts w:ascii="Times New Roman" w:hAnsi="Times New Roman"/>
          <w:color w:val="0000FF"/>
          <w:sz w:val="24"/>
          <w:lang w:val="pl-PL"/>
          <w:rPrChange w:id="1865" w:author="ThaiNN" w:date="2008-12-09T15:09:00Z">
            <w:rPr>
              <w:rFonts w:ascii="Times New Roman" w:hAnsi="Times New Roman"/>
              <w:sz w:val="24"/>
              <w:lang w:val="pl-PL"/>
            </w:rPr>
          </w:rPrChange>
        </w:rPr>
        <w:t>thuộc</w:t>
      </w:r>
      <w:r w:rsidRPr="00315FC1">
        <w:rPr>
          <w:rFonts w:ascii="Times New Roman" w:hAnsi="Times New Roman"/>
          <w:color w:val="0000FF"/>
          <w:sz w:val="24"/>
          <w:lang w:val="pl-PL"/>
          <w:rPrChange w:id="1866" w:author="ThaiNN" w:date="2008-12-09T15:09:00Z">
            <w:rPr>
              <w:rFonts w:ascii="Times New Roman" w:hAnsi="Times New Roman"/>
              <w:sz w:val="24"/>
              <w:lang w:val="pl-PL"/>
            </w:rPr>
          </w:rPrChange>
        </w:rPr>
        <w:t xml:space="preserve"> Danh mục loài ngoại lai xâm hại. </w:t>
      </w:r>
    </w:p>
    <w:p w14:paraId="79E9277F" w14:textId="77777777" w:rsidR="007C7F91" w:rsidRPr="00315FC1" w:rsidRDefault="007C7F91" w:rsidP="00AC391C">
      <w:pPr>
        <w:spacing w:before="60" w:after="60"/>
        <w:ind w:firstLine="720"/>
        <w:jc w:val="both"/>
        <w:outlineLvl w:val="1"/>
        <w:rPr>
          <w:rFonts w:ascii="Times New Roman" w:hAnsi="Times New Roman"/>
          <w:color w:val="0000FF"/>
          <w:sz w:val="24"/>
          <w:szCs w:val="24"/>
          <w:lang w:val="pl-PL"/>
          <w:rPrChange w:id="186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868" w:author="ThaiNN" w:date="2008-12-09T15:09:00Z">
            <w:rPr>
              <w:rFonts w:ascii="Times New Roman" w:hAnsi="Times New Roman"/>
              <w:sz w:val="24"/>
              <w:szCs w:val="24"/>
              <w:lang w:val="pl-PL"/>
            </w:rPr>
          </w:rPrChange>
        </w:rPr>
        <w:t xml:space="preserve">2. Ủy ban nhân dân cấp tỉnh </w:t>
      </w:r>
      <w:r w:rsidR="00934072" w:rsidRPr="00315FC1">
        <w:rPr>
          <w:rFonts w:ascii="Times New Roman" w:hAnsi="Times New Roman"/>
          <w:color w:val="0000FF"/>
          <w:sz w:val="24"/>
          <w:szCs w:val="24"/>
          <w:lang w:val="pl-PL"/>
          <w:rPrChange w:id="1869" w:author="ThaiNN" w:date="2008-12-09T15:09:00Z">
            <w:rPr>
              <w:rFonts w:ascii="Times New Roman" w:hAnsi="Times New Roman"/>
              <w:sz w:val="24"/>
              <w:szCs w:val="24"/>
              <w:lang w:val="pl-PL"/>
            </w:rPr>
          </w:rPrChange>
        </w:rPr>
        <w:t>tổ chức</w:t>
      </w:r>
      <w:r w:rsidRPr="00315FC1">
        <w:rPr>
          <w:rFonts w:ascii="Times New Roman" w:hAnsi="Times New Roman"/>
          <w:color w:val="0000FF"/>
          <w:sz w:val="24"/>
          <w:szCs w:val="24"/>
          <w:lang w:val="pl-PL"/>
          <w:rPrChange w:id="1870" w:author="ThaiNN" w:date="2008-12-09T15:09:00Z">
            <w:rPr>
              <w:rFonts w:ascii="Times New Roman" w:hAnsi="Times New Roman"/>
              <w:sz w:val="24"/>
              <w:szCs w:val="24"/>
              <w:lang w:val="pl-PL"/>
            </w:rPr>
          </w:rPrChange>
        </w:rPr>
        <w:t xml:space="preserve"> điều tra, xác định khu vực phân bố, lập kế hoạch cô lập và diệt trừ loài </w:t>
      </w:r>
      <w:r w:rsidR="00934072" w:rsidRPr="00315FC1">
        <w:rPr>
          <w:rFonts w:ascii="Times New Roman" w:hAnsi="Times New Roman"/>
          <w:color w:val="0000FF"/>
          <w:sz w:val="24"/>
          <w:szCs w:val="24"/>
          <w:lang w:val="pl-PL"/>
          <w:rPrChange w:id="1871" w:author="ThaiNN" w:date="2008-12-09T15:09:00Z">
            <w:rPr>
              <w:rFonts w:ascii="Times New Roman" w:hAnsi="Times New Roman"/>
              <w:sz w:val="24"/>
              <w:szCs w:val="24"/>
              <w:lang w:val="pl-PL"/>
            </w:rPr>
          </w:rPrChange>
        </w:rPr>
        <w:t>thuộc</w:t>
      </w:r>
      <w:r w:rsidRPr="00315FC1">
        <w:rPr>
          <w:rFonts w:ascii="Times New Roman" w:hAnsi="Times New Roman"/>
          <w:color w:val="0000FF"/>
          <w:sz w:val="24"/>
          <w:szCs w:val="24"/>
          <w:lang w:val="pl-PL"/>
          <w:rPrChange w:id="1872" w:author="ThaiNN" w:date="2008-12-09T15:09:00Z">
            <w:rPr>
              <w:rFonts w:ascii="Times New Roman" w:hAnsi="Times New Roman"/>
              <w:sz w:val="24"/>
              <w:szCs w:val="24"/>
              <w:lang w:val="pl-PL"/>
            </w:rPr>
          </w:rPrChange>
        </w:rPr>
        <w:t xml:space="preserve"> Danh mục loài ngoại lai xâm hại </w:t>
      </w:r>
      <w:r w:rsidR="00934072" w:rsidRPr="00315FC1">
        <w:rPr>
          <w:rFonts w:ascii="Times New Roman" w:hAnsi="Times New Roman"/>
          <w:color w:val="0000FF"/>
          <w:sz w:val="24"/>
          <w:szCs w:val="24"/>
          <w:lang w:val="pl-PL"/>
          <w:rPrChange w:id="1873" w:author="ThaiNN" w:date="2008-12-09T15:09:00Z">
            <w:rPr>
              <w:rFonts w:ascii="Times New Roman" w:hAnsi="Times New Roman"/>
              <w:sz w:val="24"/>
              <w:szCs w:val="24"/>
              <w:lang w:val="pl-PL"/>
            </w:rPr>
          </w:rPrChange>
        </w:rPr>
        <w:t>tại địa phương</w:t>
      </w:r>
      <w:r w:rsidRPr="00315FC1">
        <w:rPr>
          <w:rFonts w:ascii="Times New Roman" w:hAnsi="Times New Roman"/>
          <w:color w:val="0000FF"/>
          <w:sz w:val="24"/>
          <w:szCs w:val="24"/>
          <w:lang w:val="pl-PL"/>
          <w:rPrChange w:id="1874" w:author="ThaiNN" w:date="2008-12-09T15:09:00Z">
            <w:rPr>
              <w:rFonts w:ascii="Times New Roman" w:hAnsi="Times New Roman"/>
              <w:sz w:val="24"/>
              <w:szCs w:val="24"/>
              <w:lang w:val="pl-PL"/>
            </w:rPr>
          </w:rPrChange>
        </w:rPr>
        <w:t>.</w:t>
      </w:r>
    </w:p>
    <w:p w14:paraId="009D2076" w14:textId="77777777" w:rsidR="007C7F91" w:rsidRPr="00315FC1" w:rsidRDefault="007C7F91" w:rsidP="00AC391C">
      <w:pPr>
        <w:spacing w:before="60" w:after="60"/>
        <w:ind w:firstLine="720"/>
        <w:jc w:val="both"/>
        <w:rPr>
          <w:rFonts w:ascii="Times New Roman" w:hAnsi="Times New Roman"/>
          <w:color w:val="0000FF"/>
          <w:sz w:val="24"/>
          <w:szCs w:val="24"/>
          <w:lang w:val="pl-PL"/>
          <w:rPrChange w:id="187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876" w:author="ThaiNN" w:date="2008-12-09T15:09:00Z">
            <w:rPr>
              <w:rFonts w:ascii="Times New Roman" w:hAnsi="Times New Roman"/>
              <w:sz w:val="24"/>
              <w:szCs w:val="24"/>
              <w:lang w:val="pl-PL"/>
            </w:rPr>
          </w:rPrChange>
        </w:rPr>
        <w:t xml:space="preserve">3. Tổ chức, cá nhân phát hiện loài ngoại lai xâm hại </w:t>
      </w:r>
      <w:r w:rsidR="00934072" w:rsidRPr="00315FC1">
        <w:rPr>
          <w:rFonts w:ascii="Times New Roman" w:hAnsi="Times New Roman"/>
          <w:color w:val="0000FF"/>
          <w:sz w:val="24"/>
          <w:szCs w:val="24"/>
          <w:lang w:val="pl-PL"/>
          <w:rPrChange w:id="1877" w:author="ThaiNN" w:date="2008-12-09T15:09:00Z">
            <w:rPr>
              <w:rFonts w:ascii="Times New Roman" w:hAnsi="Times New Roman"/>
              <w:sz w:val="24"/>
              <w:szCs w:val="24"/>
              <w:lang w:val="pl-PL"/>
            </w:rPr>
          </w:rPrChange>
        </w:rPr>
        <w:t>phải</w:t>
      </w:r>
      <w:r w:rsidRPr="00315FC1">
        <w:rPr>
          <w:rFonts w:ascii="Times New Roman" w:hAnsi="Times New Roman"/>
          <w:color w:val="0000FF"/>
          <w:sz w:val="24"/>
          <w:szCs w:val="24"/>
          <w:lang w:val="pl-PL"/>
          <w:rPrChange w:id="1878" w:author="ThaiNN" w:date="2008-12-09T15:09:00Z">
            <w:rPr>
              <w:rFonts w:ascii="Times New Roman" w:hAnsi="Times New Roman"/>
              <w:sz w:val="24"/>
              <w:szCs w:val="24"/>
              <w:lang w:val="pl-PL"/>
            </w:rPr>
          </w:rPrChange>
        </w:rPr>
        <w:t xml:space="preserve"> thông báo </w:t>
      </w:r>
      <w:r w:rsidR="00934072" w:rsidRPr="00315FC1">
        <w:rPr>
          <w:rFonts w:ascii="Times New Roman" w:hAnsi="Times New Roman"/>
          <w:color w:val="0000FF"/>
          <w:sz w:val="24"/>
          <w:szCs w:val="24"/>
          <w:lang w:val="pl-PL"/>
          <w:rPrChange w:id="1879" w:author="ThaiNN" w:date="2008-12-09T15:09:00Z">
            <w:rPr>
              <w:rFonts w:ascii="Times New Roman" w:hAnsi="Times New Roman"/>
              <w:sz w:val="24"/>
              <w:szCs w:val="24"/>
              <w:lang w:val="pl-PL"/>
            </w:rPr>
          </w:rPrChange>
        </w:rPr>
        <w:t xml:space="preserve">ngay </w:t>
      </w:r>
      <w:r w:rsidRPr="00315FC1">
        <w:rPr>
          <w:rFonts w:ascii="Times New Roman" w:hAnsi="Times New Roman"/>
          <w:color w:val="0000FF"/>
          <w:sz w:val="24"/>
          <w:szCs w:val="24"/>
          <w:lang w:val="pl-PL"/>
          <w:rPrChange w:id="1880" w:author="ThaiNN" w:date="2008-12-09T15:09:00Z">
            <w:rPr>
              <w:rFonts w:ascii="Times New Roman" w:hAnsi="Times New Roman"/>
              <w:sz w:val="24"/>
              <w:szCs w:val="24"/>
              <w:lang w:val="pl-PL"/>
            </w:rPr>
          </w:rPrChange>
        </w:rPr>
        <w:t>với Ủy ban nhân dân cấp xã nơi gần nhất</w:t>
      </w:r>
      <w:r w:rsidR="00934072" w:rsidRPr="00315FC1">
        <w:rPr>
          <w:rFonts w:ascii="Times New Roman" w:hAnsi="Times New Roman"/>
          <w:color w:val="0000FF"/>
          <w:sz w:val="24"/>
          <w:szCs w:val="24"/>
          <w:lang w:val="pl-PL"/>
          <w:rPrChange w:id="1881" w:author="ThaiNN" w:date="2008-12-09T15:09:00Z">
            <w:rPr>
              <w:rFonts w:ascii="Times New Roman" w:hAnsi="Times New Roman"/>
              <w:sz w:val="24"/>
              <w:szCs w:val="24"/>
              <w:lang w:val="pl-PL"/>
            </w:rPr>
          </w:rPrChange>
        </w:rPr>
        <w:t>. Sau khi nhận được thông báo, Ủy ban nhân dân cấp xã phải kịp thời</w:t>
      </w:r>
      <w:r w:rsidRPr="00315FC1">
        <w:rPr>
          <w:rFonts w:ascii="Times New Roman" w:hAnsi="Times New Roman"/>
          <w:color w:val="0000FF"/>
          <w:sz w:val="24"/>
          <w:szCs w:val="24"/>
          <w:lang w:val="pl-PL"/>
          <w:rPrChange w:id="1882" w:author="ThaiNN" w:date="2008-12-09T15:09:00Z">
            <w:rPr>
              <w:rFonts w:ascii="Times New Roman" w:hAnsi="Times New Roman"/>
              <w:sz w:val="24"/>
              <w:szCs w:val="24"/>
              <w:lang w:val="pl-PL"/>
            </w:rPr>
          </w:rPrChange>
        </w:rPr>
        <w:t xml:space="preserve"> báo cáo với cơ quan cấp trên trực tiếp </w:t>
      </w:r>
      <w:r w:rsidR="00934072" w:rsidRPr="00315FC1">
        <w:rPr>
          <w:rFonts w:ascii="Times New Roman" w:hAnsi="Times New Roman"/>
          <w:color w:val="0000FF"/>
          <w:sz w:val="24"/>
          <w:szCs w:val="24"/>
          <w:lang w:val="pl-PL"/>
          <w:rPrChange w:id="1883" w:author="ThaiNN" w:date="2008-12-09T15:09:00Z">
            <w:rPr>
              <w:rFonts w:ascii="Times New Roman" w:hAnsi="Times New Roman"/>
              <w:sz w:val="24"/>
              <w:szCs w:val="24"/>
              <w:lang w:val="pl-PL"/>
            </w:rPr>
          </w:rPrChange>
        </w:rPr>
        <w:t>hoặc</w:t>
      </w:r>
      <w:r w:rsidRPr="00315FC1">
        <w:rPr>
          <w:rFonts w:ascii="Times New Roman" w:hAnsi="Times New Roman"/>
          <w:color w:val="0000FF"/>
          <w:sz w:val="24"/>
          <w:szCs w:val="24"/>
          <w:lang w:val="pl-PL"/>
          <w:rPrChange w:id="1884" w:author="ThaiNN" w:date="2008-12-09T15:09:00Z">
            <w:rPr>
              <w:rFonts w:ascii="Times New Roman" w:hAnsi="Times New Roman"/>
              <w:sz w:val="24"/>
              <w:szCs w:val="24"/>
              <w:lang w:val="pl-PL"/>
            </w:rPr>
          </w:rPrChange>
        </w:rPr>
        <w:t xml:space="preserve"> cơ quan chuyên môn của Ủy ban nhân dân cấp tỉnh để có biện pháp kiểm soát.</w:t>
      </w:r>
    </w:p>
    <w:p w14:paraId="26F302F2" w14:textId="77777777" w:rsidR="007C7F91" w:rsidRPr="00315FC1" w:rsidRDefault="007C7F91" w:rsidP="00024DD4">
      <w:pPr>
        <w:tabs>
          <w:tab w:val="left" w:pos="720"/>
        </w:tabs>
        <w:spacing w:before="240" w:after="120"/>
        <w:ind w:firstLine="720"/>
        <w:jc w:val="both"/>
        <w:outlineLvl w:val="1"/>
        <w:rPr>
          <w:rFonts w:ascii="Times New Roman" w:hAnsi="Times New Roman"/>
          <w:b/>
          <w:color w:val="0000FF"/>
          <w:sz w:val="24"/>
          <w:szCs w:val="24"/>
          <w:lang w:val="pl-PL"/>
          <w:rPrChange w:id="1885"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886" w:author="ThaiNN" w:date="2008-12-09T15:09:00Z">
            <w:rPr>
              <w:rFonts w:ascii="Times New Roman" w:hAnsi="Times New Roman"/>
              <w:b/>
              <w:sz w:val="24"/>
              <w:szCs w:val="24"/>
              <w:lang w:val="pl-PL"/>
            </w:rPr>
          </w:rPrChange>
        </w:rPr>
        <w:t xml:space="preserve">Điều 54. Công khai thông tin về loài ngoại lai xâm hại </w:t>
      </w:r>
    </w:p>
    <w:p w14:paraId="53C4BA9B" w14:textId="77777777" w:rsidR="007C7F91" w:rsidRPr="00315FC1" w:rsidRDefault="007C7F91" w:rsidP="00AC391C">
      <w:pPr>
        <w:tabs>
          <w:tab w:val="left" w:pos="720"/>
        </w:tabs>
        <w:spacing w:before="60" w:after="60"/>
        <w:ind w:firstLine="720"/>
        <w:jc w:val="both"/>
        <w:outlineLvl w:val="1"/>
        <w:rPr>
          <w:rFonts w:ascii="Times New Roman" w:hAnsi="Times New Roman"/>
          <w:color w:val="0000FF"/>
          <w:sz w:val="24"/>
          <w:szCs w:val="24"/>
          <w:lang w:val="pl-PL"/>
          <w:rPrChange w:id="188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888" w:author="ThaiNN" w:date="2008-12-09T15:09:00Z">
            <w:rPr>
              <w:rFonts w:ascii="Times New Roman" w:hAnsi="Times New Roman"/>
              <w:sz w:val="24"/>
              <w:szCs w:val="24"/>
              <w:lang w:val="pl-PL"/>
            </w:rPr>
          </w:rPrChange>
        </w:rPr>
        <w:t xml:space="preserve">1. </w:t>
      </w:r>
      <w:r w:rsidR="0085482E" w:rsidRPr="00315FC1">
        <w:rPr>
          <w:rFonts w:ascii="Times New Roman" w:hAnsi="Times New Roman"/>
          <w:color w:val="0000FF"/>
          <w:sz w:val="24"/>
          <w:szCs w:val="24"/>
          <w:lang w:val="pl-PL"/>
          <w:rPrChange w:id="1889" w:author="ThaiNN" w:date="2008-12-09T15:09:00Z">
            <w:rPr>
              <w:rFonts w:ascii="Times New Roman" w:hAnsi="Times New Roman"/>
              <w:sz w:val="24"/>
              <w:szCs w:val="24"/>
              <w:lang w:val="pl-PL"/>
            </w:rPr>
          </w:rPrChange>
        </w:rPr>
        <w:t xml:space="preserve">Bộ Tài nguyên và Môi trường, Bộ Nông nghiệp và Phát triển nông thôn, Ủy ban nhân dân cấp tỉnh có trách nhiệm công </w:t>
      </w:r>
      <w:r w:rsidR="00B73DE7" w:rsidRPr="00315FC1">
        <w:rPr>
          <w:rFonts w:ascii="Times New Roman" w:hAnsi="Times New Roman"/>
          <w:color w:val="0000FF"/>
          <w:sz w:val="24"/>
          <w:szCs w:val="24"/>
          <w:lang w:val="pl-PL"/>
          <w:rPrChange w:id="1890" w:author="ThaiNN" w:date="2008-12-09T15:09:00Z">
            <w:rPr>
              <w:rFonts w:ascii="Times New Roman" w:hAnsi="Times New Roman"/>
              <w:sz w:val="24"/>
              <w:szCs w:val="24"/>
              <w:lang w:val="pl-PL"/>
            </w:rPr>
          </w:rPrChange>
        </w:rPr>
        <w:t>khai</w:t>
      </w:r>
      <w:r w:rsidR="0085482E" w:rsidRPr="00315FC1">
        <w:rPr>
          <w:rFonts w:ascii="Times New Roman" w:hAnsi="Times New Roman"/>
          <w:color w:val="0000FF"/>
          <w:sz w:val="24"/>
          <w:szCs w:val="24"/>
          <w:lang w:val="pl-PL"/>
          <w:rPrChange w:id="1891"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892" w:author="ThaiNN" w:date="2008-12-09T15:09:00Z">
            <w:rPr>
              <w:rFonts w:ascii="Times New Roman" w:hAnsi="Times New Roman"/>
              <w:sz w:val="24"/>
              <w:szCs w:val="24"/>
              <w:lang w:val="pl-PL"/>
            </w:rPr>
          </w:rPrChange>
        </w:rPr>
        <w:t>Danh mục loài ngoại lai xâm hại</w:t>
      </w:r>
      <w:r w:rsidR="00B73DE7" w:rsidRPr="00315FC1">
        <w:rPr>
          <w:rFonts w:ascii="Times New Roman" w:hAnsi="Times New Roman"/>
          <w:color w:val="0000FF"/>
          <w:sz w:val="24"/>
          <w:szCs w:val="24"/>
          <w:lang w:val="pl-PL"/>
          <w:rPrChange w:id="1893"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894" w:author="ThaiNN" w:date="2008-12-09T15:09:00Z">
            <w:rPr>
              <w:rFonts w:ascii="Times New Roman" w:hAnsi="Times New Roman"/>
              <w:sz w:val="24"/>
              <w:szCs w:val="24"/>
              <w:lang w:val="pl-PL"/>
            </w:rPr>
          </w:rPrChange>
        </w:rPr>
        <w:t>thông tin về khu vực phân bố, mức độ xâm hại của loài ngoại lai xâm hại trên trang thông tin điện tử của</w:t>
      </w:r>
      <w:r w:rsidR="0085482E" w:rsidRPr="00315FC1">
        <w:rPr>
          <w:rFonts w:ascii="Times New Roman" w:hAnsi="Times New Roman"/>
          <w:color w:val="0000FF"/>
          <w:sz w:val="24"/>
          <w:szCs w:val="24"/>
          <w:lang w:val="pl-PL"/>
          <w:rPrChange w:id="1895" w:author="ThaiNN" w:date="2008-12-09T15:09:00Z">
            <w:rPr>
              <w:rFonts w:ascii="Times New Roman" w:hAnsi="Times New Roman"/>
              <w:sz w:val="24"/>
              <w:szCs w:val="24"/>
              <w:lang w:val="pl-PL"/>
            </w:rPr>
          </w:rPrChange>
        </w:rPr>
        <w:t xml:space="preserve"> mình</w:t>
      </w:r>
      <w:r w:rsidRPr="00315FC1">
        <w:rPr>
          <w:rFonts w:ascii="Times New Roman" w:hAnsi="Times New Roman"/>
          <w:color w:val="0000FF"/>
          <w:sz w:val="24"/>
          <w:szCs w:val="24"/>
          <w:lang w:val="pl-PL"/>
          <w:rPrChange w:id="1896" w:author="ThaiNN" w:date="2008-12-09T15:09:00Z">
            <w:rPr>
              <w:rFonts w:ascii="Times New Roman" w:hAnsi="Times New Roman"/>
              <w:sz w:val="24"/>
              <w:szCs w:val="24"/>
              <w:lang w:val="pl-PL"/>
            </w:rPr>
          </w:rPrChange>
        </w:rPr>
        <w:t xml:space="preserve">. </w:t>
      </w:r>
    </w:p>
    <w:p w14:paraId="3D37B698" w14:textId="77777777" w:rsidR="007C7F91" w:rsidRPr="00315FC1" w:rsidRDefault="007C7F91" w:rsidP="00AC391C">
      <w:pPr>
        <w:tabs>
          <w:tab w:val="left" w:pos="720"/>
        </w:tabs>
        <w:spacing w:before="60" w:after="60"/>
        <w:ind w:firstLine="720"/>
        <w:jc w:val="both"/>
        <w:outlineLvl w:val="1"/>
        <w:rPr>
          <w:rFonts w:ascii="Times New Roman" w:hAnsi="Times New Roman"/>
          <w:color w:val="0000FF"/>
          <w:sz w:val="24"/>
          <w:szCs w:val="24"/>
          <w:lang w:val="pl-PL"/>
          <w:rPrChange w:id="189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898" w:author="ThaiNN" w:date="2008-12-09T15:09:00Z">
            <w:rPr>
              <w:rFonts w:ascii="Times New Roman" w:hAnsi="Times New Roman"/>
              <w:sz w:val="24"/>
              <w:szCs w:val="24"/>
              <w:lang w:val="pl-PL"/>
            </w:rPr>
          </w:rPrChange>
        </w:rPr>
        <w:t xml:space="preserve">2. </w:t>
      </w:r>
      <w:r w:rsidR="0085482E" w:rsidRPr="00315FC1">
        <w:rPr>
          <w:rFonts w:ascii="Times New Roman" w:hAnsi="Times New Roman"/>
          <w:color w:val="0000FF"/>
          <w:sz w:val="24"/>
          <w:szCs w:val="24"/>
          <w:lang w:val="pl-PL"/>
          <w:rPrChange w:id="1899" w:author="ThaiNN" w:date="2008-12-09T15:09:00Z">
            <w:rPr>
              <w:rFonts w:ascii="Times New Roman" w:hAnsi="Times New Roman"/>
              <w:sz w:val="24"/>
              <w:szCs w:val="24"/>
              <w:lang w:val="pl-PL"/>
            </w:rPr>
          </w:rPrChange>
        </w:rPr>
        <w:t xml:space="preserve">Cơ quan hải quan và các cơ quan </w:t>
      </w:r>
      <w:r w:rsidR="00C207D1" w:rsidRPr="00315FC1">
        <w:rPr>
          <w:rFonts w:ascii="Times New Roman" w:hAnsi="Times New Roman"/>
          <w:color w:val="0000FF"/>
          <w:sz w:val="24"/>
          <w:szCs w:val="24"/>
          <w:lang w:val="pl-PL"/>
          <w:rPrChange w:id="1900" w:author="ThaiNN" w:date="2008-12-09T15:09:00Z">
            <w:rPr>
              <w:rFonts w:ascii="Times New Roman" w:hAnsi="Times New Roman"/>
              <w:sz w:val="24"/>
              <w:szCs w:val="24"/>
              <w:lang w:val="pl-PL"/>
            </w:rPr>
          </w:rPrChange>
        </w:rPr>
        <w:t>có thẩm quyền t</w:t>
      </w:r>
      <w:r w:rsidR="0085482E" w:rsidRPr="00315FC1">
        <w:rPr>
          <w:rFonts w:ascii="Times New Roman" w:hAnsi="Times New Roman"/>
          <w:color w:val="0000FF"/>
          <w:sz w:val="24"/>
          <w:szCs w:val="24"/>
          <w:lang w:val="pl-PL"/>
          <w:rPrChange w:id="1901" w:author="ThaiNN" w:date="2008-12-09T15:09:00Z">
            <w:rPr>
              <w:rFonts w:ascii="Times New Roman" w:hAnsi="Times New Roman"/>
              <w:sz w:val="24"/>
              <w:szCs w:val="24"/>
              <w:lang w:val="pl-PL"/>
            </w:rPr>
          </w:rPrChange>
        </w:rPr>
        <w:t xml:space="preserve">ại cửa khẩu có trách nhiệm niêm yết </w:t>
      </w:r>
      <w:r w:rsidRPr="00315FC1">
        <w:rPr>
          <w:rFonts w:ascii="Times New Roman" w:hAnsi="Times New Roman"/>
          <w:color w:val="0000FF"/>
          <w:sz w:val="24"/>
          <w:szCs w:val="24"/>
          <w:lang w:val="pl-PL"/>
          <w:rPrChange w:id="1902" w:author="ThaiNN" w:date="2008-12-09T15:09:00Z">
            <w:rPr>
              <w:rFonts w:ascii="Times New Roman" w:hAnsi="Times New Roman"/>
              <w:sz w:val="24"/>
              <w:szCs w:val="24"/>
              <w:lang w:val="pl-PL"/>
            </w:rPr>
          </w:rPrChange>
        </w:rPr>
        <w:t>Danh mục loài ngoại lai xâm hại tại cửa khẩu.</w:t>
      </w:r>
    </w:p>
    <w:p w14:paraId="1D64C521" w14:textId="77777777" w:rsidR="007C7F91" w:rsidRPr="00315FC1" w:rsidRDefault="007C7F91" w:rsidP="00AC391C">
      <w:pPr>
        <w:tabs>
          <w:tab w:val="left" w:pos="720"/>
        </w:tabs>
        <w:spacing w:before="60" w:after="60"/>
        <w:ind w:firstLine="720"/>
        <w:jc w:val="both"/>
        <w:outlineLvl w:val="1"/>
        <w:rPr>
          <w:rFonts w:ascii="Times New Roman" w:hAnsi="Times New Roman"/>
          <w:color w:val="0000FF"/>
          <w:sz w:val="24"/>
          <w:szCs w:val="24"/>
          <w:lang w:val="pl-PL"/>
          <w:rPrChange w:id="190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04" w:author="ThaiNN" w:date="2008-12-09T15:09:00Z">
            <w:rPr>
              <w:rFonts w:ascii="Times New Roman" w:hAnsi="Times New Roman"/>
              <w:sz w:val="24"/>
              <w:szCs w:val="24"/>
              <w:lang w:val="pl-PL"/>
            </w:rPr>
          </w:rPrChange>
        </w:rPr>
        <w:t xml:space="preserve">3. Các cơ quan thông tin </w:t>
      </w:r>
      <w:r w:rsidR="0085482E" w:rsidRPr="00315FC1">
        <w:rPr>
          <w:rFonts w:ascii="Times New Roman" w:hAnsi="Times New Roman"/>
          <w:color w:val="0000FF"/>
          <w:sz w:val="24"/>
          <w:szCs w:val="24"/>
          <w:lang w:val="pl-PL"/>
          <w:rPrChange w:id="1905" w:author="ThaiNN" w:date="2008-12-09T15:09:00Z">
            <w:rPr>
              <w:rFonts w:ascii="Times New Roman" w:hAnsi="Times New Roman"/>
              <w:sz w:val="24"/>
              <w:szCs w:val="24"/>
              <w:lang w:val="pl-PL"/>
            </w:rPr>
          </w:rPrChange>
        </w:rPr>
        <w:t>đại chúng</w:t>
      </w:r>
      <w:r w:rsidRPr="00315FC1">
        <w:rPr>
          <w:rFonts w:ascii="Times New Roman" w:hAnsi="Times New Roman"/>
          <w:color w:val="0000FF"/>
          <w:sz w:val="24"/>
          <w:szCs w:val="24"/>
          <w:lang w:val="pl-PL"/>
          <w:rPrChange w:id="1906" w:author="ThaiNN" w:date="2008-12-09T15:09:00Z">
            <w:rPr>
              <w:rFonts w:ascii="Times New Roman" w:hAnsi="Times New Roman"/>
              <w:sz w:val="24"/>
              <w:szCs w:val="24"/>
              <w:lang w:val="pl-PL"/>
            </w:rPr>
          </w:rPrChange>
        </w:rPr>
        <w:t xml:space="preserve"> có trách nhiệm đưa tin, tuyên truyền về  loài ngoại lai xâm hại và biện pháp </w:t>
      </w:r>
      <w:r w:rsidR="00B73DE7" w:rsidRPr="00315FC1">
        <w:rPr>
          <w:rFonts w:ascii="Times New Roman" w:hAnsi="Times New Roman"/>
          <w:color w:val="0000FF"/>
          <w:sz w:val="24"/>
          <w:szCs w:val="24"/>
          <w:lang w:val="pl-PL"/>
          <w:rPrChange w:id="1907" w:author="ThaiNN" w:date="2008-12-09T15:09:00Z">
            <w:rPr>
              <w:rFonts w:ascii="Times New Roman" w:hAnsi="Times New Roman"/>
              <w:sz w:val="24"/>
              <w:szCs w:val="24"/>
              <w:lang w:val="pl-PL"/>
            </w:rPr>
          </w:rPrChange>
        </w:rPr>
        <w:t xml:space="preserve">kiểm soát, </w:t>
      </w:r>
      <w:r w:rsidRPr="00315FC1">
        <w:rPr>
          <w:rFonts w:ascii="Times New Roman" w:hAnsi="Times New Roman"/>
          <w:color w:val="0000FF"/>
          <w:sz w:val="24"/>
          <w:szCs w:val="24"/>
          <w:lang w:val="pl-PL"/>
          <w:rPrChange w:id="1908" w:author="ThaiNN" w:date="2008-12-09T15:09:00Z">
            <w:rPr>
              <w:rFonts w:ascii="Times New Roman" w:hAnsi="Times New Roman"/>
              <w:sz w:val="24"/>
              <w:szCs w:val="24"/>
              <w:lang w:val="pl-PL"/>
            </w:rPr>
          </w:rPrChange>
        </w:rPr>
        <w:t>cô lập, diệt trừ</w:t>
      </w:r>
      <w:r w:rsidR="00B73DE7" w:rsidRPr="00315FC1">
        <w:rPr>
          <w:rFonts w:ascii="Times New Roman" w:hAnsi="Times New Roman"/>
          <w:color w:val="0000FF"/>
          <w:sz w:val="24"/>
          <w:szCs w:val="24"/>
          <w:lang w:val="pl-PL"/>
          <w:rPrChange w:id="1909" w:author="ThaiNN" w:date="2008-12-09T15:09:00Z">
            <w:rPr>
              <w:rFonts w:ascii="Times New Roman" w:hAnsi="Times New Roman"/>
              <w:sz w:val="24"/>
              <w:szCs w:val="24"/>
              <w:lang w:val="pl-PL"/>
            </w:rPr>
          </w:rPrChange>
        </w:rPr>
        <w:t xml:space="preserve"> loài ngoại lai xâm hại</w:t>
      </w:r>
      <w:r w:rsidRPr="00315FC1">
        <w:rPr>
          <w:rFonts w:ascii="Times New Roman" w:hAnsi="Times New Roman"/>
          <w:color w:val="0000FF"/>
          <w:sz w:val="24"/>
          <w:szCs w:val="24"/>
          <w:lang w:val="pl-PL"/>
          <w:rPrChange w:id="1910" w:author="ThaiNN" w:date="2008-12-09T15:09:00Z">
            <w:rPr>
              <w:rFonts w:ascii="Times New Roman" w:hAnsi="Times New Roman"/>
              <w:sz w:val="24"/>
              <w:szCs w:val="24"/>
              <w:lang w:val="pl-PL"/>
            </w:rPr>
          </w:rPrChange>
        </w:rPr>
        <w:t>.</w:t>
      </w:r>
    </w:p>
    <w:p w14:paraId="3DEB49A5" w14:textId="77777777" w:rsidR="00315FC1" w:rsidRPr="00315FC1" w:rsidRDefault="00315FC1" w:rsidP="00315FC1">
      <w:pPr>
        <w:tabs>
          <w:tab w:val="num" w:pos="0"/>
          <w:tab w:val="left" w:pos="180"/>
        </w:tabs>
        <w:jc w:val="center"/>
        <w:outlineLvl w:val="1"/>
        <w:rPr>
          <w:rFonts w:ascii="Times New Roman" w:hAnsi="Times New Roman"/>
          <w:color w:val="0000FF"/>
          <w:sz w:val="24"/>
          <w:szCs w:val="24"/>
          <w:lang w:val="pl-PL"/>
          <w:rPrChange w:id="1911" w:author="ThaiNN" w:date="2008-12-09T15:09:00Z">
            <w:rPr>
              <w:rFonts w:ascii="Times New Roman" w:hAnsi="Times New Roman"/>
              <w:sz w:val="24"/>
              <w:szCs w:val="24"/>
              <w:lang w:val="pl-PL"/>
            </w:rPr>
          </w:rPrChange>
        </w:rPr>
      </w:pPr>
    </w:p>
    <w:p w14:paraId="067523CC" w14:textId="77777777" w:rsidR="007C7F91" w:rsidRPr="00315FC1" w:rsidRDefault="007C7F91" w:rsidP="00315FC1">
      <w:pPr>
        <w:tabs>
          <w:tab w:val="num" w:pos="0"/>
          <w:tab w:val="left" w:pos="180"/>
        </w:tabs>
        <w:jc w:val="center"/>
        <w:outlineLvl w:val="1"/>
        <w:rPr>
          <w:rFonts w:ascii="Times New Roman" w:hAnsi="Times New Roman"/>
          <w:color w:val="0000FF"/>
          <w:sz w:val="24"/>
          <w:szCs w:val="24"/>
          <w:lang w:val="pl-PL"/>
          <w:rPrChange w:id="191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13" w:author="ThaiNN" w:date="2008-12-09T15:09:00Z">
            <w:rPr>
              <w:rFonts w:ascii="Times New Roman" w:hAnsi="Times New Roman"/>
              <w:sz w:val="24"/>
              <w:szCs w:val="24"/>
              <w:lang w:val="pl-PL"/>
            </w:rPr>
          </w:rPrChange>
        </w:rPr>
        <w:t>CHƯƠNG V</w:t>
      </w:r>
    </w:p>
    <w:p w14:paraId="56EB0F51" w14:textId="77777777" w:rsidR="007C7F91" w:rsidRPr="00315FC1" w:rsidRDefault="00536F1F" w:rsidP="00315FC1">
      <w:pPr>
        <w:tabs>
          <w:tab w:val="left" w:pos="720"/>
        </w:tabs>
        <w:jc w:val="center"/>
        <w:outlineLvl w:val="1"/>
        <w:rPr>
          <w:rFonts w:ascii="Times New Roman" w:hAnsi="Times New Roman"/>
          <w:b/>
          <w:color w:val="0000FF"/>
          <w:sz w:val="24"/>
          <w:szCs w:val="24"/>
          <w:lang w:val="pl-PL"/>
          <w:rPrChange w:id="1914"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915" w:author="ThaiNN" w:date="2008-12-09T15:09:00Z">
            <w:rPr>
              <w:rFonts w:ascii="Times New Roman" w:hAnsi="Times New Roman"/>
              <w:b/>
              <w:sz w:val="24"/>
              <w:szCs w:val="24"/>
              <w:lang w:val="pl-PL"/>
            </w:rPr>
          </w:rPrChange>
        </w:rPr>
        <w:t xml:space="preserve">      </w:t>
      </w:r>
      <w:r w:rsidR="007C7F91" w:rsidRPr="00315FC1">
        <w:rPr>
          <w:rFonts w:ascii="Times New Roman" w:hAnsi="Times New Roman"/>
          <w:b/>
          <w:color w:val="0000FF"/>
          <w:sz w:val="24"/>
          <w:szCs w:val="24"/>
          <w:lang w:val="pl-PL"/>
          <w:rPrChange w:id="1916" w:author="ThaiNN" w:date="2008-12-09T15:09:00Z">
            <w:rPr>
              <w:rFonts w:ascii="Times New Roman" w:hAnsi="Times New Roman"/>
              <w:b/>
              <w:sz w:val="24"/>
              <w:szCs w:val="24"/>
              <w:lang w:val="pl-PL"/>
            </w:rPr>
          </w:rPrChange>
        </w:rPr>
        <w:t>BẢO TỒN VÀ PHÁT TRIỂN  BỀN VỮNG  TÀI NGUYÊN DI TRUYỀN</w:t>
      </w:r>
    </w:p>
    <w:p w14:paraId="12B777D6" w14:textId="77777777" w:rsidR="00315FC1" w:rsidRPr="00315FC1" w:rsidRDefault="00315FC1" w:rsidP="00315FC1">
      <w:pPr>
        <w:tabs>
          <w:tab w:val="num" w:pos="0"/>
          <w:tab w:val="left" w:pos="180"/>
        </w:tabs>
        <w:jc w:val="center"/>
        <w:outlineLvl w:val="1"/>
        <w:rPr>
          <w:rFonts w:ascii="Times New Roman" w:hAnsi="Times New Roman"/>
          <w:b/>
          <w:color w:val="0000FF"/>
          <w:sz w:val="24"/>
          <w:szCs w:val="24"/>
          <w:lang w:val="pl-PL"/>
          <w:rPrChange w:id="1917" w:author="ThaiNN" w:date="2008-12-09T15:09:00Z">
            <w:rPr>
              <w:rFonts w:ascii="Times New Roman" w:hAnsi="Times New Roman"/>
              <w:b/>
              <w:sz w:val="24"/>
              <w:szCs w:val="24"/>
              <w:lang w:val="pl-PL"/>
            </w:rPr>
          </w:rPrChange>
        </w:rPr>
      </w:pPr>
    </w:p>
    <w:p w14:paraId="237D0551" w14:textId="77777777" w:rsidR="007C7F91" w:rsidRPr="00315FC1" w:rsidRDefault="007C7F91" w:rsidP="00315FC1">
      <w:pPr>
        <w:tabs>
          <w:tab w:val="num" w:pos="0"/>
          <w:tab w:val="left" w:pos="180"/>
        </w:tabs>
        <w:jc w:val="center"/>
        <w:outlineLvl w:val="1"/>
        <w:rPr>
          <w:rFonts w:ascii="Times New Roman" w:hAnsi="Times New Roman"/>
          <w:b/>
          <w:color w:val="0000FF"/>
          <w:sz w:val="24"/>
          <w:szCs w:val="24"/>
          <w:lang w:val="pl-PL"/>
          <w:rPrChange w:id="1918"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919" w:author="ThaiNN" w:date="2008-12-09T15:09:00Z">
            <w:rPr>
              <w:rFonts w:ascii="Times New Roman" w:hAnsi="Times New Roman"/>
              <w:b/>
              <w:sz w:val="24"/>
              <w:szCs w:val="24"/>
              <w:lang w:val="pl-PL"/>
            </w:rPr>
          </w:rPrChange>
        </w:rPr>
        <w:t>Mục 1</w:t>
      </w:r>
    </w:p>
    <w:p w14:paraId="0E41AD3A" w14:textId="77777777" w:rsidR="007C7F91" w:rsidRPr="00315FC1" w:rsidRDefault="007C7F91" w:rsidP="00315FC1">
      <w:pPr>
        <w:jc w:val="center"/>
        <w:rPr>
          <w:rFonts w:ascii="Times New Roman" w:hAnsi="Times New Roman"/>
          <w:b/>
          <w:color w:val="0000FF"/>
          <w:sz w:val="24"/>
          <w:szCs w:val="24"/>
          <w:lang w:val="pl-PL"/>
          <w:rPrChange w:id="1920"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921" w:author="ThaiNN" w:date="2008-12-09T15:09:00Z">
            <w:rPr>
              <w:rFonts w:ascii="Times New Roman" w:hAnsi="Times New Roman"/>
              <w:b/>
              <w:sz w:val="24"/>
              <w:szCs w:val="24"/>
              <w:lang w:val="pl-PL"/>
            </w:rPr>
          </w:rPrChange>
        </w:rPr>
        <w:t>QUẢN LÝ, TIẾP CẬN NGUỒN GEN  VÀ CHIA SẺ</w:t>
      </w:r>
      <w:r w:rsidR="00315FC1" w:rsidRPr="00315FC1">
        <w:rPr>
          <w:rFonts w:ascii="Times New Roman" w:hAnsi="Times New Roman"/>
          <w:b/>
          <w:color w:val="0000FF"/>
          <w:sz w:val="24"/>
          <w:szCs w:val="24"/>
          <w:lang w:val="pl-PL"/>
          <w:rPrChange w:id="1922" w:author="ThaiNN" w:date="2008-12-09T15:09:00Z">
            <w:rPr>
              <w:rFonts w:ascii="Times New Roman" w:hAnsi="Times New Roman"/>
              <w:b/>
              <w:sz w:val="24"/>
              <w:szCs w:val="24"/>
              <w:lang w:val="pl-PL"/>
            </w:rPr>
          </w:rPrChange>
        </w:rPr>
        <w:t xml:space="preserve"> </w:t>
      </w:r>
      <w:r w:rsidRPr="00315FC1">
        <w:rPr>
          <w:rFonts w:ascii="Times New Roman" w:hAnsi="Times New Roman"/>
          <w:b/>
          <w:color w:val="0000FF"/>
          <w:sz w:val="24"/>
          <w:szCs w:val="24"/>
          <w:lang w:val="pl-PL"/>
          <w:rPrChange w:id="1923" w:author="ThaiNN" w:date="2008-12-09T15:09:00Z">
            <w:rPr>
              <w:rFonts w:ascii="Times New Roman" w:hAnsi="Times New Roman"/>
              <w:b/>
              <w:sz w:val="24"/>
              <w:szCs w:val="24"/>
              <w:lang w:val="pl-PL"/>
            </w:rPr>
          </w:rPrChange>
        </w:rPr>
        <w:t>LỢI ÍCH TỪ NGUỒN GEN</w:t>
      </w:r>
    </w:p>
    <w:p w14:paraId="089F3169"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1924"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925" w:author="ThaiNN" w:date="2008-12-09T15:09:00Z">
            <w:rPr>
              <w:rFonts w:ascii="Times New Roman" w:hAnsi="Times New Roman"/>
              <w:b/>
              <w:sz w:val="24"/>
              <w:szCs w:val="24"/>
              <w:lang w:val="pl-PL"/>
            </w:rPr>
          </w:rPrChange>
        </w:rPr>
        <w:t xml:space="preserve">Điều 55. </w:t>
      </w:r>
      <w:r w:rsidR="00C977EE" w:rsidRPr="00315FC1">
        <w:rPr>
          <w:rFonts w:ascii="Times New Roman" w:hAnsi="Times New Roman"/>
          <w:b/>
          <w:color w:val="0000FF"/>
          <w:sz w:val="24"/>
          <w:szCs w:val="24"/>
          <w:lang w:val="pl-PL"/>
          <w:rPrChange w:id="1926" w:author="ThaiNN" w:date="2008-12-09T15:09:00Z">
            <w:rPr>
              <w:rFonts w:ascii="Times New Roman" w:hAnsi="Times New Roman"/>
              <w:b/>
              <w:sz w:val="24"/>
              <w:szCs w:val="24"/>
              <w:lang w:val="pl-PL"/>
            </w:rPr>
          </w:rPrChange>
        </w:rPr>
        <w:t>Q</w:t>
      </w:r>
      <w:r w:rsidRPr="00315FC1">
        <w:rPr>
          <w:rFonts w:ascii="Times New Roman" w:hAnsi="Times New Roman"/>
          <w:b/>
          <w:color w:val="0000FF"/>
          <w:sz w:val="24"/>
          <w:szCs w:val="24"/>
          <w:lang w:val="pl-PL"/>
          <w:rPrChange w:id="1927" w:author="ThaiNN" w:date="2008-12-09T15:09:00Z">
            <w:rPr>
              <w:rFonts w:ascii="Times New Roman" w:hAnsi="Times New Roman"/>
              <w:b/>
              <w:sz w:val="24"/>
              <w:szCs w:val="24"/>
              <w:lang w:val="pl-PL"/>
            </w:rPr>
          </w:rPrChange>
        </w:rPr>
        <w:t>uản lý nguồn gen</w:t>
      </w:r>
    </w:p>
    <w:p w14:paraId="5E374A7B" w14:textId="77777777" w:rsidR="005B46C3" w:rsidRPr="00315FC1" w:rsidRDefault="009C4925" w:rsidP="00AC391C">
      <w:pPr>
        <w:tabs>
          <w:tab w:val="num" w:pos="0"/>
        </w:tabs>
        <w:spacing w:before="60" w:after="60"/>
        <w:ind w:firstLine="720"/>
        <w:jc w:val="both"/>
        <w:outlineLvl w:val="1"/>
        <w:rPr>
          <w:rFonts w:ascii="Times New Roman" w:hAnsi="Times New Roman"/>
          <w:color w:val="0000FF"/>
          <w:sz w:val="24"/>
          <w:szCs w:val="24"/>
          <w:lang w:val="pl-PL"/>
          <w:rPrChange w:id="192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29" w:author="ThaiNN" w:date="2008-12-09T15:09:00Z">
            <w:rPr>
              <w:rFonts w:ascii="Times New Roman" w:hAnsi="Times New Roman"/>
              <w:sz w:val="24"/>
              <w:szCs w:val="24"/>
              <w:lang w:val="pl-PL"/>
            </w:rPr>
          </w:rPrChange>
        </w:rPr>
        <w:t xml:space="preserve">1. </w:t>
      </w:r>
      <w:r w:rsidR="007C7F91" w:rsidRPr="00315FC1">
        <w:rPr>
          <w:rFonts w:ascii="Times New Roman" w:hAnsi="Times New Roman"/>
          <w:color w:val="0000FF"/>
          <w:sz w:val="24"/>
          <w:szCs w:val="24"/>
          <w:lang w:val="pl-PL"/>
          <w:rPrChange w:id="1930" w:author="ThaiNN" w:date="2008-12-09T15:09:00Z">
            <w:rPr>
              <w:rFonts w:ascii="Times New Roman" w:hAnsi="Times New Roman"/>
              <w:sz w:val="24"/>
              <w:szCs w:val="24"/>
              <w:lang w:val="pl-PL"/>
            </w:rPr>
          </w:rPrChange>
        </w:rPr>
        <w:t xml:space="preserve">Nhà nước thống nhất quản lý </w:t>
      </w:r>
      <w:r w:rsidR="005B46C3" w:rsidRPr="00315FC1">
        <w:rPr>
          <w:rFonts w:ascii="Times New Roman" w:hAnsi="Times New Roman"/>
          <w:color w:val="0000FF"/>
          <w:sz w:val="24"/>
          <w:szCs w:val="24"/>
          <w:lang w:val="pl-PL"/>
          <w:rPrChange w:id="1931" w:author="ThaiNN" w:date="2008-12-09T15:09:00Z">
            <w:rPr>
              <w:rFonts w:ascii="Times New Roman" w:hAnsi="Times New Roman"/>
              <w:sz w:val="24"/>
              <w:szCs w:val="24"/>
              <w:lang w:val="pl-PL"/>
            </w:rPr>
          </w:rPrChange>
        </w:rPr>
        <w:t>toàn bộ nguồn gen t</w:t>
      </w:r>
      <w:r w:rsidR="00C977EE" w:rsidRPr="00315FC1">
        <w:rPr>
          <w:rFonts w:ascii="Times New Roman" w:hAnsi="Times New Roman"/>
          <w:color w:val="0000FF"/>
          <w:sz w:val="24"/>
          <w:szCs w:val="24"/>
          <w:lang w:val="pl-PL"/>
          <w:rPrChange w:id="1932" w:author="ThaiNN" w:date="2008-12-09T15:09:00Z">
            <w:rPr>
              <w:rFonts w:ascii="Times New Roman" w:hAnsi="Times New Roman"/>
              <w:sz w:val="24"/>
              <w:szCs w:val="24"/>
              <w:lang w:val="pl-PL"/>
            </w:rPr>
          </w:rPrChange>
        </w:rPr>
        <w:t>r</w:t>
      </w:r>
      <w:r w:rsidR="005B46C3" w:rsidRPr="00315FC1">
        <w:rPr>
          <w:rFonts w:ascii="Times New Roman" w:hAnsi="Times New Roman"/>
          <w:color w:val="0000FF"/>
          <w:sz w:val="24"/>
          <w:szCs w:val="24"/>
          <w:lang w:val="pl-PL"/>
          <w:rPrChange w:id="1933" w:author="ThaiNN" w:date="2008-12-09T15:09:00Z">
            <w:rPr>
              <w:rFonts w:ascii="Times New Roman" w:hAnsi="Times New Roman"/>
              <w:sz w:val="24"/>
              <w:szCs w:val="24"/>
              <w:lang w:val="pl-PL"/>
            </w:rPr>
          </w:rPrChange>
        </w:rPr>
        <w:t xml:space="preserve">ên </w:t>
      </w:r>
      <w:r w:rsidR="00C977EE" w:rsidRPr="00315FC1">
        <w:rPr>
          <w:rFonts w:ascii="Times New Roman" w:hAnsi="Times New Roman"/>
          <w:color w:val="0000FF"/>
          <w:sz w:val="24"/>
          <w:szCs w:val="24"/>
          <w:lang w:val="pl-PL"/>
          <w:rPrChange w:id="1934" w:author="ThaiNN" w:date="2008-12-09T15:09:00Z">
            <w:rPr>
              <w:rFonts w:ascii="Times New Roman" w:hAnsi="Times New Roman"/>
              <w:sz w:val="24"/>
              <w:szCs w:val="24"/>
              <w:lang w:val="pl-PL"/>
            </w:rPr>
          </w:rPrChange>
        </w:rPr>
        <w:t>lãnh</w:t>
      </w:r>
      <w:r w:rsidR="005B46C3" w:rsidRPr="00315FC1">
        <w:rPr>
          <w:rFonts w:ascii="Times New Roman" w:hAnsi="Times New Roman"/>
          <w:color w:val="0000FF"/>
          <w:sz w:val="24"/>
          <w:szCs w:val="24"/>
          <w:lang w:val="pl-PL"/>
          <w:rPrChange w:id="1935" w:author="ThaiNN" w:date="2008-12-09T15:09:00Z">
            <w:rPr>
              <w:rFonts w:ascii="Times New Roman" w:hAnsi="Times New Roman"/>
              <w:sz w:val="24"/>
              <w:szCs w:val="24"/>
              <w:lang w:val="pl-PL"/>
            </w:rPr>
          </w:rPrChange>
        </w:rPr>
        <w:t xml:space="preserve"> thổ Việt Nam</w:t>
      </w:r>
      <w:r w:rsidR="00C977EE" w:rsidRPr="00315FC1">
        <w:rPr>
          <w:rFonts w:ascii="Times New Roman" w:hAnsi="Times New Roman"/>
          <w:color w:val="0000FF"/>
          <w:sz w:val="24"/>
          <w:szCs w:val="24"/>
          <w:lang w:val="pl-PL"/>
          <w:rPrChange w:id="1936" w:author="ThaiNN" w:date="2008-12-09T15:09:00Z">
            <w:rPr>
              <w:rFonts w:ascii="Times New Roman" w:hAnsi="Times New Roman"/>
              <w:sz w:val="24"/>
              <w:szCs w:val="24"/>
              <w:lang w:val="pl-PL"/>
            </w:rPr>
          </w:rPrChange>
        </w:rPr>
        <w:t>.</w:t>
      </w:r>
    </w:p>
    <w:p w14:paraId="0A313983" w14:textId="77777777" w:rsidR="007C7F91" w:rsidRPr="00315FC1" w:rsidRDefault="005B46C3" w:rsidP="00AC391C">
      <w:pPr>
        <w:tabs>
          <w:tab w:val="num" w:pos="0"/>
        </w:tabs>
        <w:spacing w:before="60" w:after="60"/>
        <w:ind w:firstLine="720"/>
        <w:jc w:val="both"/>
        <w:outlineLvl w:val="1"/>
        <w:rPr>
          <w:rFonts w:ascii="Times New Roman" w:hAnsi="Times New Roman"/>
          <w:color w:val="0000FF"/>
          <w:sz w:val="24"/>
          <w:szCs w:val="24"/>
          <w:lang w:val="pl-PL"/>
          <w:rPrChange w:id="193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38" w:author="ThaiNN" w:date="2008-12-09T15:09:00Z">
            <w:rPr>
              <w:rFonts w:ascii="Times New Roman" w:hAnsi="Times New Roman"/>
              <w:sz w:val="24"/>
              <w:szCs w:val="24"/>
              <w:lang w:val="pl-PL"/>
            </w:rPr>
          </w:rPrChange>
        </w:rPr>
        <w:t>2.</w:t>
      </w:r>
      <w:r w:rsidR="00100B7F" w:rsidRPr="00315FC1">
        <w:rPr>
          <w:rFonts w:ascii="Times New Roman" w:hAnsi="Times New Roman"/>
          <w:color w:val="0000FF"/>
          <w:sz w:val="24"/>
          <w:szCs w:val="24"/>
          <w:lang w:val="pl-PL"/>
          <w:rPrChange w:id="1939" w:author="ThaiNN" w:date="2008-12-09T15:09:00Z">
            <w:rPr>
              <w:rFonts w:ascii="Times New Roman" w:hAnsi="Times New Roman"/>
              <w:sz w:val="24"/>
              <w:szCs w:val="24"/>
              <w:lang w:val="pl-PL"/>
            </w:rPr>
          </w:rPrChange>
        </w:rPr>
        <w:t xml:space="preserve"> </w:t>
      </w:r>
      <w:r w:rsidR="00C977EE" w:rsidRPr="00315FC1">
        <w:rPr>
          <w:rFonts w:ascii="Times New Roman" w:hAnsi="Times New Roman"/>
          <w:color w:val="0000FF"/>
          <w:sz w:val="24"/>
          <w:szCs w:val="24"/>
          <w:lang w:val="pl-PL"/>
          <w:rPrChange w:id="1940" w:author="ThaiNN" w:date="2008-12-09T15:09:00Z">
            <w:rPr>
              <w:rFonts w:ascii="Times New Roman" w:hAnsi="Times New Roman"/>
              <w:sz w:val="24"/>
              <w:szCs w:val="24"/>
              <w:lang w:val="pl-PL"/>
            </w:rPr>
          </w:rPrChange>
        </w:rPr>
        <w:t>N</w:t>
      </w:r>
      <w:r w:rsidRPr="00315FC1">
        <w:rPr>
          <w:rFonts w:ascii="Times New Roman" w:hAnsi="Times New Roman"/>
          <w:color w:val="0000FF"/>
          <w:sz w:val="24"/>
          <w:szCs w:val="24"/>
          <w:lang w:val="pl-PL"/>
          <w:rPrChange w:id="1941" w:author="ThaiNN" w:date="2008-12-09T15:09:00Z">
            <w:rPr>
              <w:rFonts w:ascii="Times New Roman" w:hAnsi="Times New Roman"/>
              <w:sz w:val="24"/>
              <w:szCs w:val="24"/>
              <w:lang w:val="pl-PL"/>
            </w:rPr>
          </w:rPrChange>
        </w:rPr>
        <w:t>hà nước</w:t>
      </w:r>
      <w:r w:rsidR="007C7F91" w:rsidRPr="00315FC1">
        <w:rPr>
          <w:rFonts w:ascii="Times New Roman" w:hAnsi="Times New Roman"/>
          <w:color w:val="0000FF"/>
          <w:sz w:val="24"/>
          <w:szCs w:val="24"/>
          <w:lang w:val="pl-PL"/>
          <w:rPrChange w:id="1942" w:author="ThaiNN" w:date="2008-12-09T15:09:00Z">
            <w:rPr>
              <w:rFonts w:ascii="Times New Roman" w:hAnsi="Times New Roman"/>
              <w:sz w:val="24"/>
              <w:szCs w:val="24"/>
              <w:lang w:val="pl-PL"/>
            </w:rPr>
          </w:rPrChange>
        </w:rPr>
        <w:t xml:space="preserve"> giao cho tổ chức, cá nhân </w:t>
      </w:r>
      <w:r w:rsidR="00C977EE" w:rsidRPr="00315FC1">
        <w:rPr>
          <w:rFonts w:ascii="Times New Roman" w:hAnsi="Times New Roman"/>
          <w:color w:val="0000FF"/>
          <w:sz w:val="24"/>
          <w:szCs w:val="24"/>
          <w:lang w:val="pl-PL"/>
          <w:rPrChange w:id="1943" w:author="ThaiNN" w:date="2008-12-09T15:09:00Z">
            <w:rPr>
              <w:rFonts w:ascii="Times New Roman" w:hAnsi="Times New Roman"/>
              <w:sz w:val="24"/>
              <w:szCs w:val="24"/>
              <w:lang w:val="pl-PL"/>
            </w:rPr>
          </w:rPrChange>
        </w:rPr>
        <w:t xml:space="preserve">quản lý nguồn gen </w:t>
      </w:r>
      <w:r w:rsidR="007C7F91" w:rsidRPr="00315FC1">
        <w:rPr>
          <w:rFonts w:ascii="Times New Roman" w:hAnsi="Times New Roman"/>
          <w:color w:val="0000FF"/>
          <w:sz w:val="24"/>
          <w:szCs w:val="24"/>
          <w:lang w:val="pl-PL"/>
          <w:rPrChange w:id="1944" w:author="ThaiNN" w:date="2008-12-09T15:09:00Z">
            <w:rPr>
              <w:rFonts w:ascii="Times New Roman" w:hAnsi="Times New Roman"/>
              <w:sz w:val="24"/>
              <w:szCs w:val="24"/>
              <w:lang w:val="pl-PL"/>
            </w:rPr>
          </w:rPrChange>
        </w:rPr>
        <w:t>theo quy định sau đây:</w:t>
      </w:r>
    </w:p>
    <w:p w14:paraId="1D780E7D"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4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46" w:author="ThaiNN" w:date="2008-12-09T15:09:00Z">
            <w:rPr>
              <w:rFonts w:ascii="Times New Roman" w:hAnsi="Times New Roman"/>
              <w:sz w:val="24"/>
              <w:szCs w:val="24"/>
              <w:lang w:val="pl-PL"/>
            </w:rPr>
          </w:rPrChange>
        </w:rPr>
        <w:t xml:space="preserve">a) Ban quản lý khu bảo tồn, tổ chức được giao quản lý khu bảo tồn quản lý nguồn gen </w:t>
      </w:r>
      <w:r w:rsidR="00C977EE" w:rsidRPr="00315FC1">
        <w:rPr>
          <w:rFonts w:ascii="Times New Roman" w:hAnsi="Times New Roman"/>
          <w:color w:val="0000FF"/>
          <w:sz w:val="24"/>
          <w:szCs w:val="24"/>
          <w:lang w:val="pl-PL"/>
          <w:rPrChange w:id="1947" w:author="ThaiNN" w:date="2008-12-09T15:09:00Z">
            <w:rPr>
              <w:rFonts w:ascii="Times New Roman" w:hAnsi="Times New Roman"/>
              <w:sz w:val="24"/>
              <w:szCs w:val="24"/>
              <w:lang w:val="pl-PL"/>
            </w:rPr>
          </w:rPrChange>
        </w:rPr>
        <w:t>trong</w:t>
      </w:r>
      <w:r w:rsidRPr="00315FC1">
        <w:rPr>
          <w:rFonts w:ascii="Times New Roman" w:hAnsi="Times New Roman"/>
          <w:color w:val="0000FF"/>
          <w:sz w:val="24"/>
          <w:szCs w:val="24"/>
          <w:lang w:val="pl-PL"/>
          <w:rPrChange w:id="1948" w:author="ThaiNN" w:date="2008-12-09T15:09:00Z">
            <w:rPr>
              <w:rFonts w:ascii="Times New Roman" w:hAnsi="Times New Roman"/>
              <w:sz w:val="24"/>
              <w:szCs w:val="24"/>
              <w:lang w:val="pl-PL"/>
            </w:rPr>
          </w:rPrChange>
        </w:rPr>
        <w:t xml:space="preserve"> khu bảo tồn;</w:t>
      </w:r>
    </w:p>
    <w:p w14:paraId="21D09838"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4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50" w:author="ThaiNN" w:date="2008-12-09T15:09:00Z">
            <w:rPr>
              <w:rFonts w:ascii="Times New Roman" w:hAnsi="Times New Roman"/>
              <w:sz w:val="24"/>
              <w:szCs w:val="24"/>
              <w:lang w:val="pl-PL"/>
            </w:rPr>
          </w:rPrChange>
        </w:rPr>
        <w:t xml:space="preserve">b) Chủ cơ sở bảo tồn đa dạng sinh học, cơ sở nghiên cứu khoa học và phát triển công nghệ, cơ sở </w:t>
      </w:r>
      <w:r w:rsidR="00B73DE7" w:rsidRPr="00315FC1">
        <w:rPr>
          <w:rFonts w:ascii="Times New Roman" w:hAnsi="Times New Roman"/>
          <w:color w:val="0000FF"/>
          <w:sz w:val="24"/>
          <w:szCs w:val="24"/>
          <w:lang w:val="pl-PL"/>
          <w:rPrChange w:id="1951" w:author="ThaiNN" w:date="2008-12-09T15:09:00Z">
            <w:rPr>
              <w:rFonts w:ascii="Times New Roman" w:hAnsi="Times New Roman"/>
              <w:sz w:val="24"/>
              <w:szCs w:val="24"/>
              <w:lang w:val="pl-PL"/>
            </w:rPr>
          </w:rPrChange>
        </w:rPr>
        <w:t xml:space="preserve">lưu giữ, </w:t>
      </w:r>
      <w:r w:rsidRPr="00315FC1">
        <w:rPr>
          <w:rFonts w:ascii="Times New Roman" w:hAnsi="Times New Roman"/>
          <w:color w:val="0000FF"/>
          <w:sz w:val="24"/>
          <w:szCs w:val="24"/>
          <w:lang w:val="pl-PL"/>
          <w:rPrChange w:id="1952" w:author="ThaiNN" w:date="2008-12-09T15:09:00Z">
            <w:rPr>
              <w:rFonts w:ascii="Times New Roman" w:hAnsi="Times New Roman"/>
              <w:sz w:val="24"/>
              <w:szCs w:val="24"/>
              <w:lang w:val="pl-PL"/>
            </w:rPr>
          </w:rPrChange>
        </w:rPr>
        <w:t xml:space="preserve">bảo quản nguồn gen quản lý nguồn gen thuộc cơ sở của mình; </w:t>
      </w:r>
    </w:p>
    <w:p w14:paraId="5A6C68C5"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5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54" w:author="ThaiNN" w:date="2008-12-09T15:09:00Z">
            <w:rPr>
              <w:rFonts w:ascii="Times New Roman" w:hAnsi="Times New Roman"/>
              <w:sz w:val="24"/>
              <w:szCs w:val="24"/>
              <w:lang w:val="pl-PL"/>
            </w:rPr>
          </w:rPrChange>
        </w:rPr>
        <w:t>c) Tổ chức, hộ gia đình, cá nhân được giao quản lý, sử dụng đất, rừng, mặt nước quản lý nguồn gen thuộc phạm vi được giao quản lý, sử dụng;</w:t>
      </w:r>
    </w:p>
    <w:p w14:paraId="0BFC31E6"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5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56" w:author="ThaiNN" w:date="2008-12-09T15:09:00Z">
            <w:rPr>
              <w:rFonts w:ascii="Times New Roman" w:hAnsi="Times New Roman"/>
              <w:sz w:val="24"/>
              <w:szCs w:val="24"/>
              <w:lang w:val="pl-PL"/>
            </w:rPr>
          </w:rPrChange>
        </w:rPr>
        <w:t>d) Ủy ban nhân dân cấp xã quản lý nguồn gen trên địa bàn</w:t>
      </w:r>
      <w:r w:rsidR="00C977EE" w:rsidRPr="00315FC1">
        <w:rPr>
          <w:rFonts w:ascii="Times New Roman" w:hAnsi="Times New Roman"/>
          <w:color w:val="0000FF"/>
          <w:sz w:val="24"/>
          <w:szCs w:val="24"/>
          <w:lang w:val="pl-PL"/>
          <w:rPrChange w:id="1957"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1958" w:author="ThaiNN" w:date="2008-12-09T15:09:00Z">
            <w:rPr>
              <w:rFonts w:ascii="Times New Roman" w:hAnsi="Times New Roman"/>
              <w:sz w:val="24"/>
              <w:szCs w:val="24"/>
              <w:lang w:val="pl-PL"/>
            </w:rPr>
          </w:rPrChange>
        </w:rPr>
        <w:t xml:space="preserve"> trừ trường hợp quy định tại các điểm a, b và c khoản này. </w:t>
      </w:r>
    </w:p>
    <w:p w14:paraId="65130058"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1959"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960" w:author="ThaiNN" w:date="2008-12-09T15:09:00Z">
            <w:rPr>
              <w:rFonts w:ascii="Times New Roman" w:hAnsi="Times New Roman"/>
              <w:b/>
              <w:sz w:val="24"/>
              <w:szCs w:val="24"/>
              <w:lang w:val="pl-PL"/>
            </w:rPr>
          </w:rPrChange>
        </w:rPr>
        <w:t xml:space="preserve">Điều 56. Quyền và nghĩa vụ của tổ chức, </w:t>
      </w:r>
      <w:r w:rsidR="00C977EE" w:rsidRPr="00315FC1">
        <w:rPr>
          <w:rFonts w:ascii="Times New Roman" w:hAnsi="Times New Roman"/>
          <w:b/>
          <w:color w:val="0000FF"/>
          <w:sz w:val="24"/>
          <w:szCs w:val="24"/>
          <w:lang w:val="pl-PL"/>
          <w:rPrChange w:id="1961" w:author="ThaiNN" w:date="2008-12-09T15:09:00Z">
            <w:rPr>
              <w:rFonts w:ascii="Times New Roman" w:hAnsi="Times New Roman"/>
              <w:b/>
              <w:sz w:val="24"/>
              <w:szCs w:val="24"/>
              <w:lang w:val="pl-PL"/>
            </w:rPr>
          </w:rPrChange>
        </w:rPr>
        <w:t xml:space="preserve">hộ gia đình, </w:t>
      </w:r>
      <w:r w:rsidRPr="00315FC1">
        <w:rPr>
          <w:rFonts w:ascii="Times New Roman" w:hAnsi="Times New Roman"/>
          <w:b/>
          <w:color w:val="0000FF"/>
          <w:sz w:val="24"/>
          <w:szCs w:val="24"/>
          <w:lang w:val="pl-PL"/>
          <w:rPrChange w:id="1962" w:author="ThaiNN" w:date="2008-12-09T15:09:00Z">
            <w:rPr>
              <w:rFonts w:ascii="Times New Roman" w:hAnsi="Times New Roman"/>
              <w:b/>
              <w:sz w:val="24"/>
              <w:szCs w:val="24"/>
              <w:lang w:val="pl-PL"/>
            </w:rPr>
          </w:rPrChange>
        </w:rPr>
        <w:t>cá nhân được giao quản lý nguồn gen</w:t>
      </w:r>
    </w:p>
    <w:p w14:paraId="25012E3A" w14:textId="77777777" w:rsidR="007C7F91" w:rsidRPr="00315FC1" w:rsidRDefault="007C7F91" w:rsidP="00AC391C">
      <w:pPr>
        <w:tabs>
          <w:tab w:val="num" w:pos="0"/>
        </w:tabs>
        <w:spacing w:before="60" w:after="60"/>
        <w:ind w:firstLine="720"/>
        <w:jc w:val="both"/>
        <w:outlineLvl w:val="1"/>
        <w:rPr>
          <w:rFonts w:ascii="Times New Roman" w:hAnsi="Times New Roman"/>
          <w:color w:val="0000FF"/>
          <w:spacing w:val="-8"/>
          <w:sz w:val="24"/>
          <w:szCs w:val="24"/>
          <w:lang w:val="pl-PL"/>
          <w:rPrChange w:id="1963" w:author="ThaiNN" w:date="2008-12-09T15:09:00Z">
            <w:rPr>
              <w:rFonts w:ascii="Times New Roman" w:hAnsi="Times New Roman"/>
              <w:spacing w:val="-8"/>
              <w:sz w:val="24"/>
              <w:szCs w:val="24"/>
              <w:lang w:val="pl-PL"/>
            </w:rPr>
          </w:rPrChange>
        </w:rPr>
      </w:pPr>
      <w:r w:rsidRPr="00315FC1">
        <w:rPr>
          <w:rFonts w:ascii="Times New Roman" w:hAnsi="Times New Roman"/>
          <w:color w:val="0000FF"/>
          <w:spacing w:val="-8"/>
          <w:sz w:val="24"/>
          <w:szCs w:val="24"/>
          <w:lang w:val="pl-PL"/>
          <w:rPrChange w:id="1964" w:author="ThaiNN" w:date="2008-12-09T15:09:00Z">
            <w:rPr>
              <w:rFonts w:ascii="Times New Roman" w:hAnsi="Times New Roman"/>
              <w:spacing w:val="-8"/>
              <w:sz w:val="24"/>
              <w:szCs w:val="24"/>
              <w:lang w:val="pl-PL"/>
            </w:rPr>
          </w:rPrChange>
        </w:rPr>
        <w:t xml:space="preserve">1. Tổ chức, cá nhân được giao quản lý nguồn gen có </w:t>
      </w:r>
      <w:r w:rsidR="00102A57" w:rsidRPr="00315FC1">
        <w:rPr>
          <w:rFonts w:ascii="Times New Roman" w:hAnsi="Times New Roman"/>
          <w:color w:val="0000FF"/>
          <w:spacing w:val="-8"/>
          <w:sz w:val="24"/>
          <w:szCs w:val="24"/>
          <w:lang w:val="pl-PL"/>
          <w:rPrChange w:id="1965" w:author="ThaiNN" w:date="2008-12-09T15:09:00Z">
            <w:rPr>
              <w:rFonts w:ascii="Times New Roman" w:hAnsi="Times New Roman"/>
              <w:spacing w:val="-8"/>
              <w:sz w:val="24"/>
              <w:szCs w:val="24"/>
              <w:lang w:val="pl-PL"/>
            </w:rPr>
          </w:rPrChange>
        </w:rPr>
        <w:t xml:space="preserve">các </w:t>
      </w:r>
      <w:r w:rsidRPr="00315FC1">
        <w:rPr>
          <w:rFonts w:ascii="Times New Roman" w:hAnsi="Times New Roman"/>
          <w:color w:val="0000FF"/>
          <w:spacing w:val="-8"/>
          <w:sz w:val="24"/>
          <w:szCs w:val="24"/>
          <w:lang w:val="pl-PL"/>
          <w:rPrChange w:id="1966" w:author="ThaiNN" w:date="2008-12-09T15:09:00Z">
            <w:rPr>
              <w:rFonts w:ascii="Times New Roman" w:hAnsi="Times New Roman"/>
              <w:spacing w:val="-8"/>
              <w:sz w:val="24"/>
              <w:szCs w:val="24"/>
              <w:lang w:val="pl-PL"/>
            </w:rPr>
          </w:rPrChange>
        </w:rPr>
        <w:t>quyền sau đây:</w:t>
      </w:r>
    </w:p>
    <w:p w14:paraId="39571D05"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6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68" w:author="ThaiNN" w:date="2008-12-09T15:09:00Z">
            <w:rPr>
              <w:rFonts w:ascii="Times New Roman" w:hAnsi="Times New Roman"/>
              <w:sz w:val="24"/>
              <w:szCs w:val="24"/>
              <w:lang w:val="pl-PL"/>
            </w:rPr>
          </w:rPrChange>
        </w:rPr>
        <w:t>a) Điều tra, thu thập nguồn gen được giao quản lý;</w:t>
      </w:r>
    </w:p>
    <w:p w14:paraId="5E011A43"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6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70" w:author="ThaiNN" w:date="2008-12-09T15:09:00Z">
            <w:rPr>
              <w:rFonts w:ascii="Times New Roman" w:hAnsi="Times New Roman"/>
              <w:sz w:val="24"/>
              <w:szCs w:val="24"/>
              <w:lang w:val="pl-PL"/>
            </w:rPr>
          </w:rPrChange>
        </w:rPr>
        <w:t>b) Trao đổi, chuyển giao, cung cấp nguồn gen được giao quản lý cho tổ chức, cá nhân khác theo quy định của pháp luật;</w:t>
      </w:r>
    </w:p>
    <w:p w14:paraId="6B59672F"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7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72" w:author="ThaiNN" w:date="2008-12-09T15:09:00Z">
            <w:rPr>
              <w:rFonts w:ascii="Times New Roman" w:hAnsi="Times New Roman"/>
              <w:sz w:val="24"/>
              <w:szCs w:val="24"/>
              <w:lang w:val="pl-PL"/>
            </w:rPr>
          </w:rPrChange>
        </w:rPr>
        <w:t xml:space="preserve">c) </w:t>
      </w:r>
      <w:r w:rsidR="00102A57" w:rsidRPr="00315FC1">
        <w:rPr>
          <w:rFonts w:ascii="Times New Roman" w:hAnsi="Times New Roman"/>
          <w:color w:val="0000FF"/>
          <w:sz w:val="24"/>
          <w:szCs w:val="24"/>
          <w:lang w:val="pl-PL"/>
          <w:rPrChange w:id="1973" w:author="ThaiNN" w:date="2008-12-09T15:09:00Z">
            <w:rPr>
              <w:rFonts w:ascii="Times New Roman" w:hAnsi="Times New Roman"/>
              <w:sz w:val="24"/>
              <w:szCs w:val="24"/>
              <w:lang w:val="pl-PL"/>
            </w:rPr>
          </w:rPrChange>
        </w:rPr>
        <w:t>H</w:t>
      </w:r>
      <w:r w:rsidRPr="00315FC1">
        <w:rPr>
          <w:rFonts w:ascii="Times New Roman" w:hAnsi="Times New Roman"/>
          <w:color w:val="0000FF"/>
          <w:sz w:val="24"/>
          <w:szCs w:val="24"/>
          <w:lang w:val="pl-PL"/>
          <w:rPrChange w:id="1974" w:author="ThaiNN" w:date="2008-12-09T15:09:00Z">
            <w:rPr>
              <w:rFonts w:ascii="Times New Roman" w:hAnsi="Times New Roman"/>
              <w:sz w:val="24"/>
              <w:szCs w:val="24"/>
              <w:lang w:val="pl-PL"/>
            </w:rPr>
          </w:rPrChange>
        </w:rPr>
        <w:t>ưởng lợi ích do tổ chức, cá nhân tiếp cận nguồn gen chia sẻ theo quy định tại Điều 58 và Điều 61 của Luật này.</w:t>
      </w:r>
    </w:p>
    <w:p w14:paraId="5FD87706"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7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76" w:author="ThaiNN" w:date="2008-12-09T15:09:00Z">
            <w:rPr>
              <w:rFonts w:ascii="Times New Roman" w:hAnsi="Times New Roman"/>
              <w:sz w:val="24"/>
              <w:szCs w:val="24"/>
              <w:lang w:val="pl-PL"/>
            </w:rPr>
          </w:rPrChange>
        </w:rPr>
        <w:t xml:space="preserve">2. Tổ chức, cá nhân được giao quản lý nguồn gen có </w:t>
      </w:r>
      <w:r w:rsidR="00102A57" w:rsidRPr="00315FC1">
        <w:rPr>
          <w:rFonts w:ascii="Times New Roman" w:hAnsi="Times New Roman"/>
          <w:color w:val="0000FF"/>
          <w:sz w:val="24"/>
          <w:szCs w:val="24"/>
          <w:lang w:val="pl-PL"/>
          <w:rPrChange w:id="1977" w:author="ThaiNN" w:date="2008-12-09T15:09:00Z">
            <w:rPr>
              <w:rFonts w:ascii="Times New Roman" w:hAnsi="Times New Roman"/>
              <w:sz w:val="24"/>
              <w:szCs w:val="24"/>
              <w:lang w:val="pl-PL"/>
            </w:rPr>
          </w:rPrChange>
        </w:rPr>
        <w:t xml:space="preserve">các </w:t>
      </w:r>
      <w:r w:rsidRPr="00315FC1">
        <w:rPr>
          <w:rFonts w:ascii="Times New Roman" w:hAnsi="Times New Roman"/>
          <w:color w:val="0000FF"/>
          <w:sz w:val="24"/>
          <w:szCs w:val="24"/>
          <w:lang w:val="pl-PL"/>
          <w:rPrChange w:id="1978" w:author="ThaiNN" w:date="2008-12-09T15:09:00Z">
            <w:rPr>
              <w:rFonts w:ascii="Times New Roman" w:hAnsi="Times New Roman"/>
              <w:sz w:val="24"/>
              <w:szCs w:val="24"/>
              <w:lang w:val="pl-PL"/>
            </w:rPr>
          </w:rPrChange>
        </w:rPr>
        <w:t>nghĩa vụ sau đây:</w:t>
      </w:r>
    </w:p>
    <w:p w14:paraId="0E5B1240"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7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80" w:author="ThaiNN" w:date="2008-12-09T15:09:00Z">
            <w:rPr>
              <w:rFonts w:ascii="Times New Roman" w:hAnsi="Times New Roman"/>
              <w:sz w:val="24"/>
              <w:szCs w:val="24"/>
              <w:lang w:val="pl-PL"/>
            </w:rPr>
          </w:rPrChange>
        </w:rPr>
        <w:t>a) Thông báo với cơ quan quản lý nhà nước có thẩm quyền về hoạt động trao đổi, chuyển giao, cung cấp nguồn gen cho tổ chức, cá nhân khác để sử dụng cho mục đích nghiên cứu phát triển và sản xuất sản phẩm thương mại;</w:t>
      </w:r>
    </w:p>
    <w:p w14:paraId="56D7D865"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8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82" w:author="ThaiNN" w:date="2008-12-09T15:09:00Z">
            <w:rPr>
              <w:rFonts w:ascii="Times New Roman" w:hAnsi="Times New Roman"/>
              <w:sz w:val="24"/>
              <w:szCs w:val="24"/>
              <w:lang w:val="pl-PL"/>
            </w:rPr>
          </w:rPrChange>
        </w:rPr>
        <w:t xml:space="preserve">b) </w:t>
      </w:r>
      <w:r w:rsidR="00A92578" w:rsidRPr="00315FC1">
        <w:rPr>
          <w:rFonts w:ascii="Times New Roman" w:hAnsi="Times New Roman"/>
          <w:color w:val="0000FF"/>
          <w:sz w:val="24"/>
          <w:szCs w:val="24"/>
          <w:lang w:val="pl-PL"/>
          <w:rPrChange w:id="1983" w:author="ThaiNN" w:date="2008-12-09T15:09:00Z">
            <w:rPr>
              <w:rFonts w:ascii="Times New Roman" w:hAnsi="Times New Roman"/>
              <w:sz w:val="24"/>
              <w:szCs w:val="24"/>
              <w:lang w:val="pl-PL"/>
            </w:rPr>
          </w:rPrChange>
        </w:rPr>
        <w:t>Hợp đồng</w:t>
      </w:r>
      <w:r w:rsidR="00CC29F4" w:rsidRPr="00315FC1">
        <w:rPr>
          <w:rFonts w:ascii="Times New Roman" w:hAnsi="Times New Roman"/>
          <w:color w:val="0000FF"/>
          <w:sz w:val="24"/>
          <w:szCs w:val="24"/>
          <w:lang w:val="pl-PL"/>
          <w:rPrChange w:id="1984"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1985" w:author="ThaiNN" w:date="2008-12-09T15:09:00Z">
            <w:rPr>
              <w:rFonts w:ascii="Times New Roman" w:hAnsi="Times New Roman"/>
              <w:sz w:val="24"/>
              <w:szCs w:val="24"/>
              <w:lang w:val="pl-PL"/>
            </w:rPr>
          </w:rPrChange>
        </w:rPr>
        <w:t xml:space="preserve">tiếp cận nguồn gen và chia sẻ lợi ích với tổ chức, cá </w:t>
      </w:r>
      <w:r w:rsidRPr="00315FC1">
        <w:rPr>
          <w:rFonts w:ascii="Times New Roman" w:hAnsi="Times New Roman"/>
          <w:color w:val="0000FF"/>
          <w:spacing w:val="-6"/>
          <w:sz w:val="24"/>
          <w:szCs w:val="24"/>
          <w:lang w:val="pl-PL"/>
          <w:rPrChange w:id="1986" w:author="ThaiNN" w:date="2008-12-09T15:09:00Z">
            <w:rPr>
              <w:rFonts w:ascii="Times New Roman" w:hAnsi="Times New Roman"/>
              <w:spacing w:val="-6"/>
              <w:sz w:val="24"/>
              <w:szCs w:val="24"/>
              <w:lang w:val="pl-PL"/>
            </w:rPr>
          </w:rPrChange>
        </w:rPr>
        <w:t>nhân được</w:t>
      </w:r>
      <w:r w:rsidR="00C207D1" w:rsidRPr="00315FC1">
        <w:rPr>
          <w:rFonts w:ascii="Times New Roman" w:hAnsi="Times New Roman"/>
          <w:color w:val="0000FF"/>
          <w:spacing w:val="-6"/>
          <w:sz w:val="24"/>
          <w:szCs w:val="24"/>
          <w:lang w:val="pl-PL"/>
          <w:rPrChange w:id="1987" w:author="ThaiNN" w:date="2008-12-09T15:09:00Z">
            <w:rPr>
              <w:rFonts w:ascii="Times New Roman" w:hAnsi="Times New Roman"/>
              <w:spacing w:val="-6"/>
              <w:sz w:val="24"/>
              <w:szCs w:val="24"/>
              <w:lang w:val="pl-PL"/>
            </w:rPr>
          </w:rPrChange>
        </w:rPr>
        <w:t xml:space="preserve"> cấp giấy</w:t>
      </w:r>
      <w:r w:rsidRPr="00315FC1">
        <w:rPr>
          <w:rFonts w:ascii="Times New Roman" w:hAnsi="Times New Roman"/>
          <w:color w:val="0000FF"/>
          <w:spacing w:val="-6"/>
          <w:sz w:val="24"/>
          <w:szCs w:val="24"/>
          <w:lang w:val="pl-PL"/>
          <w:rPrChange w:id="1988" w:author="ThaiNN" w:date="2008-12-09T15:09:00Z">
            <w:rPr>
              <w:rFonts w:ascii="Times New Roman" w:hAnsi="Times New Roman"/>
              <w:spacing w:val="-6"/>
              <w:sz w:val="24"/>
              <w:szCs w:val="24"/>
              <w:lang w:val="pl-PL"/>
            </w:rPr>
          </w:rPrChange>
        </w:rPr>
        <w:t xml:space="preserve"> phép tiếp cận nguồn gen quy định tại Điều 59 của Luật này</w:t>
      </w:r>
      <w:r w:rsidRPr="00315FC1">
        <w:rPr>
          <w:rFonts w:ascii="Times New Roman" w:hAnsi="Times New Roman"/>
          <w:color w:val="0000FF"/>
          <w:sz w:val="24"/>
          <w:szCs w:val="24"/>
          <w:lang w:val="pl-PL"/>
          <w:rPrChange w:id="1989" w:author="ThaiNN" w:date="2008-12-09T15:09:00Z">
            <w:rPr>
              <w:rFonts w:ascii="Times New Roman" w:hAnsi="Times New Roman"/>
              <w:sz w:val="24"/>
              <w:szCs w:val="24"/>
              <w:lang w:val="pl-PL"/>
            </w:rPr>
          </w:rPrChange>
        </w:rPr>
        <w:t>;</w:t>
      </w:r>
    </w:p>
    <w:p w14:paraId="31958EE8"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199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91" w:author="ThaiNN" w:date="2008-12-09T15:09:00Z">
            <w:rPr>
              <w:rFonts w:ascii="Times New Roman" w:hAnsi="Times New Roman"/>
              <w:sz w:val="24"/>
              <w:szCs w:val="24"/>
              <w:lang w:val="pl-PL"/>
            </w:rPr>
          </w:rPrChange>
        </w:rPr>
        <w:t>c) Kiểm soát việc điều tra, thu thập nguồn gen của tổ chức, cá nhân được cấp giấy phép tiếp cận nguồn gen;</w:t>
      </w:r>
    </w:p>
    <w:p w14:paraId="5198298E" w14:textId="77777777" w:rsidR="007C7F91" w:rsidRPr="00315FC1" w:rsidRDefault="007C7F91" w:rsidP="00AC391C">
      <w:pPr>
        <w:spacing w:before="60" w:after="60"/>
        <w:ind w:firstLine="720"/>
        <w:jc w:val="both"/>
        <w:rPr>
          <w:rFonts w:ascii="Times New Roman" w:hAnsi="Times New Roman"/>
          <w:color w:val="0000FF"/>
          <w:sz w:val="24"/>
          <w:szCs w:val="24"/>
          <w:lang w:val="pl-PL"/>
          <w:rPrChange w:id="199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93" w:author="ThaiNN" w:date="2008-12-09T15:09:00Z">
            <w:rPr>
              <w:rFonts w:ascii="Times New Roman" w:hAnsi="Times New Roman"/>
              <w:sz w:val="24"/>
              <w:szCs w:val="24"/>
              <w:lang w:val="pl-PL"/>
            </w:rPr>
          </w:rPrChange>
        </w:rPr>
        <w:t>d) Chịu trách nhiệm trước pháp luật và cơ quan quản lý nhà nước có thẩm quyền về việc quản lý nguồn gen.</w:t>
      </w:r>
    </w:p>
    <w:p w14:paraId="557F0D2B"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1994"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1995" w:author="ThaiNN" w:date="2008-12-09T15:09:00Z">
            <w:rPr>
              <w:rFonts w:ascii="Times New Roman" w:hAnsi="Times New Roman"/>
              <w:b/>
              <w:sz w:val="24"/>
              <w:szCs w:val="24"/>
              <w:lang w:val="pl-PL"/>
            </w:rPr>
          </w:rPrChange>
        </w:rPr>
        <w:t xml:space="preserve">Điều 57. Trình tự, thủ tục tiếp cận nguồn gen </w:t>
      </w:r>
    </w:p>
    <w:p w14:paraId="062909A2" w14:textId="77777777" w:rsidR="007C7F91" w:rsidRPr="00315FC1" w:rsidRDefault="00102A57" w:rsidP="00AC391C">
      <w:pPr>
        <w:tabs>
          <w:tab w:val="num" w:pos="0"/>
        </w:tabs>
        <w:spacing w:before="60" w:after="60"/>
        <w:ind w:firstLine="720"/>
        <w:jc w:val="both"/>
        <w:outlineLvl w:val="1"/>
        <w:rPr>
          <w:rFonts w:ascii="Times New Roman" w:hAnsi="Times New Roman"/>
          <w:color w:val="0000FF"/>
          <w:sz w:val="24"/>
          <w:szCs w:val="24"/>
          <w:lang w:val="pl-PL"/>
          <w:rPrChange w:id="199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1997" w:author="ThaiNN" w:date="2008-12-09T15:09:00Z">
            <w:rPr>
              <w:rFonts w:ascii="Times New Roman" w:hAnsi="Times New Roman"/>
              <w:sz w:val="24"/>
              <w:szCs w:val="24"/>
              <w:lang w:val="pl-PL"/>
            </w:rPr>
          </w:rPrChange>
        </w:rPr>
        <w:t>Trình tự,</w:t>
      </w:r>
      <w:r w:rsidR="007C7F91" w:rsidRPr="00315FC1">
        <w:rPr>
          <w:rFonts w:ascii="Times New Roman" w:hAnsi="Times New Roman"/>
          <w:color w:val="0000FF"/>
          <w:sz w:val="24"/>
          <w:szCs w:val="24"/>
          <w:lang w:val="pl-PL"/>
          <w:rPrChange w:id="1998" w:author="ThaiNN" w:date="2008-12-09T15:09:00Z">
            <w:rPr>
              <w:rFonts w:ascii="Times New Roman" w:hAnsi="Times New Roman"/>
              <w:sz w:val="24"/>
              <w:szCs w:val="24"/>
              <w:lang w:val="pl-PL"/>
            </w:rPr>
          </w:rPrChange>
        </w:rPr>
        <w:t xml:space="preserve"> thủ tục</w:t>
      </w:r>
      <w:r w:rsidRPr="00315FC1">
        <w:rPr>
          <w:rFonts w:ascii="Times New Roman" w:hAnsi="Times New Roman"/>
          <w:color w:val="0000FF"/>
          <w:sz w:val="24"/>
          <w:szCs w:val="24"/>
          <w:lang w:val="pl-PL"/>
          <w:rPrChange w:id="1999" w:author="ThaiNN" w:date="2008-12-09T15:09:00Z">
            <w:rPr>
              <w:rFonts w:ascii="Times New Roman" w:hAnsi="Times New Roman"/>
              <w:sz w:val="24"/>
              <w:szCs w:val="24"/>
              <w:lang w:val="pl-PL"/>
            </w:rPr>
          </w:rPrChange>
        </w:rPr>
        <w:t xml:space="preserve"> tiếp cận nguồn gen được quy định như sau:</w:t>
      </w:r>
    </w:p>
    <w:p w14:paraId="6F634B9D" w14:textId="77777777" w:rsidR="007C7F91" w:rsidRPr="00315FC1" w:rsidRDefault="00771130" w:rsidP="00AC391C">
      <w:pPr>
        <w:tabs>
          <w:tab w:val="num" w:pos="0"/>
        </w:tabs>
        <w:spacing w:before="60" w:after="60"/>
        <w:ind w:firstLine="720"/>
        <w:jc w:val="both"/>
        <w:outlineLvl w:val="1"/>
        <w:rPr>
          <w:rFonts w:ascii="Times New Roman" w:hAnsi="Times New Roman"/>
          <w:color w:val="0000FF"/>
          <w:sz w:val="24"/>
          <w:szCs w:val="24"/>
          <w:lang w:val="pl-PL"/>
          <w:rPrChange w:id="200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01" w:author="ThaiNN" w:date="2008-12-09T15:09:00Z">
            <w:rPr>
              <w:rFonts w:ascii="Times New Roman" w:hAnsi="Times New Roman"/>
              <w:sz w:val="24"/>
              <w:szCs w:val="24"/>
              <w:lang w:val="pl-PL"/>
            </w:rPr>
          </w:rPrChange>
        </w:rPr>
        <w:t>1.</w:t>
      </w:r>
      <w:r w:rsidR="007C7F91" w:rsidRPr="00315FC1">
        <w:rPr>
          <w:rFonts w:ascii="Times New Roman" w:hAnsi="Times New Roman"/>
          <w:color w:val="0000FF"/>
          <w:sz w:val="24"/>
          <w:szCs w:val="24"/>
          <w:lang w:val="pl-PL"/>
          <w:rPrChange w:id="2002" w:author="ThaiNN" w:date="2008-12-09T15:09:00Z">
            <w:rPr>
              <w:rFonts w:ascii="Times New Roman" w:hAnsi="Times New Roman"/>
              <w:sz w:val="24"/>
              <w:szCs w:val="24"/>
              <w:lang w:val="pl-PL"/>
            </w:rPr>
          </w:rPrChange>
        </w:rPr>
        <w:t xml:space="preserve"> Đăng ký tiếp cận nguồn gen; </w:t>
      </w:r>
    </w:p>
    <w:p w14:paraId="4F58B5FA" w14:textId="77777777" w:rsidR="007C7F91" w:rsidRPr="00315FC1" w:rsidRDefault="00771130" w:rsidP="00AC391C">
      <w:pPr>
        <w:tabs>
          <w:tab w:val="num" w:pos="0"/>
        </w:tabs>
        <w:spacing w:before="60" w:after="60"/>
        <w:ind w:firstLine="720"/>
        <w:jc w:val="both"/>
        <w:outlineLvl w:val="1"/>
        <w:rPr>
          <w:rFonts w:ascii="Times New Roman" w:hAnsi="Times New Roman"/>
          <w:color w:val="0000FF"/>
          <w:sz w:val="24"/>
          <w:szCs w:val="24"/>
          <w:lang w:val="pl-PL"/>
          <w:rPrChange w:id="200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04" w:author="ThaiNN" w:date="2008-12-09T15:09:00Z">
            <w:rPr>
              <w:rFonts w:ascii="Times New Roman" w:hAnsi="Times New Roman"/>
              <w:sz w:val="24"/>
              <w:szCs w:val="24"/>
              <w:lang w:val="pl-PL"/>
            </w:rPr>
          </w:rPrChange>
        </w:rPr>
        <w:t>2.</w:t>
      </w:r>
      <w:r w:rsidR="007C7F91" w:rsidRPr="00315FC1">
        <w:rPr>
          <w:rFonts w:ascii="Times New Roman" w:hAnsi="Times New Roman"/>
          <w:color w:val="0000FF"/>
          <w:sz w:val="24"/>
          <w:szCs w:val="24"/>
          <w:lang w:val="pl-PL"/>
          <w:rPrChange w:id="2005" w:author="ThaiNN" w:date="2008-12-09T15:09:00Z">
            <w:rPr>
              <w:rFonts w:ascii="Times New Roman" w:hAnsi="Times New Roman"/>
              <w:sz w:val="24"/>
              <w:szCs w:val="24"/>
              <w:lang w:val="pl-PL"/>
            </w:rPr>
          </w:rPrChange>
        </w:rPr>
        <w:t xml:space="preserve"> </w:t>
      </w:r>
      <w:r w:rsidR="00A92578" w:rsidRPr="00315FC1">
        <w:rPr>
          <w:rFonts w:ascii="Times New Roman" w:hAnsi="Times New Roman"/>
          <w:color w:val="0000FF"/>
          <w:sz w:val="24"/>
          <w:szCs w:val="24"/>
          <w:lang w:val="pl-PL"/>
          <w:rPrChange w:id="2006" w:author="ThaiNN" w:date="2008-12-09T15:09:00Z">
            <w:rPr>
              <w:rFonts w:ascii="Times New Roman" w:hAnsi="Times New Roman"/>
              <w:sz w:val="24"/>
              <w:szCs w:val="24"/>
              <w:lang w:val="pl-PL"/>
            </w:rPr>
          </w:rPrChange>
        </w:rPr>
        <w:t>Hợp đồng</w:t>
      </w:r>
      <w:r w:rsidR="007C7F91" w:rsidRPr="00315FC1">
        <w:rPr>
          <w:rFonts w:ascii="Times New Roman" w:hAnsi="Times New Roman"/>
          <w:color w:val="0000FF"/>
          <w:sz w:val="24"/>
          <w:szCs w:val="24"/>
          <w:lang w:val="pl-PL"/>
          <w:rPrChange w:id="2007" w:author="ThaiNN" w:date="2008-12-09T15:09:00Z">
            <w:rPr>
              <w:rFonts w:ascii="Times New Roman" w:hAnsi="Times New Roman"/>
              <w:sz w:val="24"/>
              <w:szCs w:val="24"/>
              <w:lang w:val="pl-PL"/>
            </w:rPr>
          </w:rPrChange>
        </w:rPr>
        <w:t xml:space="preserve"> bằng văn bản với tổ chức, hộ gia đình, cá nhân được giao quản lý nguồn gen về việc tiếp cận nguồn gen và chia sẻ lợi ích theo quy định tại Điều 58 và Điều 61 của Luật này;</w:t>
      </w:r>
    </w:p>
    <w:p w14:paraId="194A200C" w14:textId="77777777" w:rsidR="007C7F91" w:rsidRPr="00315FC1" w:rsidRDefault="00771130" w:rsidP="00AC391C">
      <w:pPr>
        <w:tabs>
          <w:tab w:val="num" w:pos="0"/>
        </w:tabs>
        <w:spacing w:before="60" w:after="60"/>
        <w:ind w:firstLine="720"/>
        <w:jc w:val="both"/>
        <w:outlineLvl w:val="1"/>
        <w:rPr>
          <w:rFonts w:ascii="Times New Roman" w:hAnsi="Times New Roman"/>
          <w:color w:val="0000FF"/>
          <w:sz w:val="24"/>
          <w:szCs w:val="24"/>
          <w:lang w:val="pl-PL"/>
          <w:rPrChange w:id="200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09" w:author="ThaiNN" w:date="2008-12-09T15:09:00Z">
            <w:rPr>
              <w:rFonts w:ascii="Times New Roman" w:hAnsi="Times New Roman"/>
              <w:sz w:val="24"/>
              <w:szCs w:val="24"/>
              <w:lang w:val="pl-PL"/>
            </w:rPr>
          </w:rPrChange>
        </w:rPr>
        <w:t>3.</w:t>
      </w:r>
      <w:r w:rsidR="007C7F91" w:rsidRPr="00315FC1">
        <w:rPr>
          <w:rFonts w:ascii="Times New Roman" w:hAnsi="Times New Roman"/>
          <w:color w:val="0000FF"/>
          <w:sz w:val="24"/>
          <w:szCs w:val="24"/>
          <w:lang w:val="pl-PL"/>
          <w:rPrChange w:id="2010" w:author="ThaiNN" w:date="2008-12-09T15:09:00Z">
            <w:rPr>
              <w:rFonts w:ascii="Times New Roman" w:hAnsi="Times New Roman"/>
              <w:sz w:val="24"/>
              <w:szCs w:val="24"/>
              <w:lang w:val="pl-PL"/>
            </w:rPr>
          </w:rPrChange>
        </w:rPr>
        <w:t xml:space="preserve"> </w:t>
      </w:r>
      <w:r w:rsidR="00C207D1" w:rsidRPr="00315FC1">
        <w:rPr>
          <w:rFonts w:ascii="Times New Roman" w:hAnsi="Times New Roman"/>
          <w:color w:val="0000FF"/>
          <w:sz w:val="24"/>
          <w:szCs w:val="24"/>
          <w:lang w:val="pl-PL"/>
          <w:rPrChange w:id="2011" w:author="ThaiNN" w:date="2008-12-09T15:09:00Z">
            <w:rPr>
              <w:rFonts w:ascii="Times New Roman" w:hAnsi="Times New Roman"/>
              <w:sz w:val="24"/>
              <w:szCs w:val="24"/>
              <w:lang w:val="pl-PL"/>
            </w:rPr>
          </w:rPrChange>
        </w:rPr>
        <w:t xml:space="preserve">Đề nghị cấp </w:t>
      </w:r>
      <w:r w:rsidR="007C7F91" w:rsidRPr="00315FC1">
        <w:rPr>
          <w:rFonts w:ascii="Times New Roman" w:hAnsi="Times New Roman"/>
          <w:color w:val="0000FF"/>
          <w:sz w:val="24"/>
          <w:szCs w:val="24"/>
          <w:lang w:val="pl-PL"/>
          <w:rPrChange w:id="2012" w:author="ThaiNN" w:date="2008-12-09T15:09:00Z">
            <w:rPr>
              <w:rFonts w:ascii="Times New Roman" w:hAnsi="Times New Roman"/>
              <w:sz w:val="24"/>
              <w:szCs w:val="24"/>
              <w:lang w:val="pl-PL"/>
            </w:rPr>
          </w:rPrChange>
        </w:rPr>
        <w:t>giấy phép tiếp cận nguồn gen theo quy định tại Điều 59 của Luật này.</w:t>
      </w:r>
    </w:p>
    <w:p w14:paraId="4BBC393C" w14:textId="77777777" w:rsidR="007C7F91" w:rsidRPr="00315FC1" w:rsidRDefault="00CC29F4" w:rsidP="00AC391C">
      <w:pPr>
        <w:spacing w:before="60" w:after="60"/>
        <w:ind w:firstLine="720"/>
        <w:jc w:val="both"/>
        <w:rPr>
          <w:rFonts w:ascii="Times New Roman" w:hAnsi="Times New Roman"/>
          <w:color w:val="0000FF"/>
          <w:sz w:val="24"/>
          <w:szCs w:val="24"/>
          <w:lang w:val="pl-PL"/>
          <w:rPrChange w:id="201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14" w:author="ThaiNN" w:date="2008-12-09T15:09:00Z">
            <w:rPr>
              <w:rFonts w:ascii="Times New Roman" w:hAnsi="Times New Roman"/>
              <w:sz w:val="24"/>
              <w:szCs w:val="24"/>
              <w:lang w:val="pl-PL"/>
            </w:rPr>
          </w:rPrChange>
        </w:rPr>
        <w:t xml:space="preserve">4. </w:t>
      </w:r>
      <w:r w:rsidR="007C7F91" w:rsidRPr="00315FC1">
        <w:rPr>
          <w:rFonts w:ascii="Times New Roman" w:hAnsi="Times New Roman"/>
          <w:color w:val="0000FF"/>
          <w:sz w:val="24"/>
          <w:szCs w:val="24"/>
          <w:lang w:val="pl-PL"/>
          <w:rPrChange w:id="2015" w:author="ThaiNN" w:date="2008-12-09T15:09:00Z">
            <w:rPr>
              <w:rFonts w:ascii="Times New Roman" w:hAnsi="Times New Roman"/>
              <w:sz w:val="24"/>
              <w:szCs w:val="24"/>
              <w:lang w:val="pl-PL"/>
            </w:rPr>
          </w:rPrChange>
        </w:rPr>
        <w:t>Chính phủ quy định cụ thể trình tự, thủ tục tiếp cận nguồn gen.</w:t>
      </w:r>
    </w:p>
    <w:p w14:paraId="0EEC9A93"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2016"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017" w:author="ThaiNN" w:date="2008-12-09T15:09:00Z">
            <w:rPr>
              <w:rFonts w:ascii="Times New Roman" w:hAnsi="Times New Roman"/>
              <w:b/>
              <w:sz w:val="24"/>
              <w:szCs w:val="24"/>
              <w:lang w:val="pl-PL"/>
            </w:rPr>
          </w:rPrChange>
        </w:rPr>
        <w:t xml:space="preserve">Điều 58. </w:t>
      </w:r>
      <w:r w:rsidR="00A92578" w:rsidRPr="00315FC1">
        <w:rPr>
          <w:rFonts w:ascii="Times New Roman" w:hAnsi="Times New Roman"/>
          <w:b/>
          <w:color w:val="0000FF"/>
          <w:sz w:val="24"/>
          <w:szCs w:val="24"/>
          <w:lang w:val="pl-PL"/>
          <w:rPrChange w:id="2018" w:author="ThaiNN" w:date="2008-12-09T15:09:00Z">
            <w:rPr>
              <w:rFonts w:ascii="Times New Roman" w:hAnsi="Times New Roman"/>
              <w:b/>
              <w:sz w:val="24"/>
              <w:szCs w:val="24"/>
              <w:lang w:val="pl-PL"/>
            </w:rPr>
          </w:rPrChange>
        </w:rPr>
        <w:t>Hợp đồng</w:t>
      </w:r>
      <w:r w:rsidRPr="00315FC1">
        <w:rPr>
          <w:rFonts w:ascii="Times New Roman" w:hAnsi="Times New Roman"/>
          <w:b/>
          <w:color w:val="0000FF"/>
          <w:sz w:val="24"/>
          <w:szCs w:val="24"/>
          <w:lang w:val="pl-PL"/>
          <w:rPrChange w:id="2019" w:author="ThaiNN" w:date="2008-12-09T15:09:00Z">
            <w:rPr>
              <w:rFonts w:ascii="Times New Roman" w:hAnsi="Times New Roman"/>
              <w:b/>
              <w:sz w:val="24"/>
              <w:szCs w:val="24"/>
              <w:lang w:val="pl-PL"/>
            </w:rPr>
          </w:rPrChange>
        </w:rPr>
        <w:t xml:space="preserve"> tiếp cận nguồn gen và chia sẻ lợi ích</w:t>
      </w:r>
    </w:p>
    <w:p w14:paraId="25F2C2D6" w14:textId="77777777" w:rsidR="007C7F91" w:rsidRPr="00315FC1" w:rsidRDefault="007C7F91" w:rsidP="00AC391C">
      <w:pPr>
        <w:tabs>
          <w:tab w:val="num" w:pos="0"/>
        </w:tabs>
        <w:spacing w:before="60" w:after="60"/>
        <w:jc w:val="both"/>
        <w:outlineLvl w:val="1"/>
        <w:rPr>
          <w:rFonts w:ascii="Times New Roman" w:hAnsi="Times New Roman"/>
          <w:color w:val="0000FF"/>
          <w:sz w:val="24"/>
          <w:szCs w:val="24"/>
          <w:lang w:val="pl-PL"/>
          <w:rPrChange w:id="202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21" w:author="ThaiNN" w:date="2008-12-09T15:09:00Z">
            <w:rPr>
              <w:rFonts w:ascii="Times New Roman" w:hAnsi="Times New Roman"/>
              <w:sz w:val="24"/>
              <w:szCs w:val="24"/>
              <w:lang w:val="pl-PL"/>
            </w:rPr>
          </w:rPrChange>
        </w:rPr>
        <w:tab/>
        <w:t xml:space="preserve">1. Sau khi đăng ký, tổ chức, cá nhân có nhu cầu tiếp cận nguồn gen phải </w:t>
      </w:r>
      <w:r w:rsidR="00A92578" w:rsidRPr="00315FC1">
        <w:rPr>
          <w:rFonts w:ascii="Times New Roman" w:hAnsi="Times New Roman"/>
          <w:color w:val="0000FF"/>
          <w:sz w:val="24"/>
          <w:szCs w:val="24"/>
          <w:lang w:val="pl-PL"/>
          <w:rPrChange w:id="2022" w:author="ThaiNN" w:date="2008-12-09T15:09:00Z">
            <w:rPr>
              <w:rFonts w:ascii="Times New Roman" w:hAnsi="Times New Roman"/>
              <w:sz w:val="24"/>
              <w:szCs w:val="24"/>
              <w:lang w:val="pl-PL"/>
            </w:rPr>
          </w:rPrChange>
        </w:rPr>
        <w:t>hợp đồng</w:t>
      </w:r>
      <w:r w:rsidRPr="00315FC1">
        <w:rPr>
          <w:rFonts w:ascii="Times New Roman" w:hAnsi="Times New Roman"/>
          <w:color w:val="0000FF"/>
          <w:sz w:val="24"/>
          <w:szCs w:val="24"/>
          <w:lang w:val="pl-PL"/>
          <w:rPrChange w:id="2023" w:author="ThaiNN" w:date="2008-12-09T15:09:00Z">
            <w:rPr>
              <w:rFonts w:ascii="Times New Roman" w:hAnsi="Times New Roman"/>
              <w:sz w:val="24"/>
              <w:szCs w:val="24"/>
              <w:lang w:val="pl-PL"/>
            </w:rPr>
          </w:rPrChange>
        </w:rPr>
        <w:t xml:space="preserve"> bằng văn bản với tổ chức, hộ gia đình, cá nhân được giao quản lý nguồn gen về việc tiếp cận nguồn gen và chia sẻ lợi ích.</w:t>
      </w:r>
    </w:p>
    <w:p w14:paraId="6D293F84" w14:textId="77777777" w:rsidR="007C7F91" w:rsidRPr="00315FC1" w:rsidRDefault="007C7F91" w:rsidP="00AC391C">
      <w:pPr>
        <w:tabs>
          <w:tab w:val="num" w:pos="0"/>
        </w:tabs>
        <w:spacing w:before="60" w:after="60"/>
        <w:jc w:val="both"/>
        <w:outlineLvl w:val="1"/>
        <w:rPr>
          <w:rFonts w:ascii="Times New Roman" w:hAnsi="Times New Roman"/>
          <w:color w:val="0000FF"/>
          <w:sz w:val="24"/>
          <w:szCs w:val="24"/>
          <w:lang w:val="pl-PL"/>
          <w:rPrChange w:id="202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25" w:author="ThaiNN" w:date="2008-12-09T15:09:00Z">
            <w:rPr>
              <w:rFonts w:ascii="Times New Roman" w:hAnsi="Times New Roman"/>
              <w:sz w:val="24"/>
              <w:szCs w:val="24"/>
              <w:lang w:val="pl-PL"/>
            </w:rPr>
          </w:rPrChange>
        </w:rPr>
        <w:tab/>
        <w:t xml:space="preserve">2. </w:t>
      </w:r>
      <w:r w:rsidR="00A92578" w:rsidRPr="00315FC1">
        <w:rPr>
          <w:rFonts w:ascii="Times New Roman" w:hAnsi="Times New Roman"/>
          <w:color w:val="0000FF"/>
          <w:sz w:val="24"/>
          <w:szCs w:val="24"/>
          <w:lang w:val="pl-PL"/>
          <w:rPrChange w:id="2026" w:author="ThaiNN" w:date="2008-12-09T15:09:00Z">
            <w:rPr>
              <w:rFonts w:ascii="Times New Roman" w:hAnsi="Times New Roman"/>
              <w:sz w:val="24"/>
              <w:szCs w:val="24"/>
              <w:lang w:val="pl-PL"/>
            </w:rPr>
          </w:rPrChange>
        </w:rPr>
        <w:t>Hợp đồng</w:t>
      </w:r>
      <w:r w:rsidRPr="00315FC1">
        <w:rPr>
          <w:rFonts w:ascii="Times New Roman" w:hAnsi="Times New Roman"/>
          <w:color w:val="0000FF"/>
          <w:sz w:val="24"/>
          <w:szCs w:val="24"/>
          <w:lang w:val="pl-PL"/>
          <w:rPrChange w:id="2027" w:author="ThaiNN" w:date="2008-12-09T15:09:00Z">
            <w:rPr>
              <w:rFonts w:ascii="Times New Roman" w:hAnsi="Times New Roman"/>
              <w:sz w:val="24"/>
              <w:szCs w:val="24"/>
              <w:lang w:val="pl-PL"/>
            </w:rPr>
          </w:rPrChange>
        </w:rPr>
        <w:t xml:space="preserve"> tiếp cận nguồn gen và chia sẻ lợi ích phải </w:t>
      </w:r>
      <w:r w:rsidR="00771130" w:rsidRPr="00315FC1">
        <w:rPr>
          <w:rFonts w:ascii="Times New Roman" w:hAnsi="Times New Roman"/>
          <w:color w:val="0000FF"/>
          <w:sz w:val="24"/>
          <w:szCs w:val="24"/>
          <w:lang w:val="pl-PL"/>
          <w:rPrChange w:id="2028" w:author="ThaiNN" w:date="2008-12-09T15:09:00Z">
            <w:rPr>
              <w:rFonts w:ascii="Times New Roman" w:hAnsi="Times New Roman"/>
              <w:sz w:val="24"/>
              <w:szCs w:val="24"/>
              <w:lang w:val="pl-PL"/>
            </w:rPr>
          </w:rPrChange>
        </w:rPr>
        <w:t>có xác nhận của</w:t>
      </w:r>
      <w:r w:rsidRPr="00315FC1">
        <w:rPr>
          <w:rFonts w:ascii="Times New Roman" w:hAnsi="Times New Roman"/>
          <w:color w:val="0000FF"/>
          <w:sz w:val="24"/>
          <w:szCs w:val="24"/>
          <w:lang w:val="pl-PL"/>
          <w:rPrChange w:id="2029" w:author="ThaiNN" w:date="2008-12-09T15:09:00Z">
            <w:rPr>
              <w:rFonts w:ascii="Times New Roman" w:hAnsi="Times New Roman"/>
              <w:sz w:val="24"/>
              <w:szCs w:val="24"/>
              <w:lang w:val="pl-PL"/>
            </w:rPr>
          </w:rPrChange>
        </w:rPr>
        <w:t xml:space="preserve"> Ủy ban nhân dân cấp xã nơi thực hiện việc tiếp cận nguồn gen.</w:t>
      </w:r>
    </w:p>
    <w:p w14:paraId="6276987F"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03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31" w:author="ThaiNN" w:date="2008-12-09T15:09:00Z">
            <w:rPr>
              <w:rFonts w:ascii="Times New Roman" w:hAnsi="Times New Roman"/>
              <w:sz w:val="24"/>
              <w:szCs w:val="24"/>
              <w:lang w:val="pl-PL"/>
            </w:rPr>
          </w:rPrChange>
        </w:rPr>
        <w:t xml:space="preserve">3. </w:t>
      </w:r>
      <w:r w:rsidR="00A92578" w:rsidRPr="00315FC1">
        <w:rPr>
          <w:rFonts w:ascii="Times New Roman" w:hAnsi="Times New Roman"/>
          <w:color w:val="0000FF"/>
          <w:sz w:val="24"/>
          <w:szCs w:val="24"/>
          <w:lang w:val="pl-PL"/>
          <w:rPrChange w:id="2032" w:author="ThaiNN" w:date="2008-12-09T15:09:00Z">
            <w:rPr>
              <w:rFonts w:ascii="Times New Roman" w:hAnsi="Times New Roman"/>
              <w:sz w:val="24"/>
              <w:szCs w:val="24"/>
              <w:lang w:val="pl-PL"/>
            </w:rPr>
          </w:rPrChange>
        </w:rPr>
        <w:t>Hợp đồng</w:t>
      </w:r>
      <w:r w:rsidRPr="00315FC1">
        <w:rPr>
          <w:rFonts w:ascii="Times New Roman" w:hAnsi="Times New Roman"/>
          <w:color w:val="0000FF"/>
          <w:sz w:val="24"/>
          <w:szCs w:val="24"/>
          <w:lang w:val="pl-PL"/>
          <w:rPrChange w:id="2033" w:author="ThaiNN" w:date="2008-12-09T15:09:00Z">
            <w:rPr>
              <w:rFonts w:ascii="Times New Roman" w:hAnsi="Times New Roman"/>
              <w:sz w:val="24"/>
              <w:szCs w:val="24"/>
              <w:lang w:val="pl-PL"/>
            </w:rPr>
          </w:rPrChange>
        </w:rPr>
        <w:t xml:space="preserve"> </w:t>
      </w:r>
      <w:r w:rsidR="007B6D18" w:rsidRPr="00315FC1">
        <w:rPr>
          <w:rFonts w:ascii="Times New Roman" w:hAnsi="Times New Roman"/>
          <w:color w:val="0000FF"/>
          <w:sz w:val="24"/>
          <w:szCs w:val="24"/>
          <w:lang w:val="pl-PL"/>
          <w:rPrChange w:id="2034" w:author="ThaiNN" w:date="2008-12-09T15:09:00Z">
            <w:rPr>
              <w:rFonts w:ascii="Times New Roman" w:hAnsi="Times New Roman"/>
              <w:sz w:val="24"/>
              <w:szCs w:val="24"/>
              <w:lang w:val="pl-PL"/>
            </w:rPr>
          </w:rPrChange>
        </w:rPr>
        <w:t xml:space="preserve">tiếp cận nguồn gen và chia sẻ lợi ích </w:t>
      </w:r>
      <w:r w:rsidR="00771130" w:rsidRPr="00315FC1">
        <w:rPr>
          <w:rFonts w:ascii="Times New Roman" w:hAnsi="Times New Roman"/>
          <w:color w:val="0000FF"/>
          <w:sz w:val="24"/>
          <w:szCs w:val="24"/>
          <w:lang w:val="pl-PL"/>
          <w:rPrChange w:id="2035" w:author="ThaiNN" w:date="2008-12-09T15:09:00Z">
            <w:rPr>
              <w:rFonts w:ascii="Times New Roman" w:hAnsi="Times New Roman"/>
              <w:sz w:val="24"/>
              <w:szCs w:val="24"/>
              <w:lang w:val="pl-PL"/>
            </w:rPr>
          </w:rPrChange>
        </w:rPr>
        <w:t xml:space="preserve">phải </w:t>
      </w:r>
      <w:r w:rsidRPr="00315FC1">
        <w:rPr>
          <w:rFonts w:ascii="Times New Roman" w:hAnsi="Times New Roman"/>
          <w:color w:val="0000FF"/>
          <w:sz w:val="24"/>
          <w:szCs w:val="24"/>
          <w:lang w:val="pl-PL"/>
          <w:rPrChange w:id="2036" w:author="ThaiNN" w:date="2008-12-09T15:09:00Z">
            <w:rPr>
              <w:rFonts w:ascii="Times New Roman" w:hAnsi="Times New Roman"/>
              <w:sz w:val="24"/>
              <w:szCs w:val="24"/>
              <w:lang w:val="pl-PL"/>
            </w:rPr>
          </w:rPrChange>
        </w:rPr>
        <w:t xml:space="preserve">có các nội dung </w:t>
      </w:r>
      <w:r w:rsidR="00605FD2" w:rsidRPr="00315FC1">
        <w:rPr>
          <w:rFonts w:ascii="Times New Roman" w:hAnsi="Times New Roman"/>
          <w:color w:val="0000FF"/>
          <w:sz w:val="24"/>
          <w:szCs w:val="24"/>
          <w:lang w:val="pl-PL"/>
          <w:rPrChange w:id="2037" w:author="ThaiNN" w:date="2008-12-09T15:09:00Z">
            <w:rPr>
              <w:rFonts w:ascii="Times New Roman" w:hAnsi="Times New Roman"/>
              <w:sz w:val="24"/>
              <w:szCs w:val="24"/>
              <w:lang w:val="pl-PL"/>
            </w:rPr>
          </w:rPrChange>
        </w:rPr>
        <w:t xml:space="preserve">chủ yếu </w:t>
      </w:r>
      <w:r w:rsidRPr="00315FC1">
        <w:rPr>
          <w:rFonts w:ascii="Times New Roman" w:hAnsi="Times New Roman"/>
          <w:color w:val="0000FF"/>
          <w:sz w:val="24"/>
          <w:szCs w:val="24"/>
          <w:lang w:val="pl-PL"/>
          <w:rPrChange w:id="2038" w:author="ThaiNN" w:date="2008-12-09T15:09:00Z">
            <w:rPr>
              <w:rFonts w:ascii="Times New Roman" w:hAnsi="Times New Roman"/>
              <w:sz w:val="24"/>
              <w:szCs w:val="24"/>
              <w:lang w:val="pl-PL"/>
            </w:rPr>
          </w:rPrChange>
        </w:rPr>
        <w:t>sau đây:</w:t>
      </w:r>
    </w:p>
    <w:p w14:paraId="7AC52F8D" w14:textId="77777777" w:rsidR="00771130"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03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40" w:author="ThaiNN" w:date="2008-12-09T15:09:00Z">
            <w:rPr>
              <w:rFonts w:ascii="Times New Roman" w:hAnsi="Times New Roman"/>
              <w:sz w:val="24"/>
              <w:szCs w:val="24"/>
              <w:lang w:val="pl-PL"/>
            </w:rPr>
          </w:rPrChange>
        </w:rPr>
        <w:t xml:space="preserve">a) </w:t>
      </w:r>
      <w:r w:rsidR="00771130" w:rsidRPr="00315FC1">
        <w:rPr>
          <w:rFonts w:ascii="Times New Roman" w:hAnsi="Times New Roman"/>
          <w:color w:val="0000FF"/>
          <w:sz w:val="24"/>
          <w:szCs w:val="24"/>
          <w:lang w:val="pl-PL"/>
          <w:rPrChange w:id="2041" w:author="ThaiNN" w:date="2008-12-09T15:09:00Z">
            <w:rPr>
              <w:rFonts w:ascii="Times New Roman" w:hAnsi="Times New Roman"/>
              <w:sz w:val="24"/>
              <w:szCs w:val="24"/>
              <w:lang w:val="pl-PL"/>
            </w:rPr>
          </w:rPrChange>
        </w:rPr>
        <w:t>Mục đích tiếp cận nguồn gen;</w:t>
      </w:r>
      <w:r w:rsidR="00A92578" w:rsidRPr="00315FC1">
        <w:rPr>
          <w:rFonts w:ascii="Times New Roman" w:hAnsi="Times New Roman"/>
          <w:color w:val="0000FF"/>
          <w:sz w:val="24"/>
          <w:szCs w:val="24"/>
          <w:lang w:val="pl-PL"/>
          <w:rPrChange w:id="2042" w:author="ThaiNN" w:date="2008-12-09T15:09:00Z">
            <w:rPr>
              <w:rFonts w:ascii="Times New Roman" w:hAnsi="Times New Roman"/>
              <w:sz w:val="24"/>
              <w:szCs w:val="24"/>
              <w:lang w:val="pl-PL"/>
            </w:rPr>
          </w:rPrChange>
        </w:rPr>
        <w:t xml:space="preserve"> </w:t>
      </w:r>
    </w:p>
    <w:p w14:paraId="79BE383E" w14:textId="77777777" w:rsidR="007C7F91" w:rsidRPr="00315FC1" w:rsidRDefault="00771130" w:rsidP="00AC391C">
      <w:pPr>
        <w:tabs>
          <w:tab w:val="num" w:pos="0"/>
        </w:tabs>
        <w:spacing w:before="60" w:after="60"/>
        <w:ind w:firstLine="720"/>
        <w:jc w:val="both"/>
        <w:outlineLvl w:val="1"/>
        <w:rPr>
          <w:rFonts w:ascii="Times New Roman" w:hAnsi="Times New Roman"/>
          <w:color w:val="0000FF"/>
          <w:sz w:val="24"/>
          <w:szCs w:val="24"/>
          <w:lang w:val="pl-PL"/>
          <w:rPrChange w:id="204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44" w:author="ThaiNN" w:date="2008-12-09T15:09:00Z">
            <w:rPr>
              <w:rFonts w:ascii="Times New Roman" w:hAnsi="Times New Roman"/>
              <w:sz w:val="24"/>
              <w:szCs w:val="24"/>
              <w:lang w:val="pl-PL"/>
            </w:rPr>
          </w:rPrChange>
        </w:rPr>
        <w:t xml:space="preserve">b) </w:t>
      </w:r>
      <w:r w:rsidR="007C7F91" w:rsidRPr="00315FC1">
        <w:rPr>
          <w:rFonts w:ascii="Times New Roman" w:hAnsi="Times New Roman"/>
          <w:color w:val="0000FF"/>
          <w:sz w:val="24"/>
          <w:szCs w:val="24"/>
          <w:lang w:val="pl-PL"/>
          <w:rPrChange w:id="2045" w:author="ThaiNN" w:date="2008-12-09T15:09:00Z">
            <w:rPr>
              <w:rFonts w:ascii="Times New Roman" w:hAnsi="Times New Roman"/>
              <w:sz w:val="24"/>
              <w:szCs w:val="24"/>
              <w:lang w:val="pl-PL"/>
            </w:rPr>
          </w:rPrChange>
        </w:rPr>
        <w:t>Nguồn gen được tiếp cận và khối lượng thu thập;</w:t>
      </w:r>
    </w:p>
    <w:p w14:paraId="1180A4D4" w14:textId="77777777" w:rsidR="007C7F91" w:rsidRPr="00315FC1" w:rsidRDefault="00771130" w:rsidP="00AC391C">
      <w:pPr>
        <w:tabs>
          <w:tab w:val="num" w:pos="0"/>
        </w:tabs>
        <w:spacing w:before="60" w:after="60"/>
        <w:ind w:firstLine="720"/>
        <w:jc w:val="both"/>
        <w:outlineLvl w:val="1"/>
        <w:rPr>
          <w:rFonts w:ascii="Times New Roman" w:hAnsi="Times New Roman"/>
          <w:color w:val="0000FF"/>
          <w:sz w:val="24"/>
          <w:szCs w:val="24"/>
          <w:lang w:val="pl-PL"/>
          <w:rPrChange w:id="204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47" w:author="ThaiNN" w:date="2008-12-09T15:09:00Z">
            <w:rPr>
              <w:rFonts w:ascii="Times New Roman" w:hAnsi="Times New Roman"/>
              <w:sz w:val="24"/>
              <w:szCs w:val="24"/>
              <w:lang w:val="pl-PL"/>
            </w:rPr>
          </w:rPrChange>
        </w:rPr>
        <w:t>c</w:t>
      </w:r>
      <w:r w:rsidR="007C7F91" w:rsidRPr="00315FC1">
        <w:rPr>
          <w:rFonts w:ascii="Times New Roman" w:hAnsi="Times New Roman"/>
          <w:color w:val="0000FF"/>
          <w:sz w:val="24"/>
          <w:szCs w:val="24"/>
          <w:lang w:val="pl-PL"/>
          <w:rPrChange w:id="2048"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2049" w:author="ThaiNN" w:date="2008-12-09T15:09:00Z">
            <w:rPr>
              <w:rFonts w:ascii="Times New Roman" w:hAnsi="Times New Roman"/>
              <w:sz w:val="24"/>
              <w:szCs w:val="24"/>
              <w:lang w:val="pl-PL"/>
            </w:rPr>
          </w:rPrChange>
        </w:rPr>
        <w:t xml:space="preserve">Địa điểm </w:t>
      </w:r>
      <w:r w:rsidR="007C7F91" w:rsidRPr="00315FC1">
        <w:rPr>
          <w:rFonts w:ascii="Times New Roman" w:hAnsi="Times New Roman"/>
          <w:color w:val="0000FF"/>
          <w:sz w:val="24"/>
          <w:szCs w:val="24"/>
          <w:lang w:val="pl-PL"/>
          <w:rPrChange w:id="2050" w:author="ThaiNN" w:date="2008-12-09T15:09:00Z">
            <w:rPr>
              <w:rFonts w:ascii="Times New Roman" w:hAnsi="Times New Roman"/>
              <w:sz w:val="24"/>
              <w:szCs w:val="24"/>
              <w:lang w:val="pl-PL"/>
            </w:rPr>
          </w:rPrChange>
        </w:rPr>
        <w:t>tiếp cận nguồn gen;</w:t>
      </w:r>
    </w:p>
    <w:p w14:paraId="0F4007B3"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05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52" w:author="ThaiNN" w:date="2008-12-09T15:09:00Z">
            <w:rPr>
              <w:rFonts w:ascii="Times New Roman" w:hAnsi="Times New Roman"/>
              <w:sz w:val="24"/>
              <w:szCs w:val="24"/>
              <w:lang w:val="pl-PL"/>
            </w:rPr>
          </w:rPrChange>
        </w:rPr>
        <w:t>d) Kế hoạch tiếp cận nguồn gen;</w:t>
      </w:r>
    </w:p>
    <w:p w14:paraId="267417B9" w14:textId="77777777" w:rsidR="00FA5506" w:rsidRPr="00315FC1" w:rsidRDefault="00FA5506" w:rsidP="00AC391C">
      <w:pPr>
        <w:tabs>
          <w:tab w:val="num" w:pos="0"/>
        </w:tabs>
        <w:spacing w:before="60" w:after="60"/>
        <w:ind w:firstLine="720"/>
        <w:jc w:val="both"/>
        <w:outlineLvl w:val="1"/>
        <w:rPr>
          <w:rFonts w:ascii="Times New Roman" w:hAnsi="Times New Roman"/>
          <w:color w:val="0000FF"/>
          <w:sz w:val="24"/>
          <w:szCs w:val="24"/>
          <w:lang w:val="pl-PL"/>
          <w:rPrChange w:id="205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54" w:author="ThaiNN" w:date="2008-12-09T15:09:00Z">
            <w:rPr>
              <w:rFonts w:ascii="Times New Roman" w:hAnsi="Times New Roman"/>
              <w:sz w:val="24"/>
              <w:szCs w:val="24"/>
              <w:lang w:val="pl-PL"/>
            </w:rPr>
          </w:rPrChange>
        </w:rPr>
        <w:t xml:space="preserve">đ) </w:t>
      </w:r>
      <w:r w:rsidR="00D73AB8" w:rsidRPr="00315FC1">
        <w:rPr>
          <w:rFonts w:ascii="Times New Roman" w:hAnsi="Times New Roman"/>
          <w:color w:val="0000FF"/>
          <w:sz w:val="24"/>
          <w:szCs w:val="24"/>
          <w:lang w:val="pl-PL"/>
          <w:rPrChange w:id="2055" w:author="ThaiNN" w:date="2008-12-09T15:09:00Z">
            <w:rPr>
              <w:rFonts w:ascii="Times New Roman" w:hAnsi="Times New Roman"/>
              <w:sz w:val="24"/>
              <w:szCs w:val="24"/>
              <w:lang w:val="pl-PL"/>
            </w:rPr>
          </w:rPrChange>
        </w:rPr>
        <w:t>V</w:t>
      </w:r>
      <w:r w:rsidRPr="00315FC1">
        <w:rPr>
          <w:rFonts w:ascii="Times New Roman" w:hAnsi="Times New Roman"/>
          <w:color w:val="0000FF"/>
          <w:sz w:val="24"/>
          <w:szCs w:val="24"/>
          <w:lang w:val="pl-PL"/>
          <w:rPrChange w:id="2056" w:author="ThaiNN" w:date="2008-12-09T15:09:00Z">
            <w:rPr>
              <w:rFonts w:ascii="Times New Roman" w:hAnsi="Times New Roman"/>
              <w:sz w:val="24"/>
              <w:szCs w:val="24"/>
              <w:lang w:val="pl-PL"/>
            </w:rPr>
          </w:rPrChange>
        </w:rPr>
        <w:t>iệc chuyển giao cho bên thứ ba kết quả điều tra, thu thập nguồn gen</w:t>
      </w:r>
      <w:r w:rsidR="00710834" w:rsidRPr="00315FC1">
        <w:rPr>
          <w:rFonts w:ascii="Times New Roman" w:hAnsi="Times New Roman"/>
          <w:color w:val="0000FF"/>
          <w:sz w:val="24"/>
          <w:szCs w:val="24"/>
          <w:lang w:val="pl-PL"/>
          <w:rPrChange w:id="2057" w:author="ThaiNN" w:date="2008-12-09T15:09:00Z">
            <w:rPr>
              <w:rFonts w:ascii="Times New Roman" w:hAnsi="Times New Roman"/>
              <w:sz w:val="24"/>
              <w:szCs w:val="24"/>
              <w:lang w:val="pl-PL"/>
            </w:rPr>
          </w:rPrChange>
        </w:rPr>
        <w:t>;</w:t>
      </w:r>
    </w:p>
    <w:p w14:paraId="4EBEE8CD" w14:textId="77777777" w:rsidR="007C7F91" w:rsidRPr="00315FC1" w:rsidRDefault="00FA5506" w:rsidP="00AC391C">
      <w:pPr>
        <w:tabs>
          <w:tab w:val="num" w:pos="0"/>
        </w:tabs>
        <w:spacing w:before="60" w:after="60"/>
        <w:ind w:firstLine="720"/>
        <w:jc w:val="both"/>
        <w:outlineLvl w:val="1"/>
        <w:rPr>
          <w:rFonts w:ascii="Times New Roman" w:hAnsi="Times New Roman"/>
          <w:color w:val="0000FF"/>
          <w:sz w:val="24"/>
          <w:szCs w:val="24"/>
          <w:lang w:val="pl-PL"/>
          <w:rPrChange w:id="205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59" w:author="ThaiNN" w:date="2008-12-09T15:09:00Z">
            <w:rPr>
              <w:rFonts w:ascii="Times New Roman" w:hAnsi="Times New Roman"/>
              <w:sz w:val="24"/>
              <w:szCs w:val="24"/>
              <w:lang w:val="pl-PL"/>
            </w:rPr>
          </w:rPrChange>
        </w:rPr>
        <w:t>e</w:t>
      </w:r>
      <w:r w:rsidR="007C7F91" w:rsidRPr="00315FC1">
        <w:rPr>
          <w:rFonts w:ascii="Times New Roman" w:hAnsi="Times New Roman"/>
          <w:color w:val="0000FF"/>
          <w:sz w:val="24"/>
          <w:szCs w:val="24"/>
          <w:lang w:val="pl-PL"/>
          <w:rPrChange w:id="2060" w:author="ThaiNN" w:date="2008-12-09T15:09:00Z">
            <w:rPr>
              <w:rFonts w:ascii="Times New Roman" w:hAnsi="Times New Roman"/>
              <w:sz w:val="24"/>
              <w:szCs w:val="24"/>
              <w:lang w:val="pl-PL"/>
            </w:rPr>
          </w:rPrChange>
        </w:rPr>
        <w:t xml:space="preserve">) </w:t>
      </w:r>
      <w:r w:rsidR="00771130" w:rsidRPr="00315FC1">
        <w:rPr>
          <w:rFonts w:ascii="Times New Roman" w:hAnsi="Times New Roman"/>
          <w:color w:val="0000FF"/>
          <w:sz w:val="24"/>
          <w:szCs w:val="24"/>
          <w:lang w:val="pl-PL"/>
          <w:rPrChange w:id="2061" w:author="ThaiNN" w:date="2008-12-09T15:09:00Z">
            <w:rPr>
              <w:rFonts w:ascii="Times New Roman" w:hAnsi="Times New Roman"/>
              <w:sz w:val="24"/>
              <w:szCs w:val="24"/>
              <w:lang w:val="pl-PL"/>
            </w:rPr>
          </w:rPrChange>
        </w:rPr>
        <w:t>H</w:t>
      </w:r>
      <w:r w:rsidR="007C7F91" w:rsidRPr="00315FC1">
        <w:rPr>
          <w:rFonts w:ascii="Times New Roman" w:hAnsi="Times New Roman"/>
          <w:color w:val="0000FF"/>
          <w:sz w:val="24"/>
          <w:szCs w:val="24"/>
          <w:lang w:val="pl-PL"/>
          <w:rPrChange w:id="2062" w:author="ThaiNN" w:date="2008-12-09T15:09:00Z">
            <w:rPr>
              <w:rFonts w:ascii="Times New Roman" w:hAnsi="Times New Roman"/>
              <w:sz w:val="24"/>
              <w:szCs w:val="24"/>
              <w:lang w:val="pl-PL"/>
            </w:rPr>
          </w:rPrChange>
        </w:rPr>
        <w:t>oạt động nghiên cứu phát triển và sản xuất sản phẩm thương mại từ nguồn gen;</w:t>
      </w:r>
    </w:p>
    <w:p w14:paraId="0CF5DD16" w14:textId="77777777" w:rsidR="00771130" w:rsidRPr="00315FC1" w:rsidRDefault="00FA5506" w:rsidP="00771130">
      <w:pPr>
        <w:tabs>
          <w:tab w:val="num" w:pos="0"/>
        </w:tabs>
        <w:spacing w:before="60" w:after="60"/>
        <w:ind w:firstLine="720"/>
        <w:jc w:val="both"/>
        <w:outlineLvl w:val="1"/>
        <w:rPr>
          <w:rFonts w:ascii="Times New Roman" w:hAnsi="Times New Roman"/>
          <w:color w:val="0000FF"/>
          <w:sz w:val="24"/>
          <w:szCs w:val="24"/>
          <w:lang w:val="pl-PL"/>
          <w:rPrChange w:id="206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64" w:author="ThaiNN" w:date="2008-12-09T15:09:00Z">
            <w:rPr>
              <w:rFonts w:ascii="Times New Roman" w:hAnsi="Times New Roman"/>
              <w:sz w:val="24"/>
              <w:szCs w:val="24"/>
              <w:lang w:val="pl-PL"/>
            </w:rPr>
          </w:rPrChange>
        </w:rPr>
        <w:t>g</w:t>
      </w:r>
      <w:r w:rsidR="007C7F91" w:rsidRPr="00315FC1">
        <w:rPr>
          <w:rFonts w:ascii="Times New Roman" w:hAnsi="Times New Roman"/>
          <w:color w:val="0000FF"/>
          <w:sz w:val="24"/>
          <w:szCs w:val="24"/>
          <w:lang w:val="pl-PL"/>
          <w:rPrChange w:id="2065" w:author="ThaiNN" w:date="2008-12-09T15:09:00Z">
            <w:rPr>
              <w:rFonts w:ascii="Times New Roman" w:hAnsi="Times New Roman"/>
              <w:sz w:val="24"/>
              <w:szCs w:val="24"/>
              <w:lang w:val="pl-PL"/>
            </w:rPr>
          </w:rPrChange>
        </w:rPr>
        <w:t xml:space="preserve">) </w:t>
      </w:r>
      <w:r w:rsidR="00771130" w:rsidRPr="00315FC1">
        <w:rPr>
          <w:rFonts w:ascii="Times New Roman" w:hAnsi="Times New Roman"/>
          <w:color w:val="0000FF"/>
          <w:sz w:val="24"/>
          <w:szCs w:val="24"/>
          <w:lang w:val="pl-PL"/>
          <w:rPrChange w:id="2066" w:author="ThaiNN" w:date="2008-12-09T15:09:00Z">
            <w:rPr>
              <w:rFonts w:ascii="Times New Roman" w:hAnsi="Times New Roman"/>
              <w:sz w:val="24"/>
              <w:szCs w:val="24"/>
              <w:lang w:val="pl-PL"/>
            </w:rPr>
          </w:rPrChange>
        </w:rPr>
        <w:t>Các bên tham gia nghiên cứu phát triển và sản xuất sản phẩm thương mại từ nguồn gen;</w:t>
      </w:r>
    </w:p>
    <w:p w14:paraId="4F2F5BF3" w14:textId="77777777" w:rsidR="007C7F91" w:rsidRPr="00315FC1" w:rsidRDefault="00FA5506" w:rsidP="00AC391C">
      <w:pPr>
        <w:tabs>
          <w:tab w:val="num" w:pos="0"/>
        </w:tabs>
        <w:spacing w:before="60" w:after="60"/>
        <w:ind w:firstLine="720"/>
        <w:jc w:val="both"/>
        <w:outlineLvl w:val="1"/>
        <w:rPr>
          <w:rFonts w:ascii="Times New Roman" w:hAnsi="Times New Roman"/>
          <w:color w:val="0000FF"/>
          <w:sz w:val="24"/>
          <w:szCs w:val="24"/>
          <w:lang w:val="pl-PL"/>
          <w:rPrChange w:id="206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68" w:author="ThaiNN" w:date="2008-12-09T15:09:00Z">
            <w:rPr>
              <w:rFonts w:ascii="Times New Roman" w:hAnsi="Times New Roman"/>
              <w:sz w:val="24"/>
              <w:szCs w:val="24"/>
              <w:lang w:val="pl-PL"/>
            </w:rPr>
          </w:rPrChange>
        </w:rPr>
        <w:t>h</w:t>
      </w:r>
      <w:r w:rsidR="00771130" w:rsidRPr="00315FC1">
        <w:rPr>
          <w:rFonts w:ascii="Times New Roman" w:hAnsi="Times New Roman"/>
          <w:color w:val="0000FF"/>
          <w:sz w:val="24"/>
          <w:szCs w:val="24"/>
          <w:lang w:val="pl-PL"/>
          <w:rPrChange w:id="2069" w:author="ThaiNN" w:date="2008-12-09T15:09:00Z">
            <w:rPr>
              <w:rFonts w:ascii="Times New Roman" w:hAnsi="Times New Roman"/>
              <w:sz w:val="24"/>
              <w:szCs w:val="24"/>
              <w:lang w:val="pl-PL"/>
            </w:rPr>
          </w:rPrChange>
        </w:rPr>
        <w:t>) Địa điểm</w:t>
      </w:r>
      <w:r w:rsidR="007C7F91" w:rsidRPr="00315FC1">
        <w:rPr>
          <w:rFonts w:ascii="Times New Roman" w:hAnsi="Times New Roman"/>
          <w:color w:val="0000FF"/>
          <w:sz w:val="24"/>
          <w:szCs w:val="24"/>
          <w:lang w:val="pl-PL"/>
          <w:rPrChange w:id="2070" w:author="ThaiNN" w:date="2008-12-09T15:09:00Z">
            <w:rPr>
              <w:rFonts w:ascii="Times New Roman" w:hAnsi="Times New Roman"/>
              <w:sz w:val="24"/>
              <w:szCs w:val="24"/>
              <w:lang w:val="pl-PL"/>
            </w:rPr>
          </w:rPrChange>
        </w:rPr>
        <w:t xml:space="preserve"> tiến hành nghiên cứu phát triển và sản xuất sản phẩm thương mại từ nguồn gen;</w:t>
      </w:r>
    </w:p>
    <w:p w14:paraId="66E753A4" w14:textId="77777777" w:rsidR="007C7F91" w:rsidRPr="00315FC1" w:rsidRDefault="00FA5506" w:rsidP="00AC391C">
      <w:pPr>
        <w:tabs>
          <w:tab w:val="num" w:pos="0"/>
        </w:tabs>
        <w:spacing w:before="60" w:after="60"/>
        <w:ind w:firstLine="720"/>
        <w:jc w:val="both"/>
        <w:outlineLvl w:val="1"/>
        <w:rPr>
          <w:rFonts w:ascii="Times New Roman" w:hAnsi="Times New Roman"/>
          <w:color w:val="0000FF"/>
          <w:sz w:val="24"/>
          <w:szCs w:val="24"/>
          <w:lang w:val="pl-PL"/>
          <w:rPrChange w:id="207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72" w:author="ThaiNN" w:date="2008-12-09T15:09:00Z">
            <w:rPr>
              <w:rFonts w:ascii="Times New Roman" w:hAnsi="Times New Roman"/>
              <w:sz w:val="24"/>
              <w:szCs w:val="24"/>
              <w:lang w:val="pl-PL"/>
            </w:rPr>
          </w:rPrChange>
        </w:rPr>
        <w:t>i</w:t>
      </w:r>
      <w:r w:rsidR="007C7F91" w:rsidRPr="00315FC1">
        <w:rPr>
          <w:rFonts w:ascii="Times New Roman" w:hAnsi="Times New Roman"/>
          <w:color w:val="0000FF"/>
          <w:sz w:val="24"/>
          <w:szCs w:val="24"/>
          <w:lang w:val="pl-PL"/>
          <w:rPrChange w:id="2073" w:author="ThaiNN" w:date="2008-12-09T15:09:00Z">
            <w:rPr>
              <w:rFonts w:ascii="Times New Roman" w:hAnsi="Times New Roman"/>
              <w:sz w:val="24"/>
              <w:szCs w:val="24"/>
              <w:lang w:val="pl-PL"/>
            </w:rPr>
          </w:rPrChange>
        </w:rPr>
        <w:t xml:space="preserve">) </w:t>
      </w:r>
      <w:r w:rsidR="00605FD2" w:rsidRPr="00315FC1">
        <w:rPr>
          <w:rFonts w:ascii="Times New Roman" w:hAnsi="Times New Roman"/>
          <w:color w:val="0000FF"/>
          <w:sz w:val="24"/>
          <w:szCs w:val="24"/>
          <w:lang w:val="pl-PL"/>
          <w:rPrChange w:id="2074" w:author="ThaiNN" w:date="2008-12-09T15:09:00Z">
            <w:rPr>
              <w:rFonts w:ascii="Times New Roman" w:hAnsi="Times New Roman"/>
              <w:sz w:val="24"/>
              <w:szCs w:val="24"/>
              <w:lang w:val="pl-PL"/>
            </w:rPr>
          </w:rPrChange>
        </w:rPr>
        <w:t>C</w:t>
      </w:r>
      <w:r w:rsidR="007C7F91" w:rsidRPr="00315FC1">
        <w:rPr>
          <w:rFonts w:ascii="Times New Roman" w:hAnsi="Times New Roman"/>
          <w:color w:val="0000FF"/>
          <w:sz w:val="24"/>
          <w:szCs w:val="24"/>
          <w:lang w:val="pl-PL"/>
          <w:rPrChange w:id="2075" w:author="ThaiNN" w:date="2008-12-09T15:09:00Z">
            <w:rPr>
              <w:rFonts w:ascii="Times New Roman" w:hAnsi="Times New Roman"/>
              <w:sz w:val="24"/>
              <w:szCs w:val="24"/>
              <w:lang w:val="pl-PL"/>
            </w:rPr>
          </w:rPrChange>
        </w:rPr>
        <w:t xml:space="preserve">hia sẻ lợi ích thu được </w:t>
      </w:r>
      <w:r w:rsidR="00DC3D68" w:rsidRPr="00315FC1">
        <w:rPr>
          <w:rFonts w:ascii="Times New Roman" w:hAnsi="Times New Roman"/>
          <w:color w:val="0000FF"/>
          <w:sz w:val="24"/>
          <w:szCs w:val="24"/>
          <w:lang w:val="pl-PL"/>
          <w:rPrChange w:id="2076" w:author="ThaiNN" w:date="2008-12-09T15:09:00Z">
            <w:rPr>
              <w:rFonts w:ascii="Times New Roman" w:hAnsi="Times New Roman"/>
              <w:sz w:val="24"/>
              <w:szCs w:val="24"/>
              <w:lang w:val="pl-PL"/>
            </w:rPr>
          </w:rPrChange>
        </w:rPr>
        <w:t>với</w:t>
      </w:r>
      <w:r w:rsidR="007C7F91" w:rsidRPr="00315FC1">
        <w:rPr>
          <w:rFonts w:ascii="Times New Roman" w:hAnsi="Times New Roman"/>
          <w:color w:val="0000FF"/>
          <w:sz w:val="24"/>
          <w:szCs w:val="24"/>
          <w:lang w:val="pl-PL"/>
          <w:rPrChange w:id="2077" w:author="ThaiNN" w:date="2008-12-09T15:09:00Z">
            <w:rPr>
              <w:rFonts w:ascii="Times New Roman" w:hAnsi="Times New Roman"/>
              <w:sz w:val="24"/>
              <w:szCs w:val="24"/>
              <w:lang w:val="pl-PL"/>
            </w:rPr>
          </w:rPrChange>
        </w:rPr>
        <w:t xml:space="preserve"> </w:t>
      </w:r>
      <w:r w:rsidR="00E73041" w:rsidRPr="00315FC1">
        <w:rPr>
          <w:rFonts w:ascii="Times New Roman" w:hAnsi="Times New Roman"/>
          <w:color w:val="0000FF"/>
          <w:sz w:val="24"/>
          <w:szCs w:val="24"/>
          <w:lang w:val="pl-PL"/>
          <w:rPrChange w:id="2078" w:author="ThaiNN" w:date="2008-12-09T15:09:00Z">
            <w:rPr>
              <w:rFonts w:ascii="Times New Roman" w:hAnsi="Times New Roman"/>
              <w:sz w:val="24"/>
              <w:szCs w:val="24"/>
              <w:lang w:val="pl-PL"/>
            </w:rPr>
          </w:rPrChange>
        </w:rPr>
        <w:t xml:space="preserve">Nhà nước và </w:t>
      </w:r>
      <w:r w:rsidR="007C7F91" w:rsidRPr="00315FC1">
        <w:rPr>
          <w:rFonts w:ascii="Times New Roman" w:hAnsi="Times New Roman"/>
          <w:color w:val="0000FF"/>
          <w:sz w:val="24"/>
          <w:szCs w:val="24"/>
          <w:lang w:val="pl-PL"/>
          <w:rPrChange w:id="2079" w:author="ThaiNN" w:date="2008-12-09T15:09:00Z">
            <w:rPr>
              <w:rFonts w:ascii="Times New Roman" w:hAnsi="Times New Roman"/>
              <w:sz w:val="24"/>
              <w:szCs w:val="24"/>
              <w:lang w:val="pl-PL"/>
            </w:rPr>
          </w:rPrChange>
        </w:rPr>
        <w:t xml:space="preserve">các bên </w:t>
      </w:r>
      <w:r w:rsidR="00E73041" w:rsidRPr="00315FC1">
        <w:rPr>
          <w:rFonts w:ascii="Times New Roman" w:hAnsi="Times New Roman"/>
          <w:color w:val="0000FF"/>
          <w:sz w:val="24"/>
          <w:szCs w:val="24"/>
          <w:lang w:val="pl-PL"/>
          <w:rPrChange w:id="2080" w:author="ThaiNN" w:date="2008-12-09T15:09:00Z">
            <w:rPr>
              <w:rFonts w:ascii="Times New Roman" w:hAnsi="Times New Roman"/>
              <w:sz w:val="24"/>
              <w:szCs w:val="24"/>
              <w:lang w:val="pl-PL"/>
            </w:rPr>
          </w:rPrChange>
        </w:rPr>
        <w:t xml:space="preserve">có </w:t>
      </w:r>
      <w:r w:rsidR="007C7F91" w:rsidRPr="00315FC1">
        <w:rPr>
          <w:rFonts w:ascii="Times New Roman" w:hAnsi="Times New Roman"/>
          <w:color w:val="0000FF"/>
          <w:sz w:val="24"/>
          <w:szCs w:val="24"/>
          <w:lang w:val="pl-PL"/>
          <w:rPrChange w:id="2081" w:author="ThaiNN" w:date="2008-12-09T15:09:00Z">
            <w:rPr>
              <w:rFonts w:ascii="Times New Roman" w:hAnsi="Times New Roman"/>
              <w:sz w:val="24"/>
              <w:szCs w:val="24"/>
              <w:lang w:val="pl-PL"/>
            </w:rPr>
          </w:rPrChange>
        </w:rPr>
        <w:t>liên quan</w:t>
      </w:r>
      <w:r w:rsidR="00605FD2" w:rsidRPr="00315FC1">
        <w:rPr>
          <w:rFonts w:ascii="Times New Roman" w:hAnsi="Times New Roman"/>
          <w:color w:val="0000FF"/>
          <w:sz w:val="24"/>
          <w:szCs w:val="24"/>
          <w:lang w:val="pl-PL"/>
          <w:rPrChange w:id="2082" w:author="ThaiNN" w:date="2008-12-09T15:09:00Z">
            <w:rPr>
              <w:rFonts w:ascii="Times New Roman" w:hAnsi="Times New Roman"/>
              <w:sz w:val="24"/>
              <w:szCs w:val="24"/>
              <w:lang w:val="pl-PL"/>
            </w:rPr>
          </w:rPrChange>
        </w:rPr>
        <w:t>, bao gồm</w:t>
      </w:r>
      <w:r w:rsidR="007C7F91" w:rsidRPr="00315FC1">
        <w:rPr>
          <w:rFonts w:ascii="Times New Roman" w:hAnsi="Times New Roman"/>
          <w:color w:val="0000FF"/>
          <w:sz w:val="24"/>
          <w:szCs w:val="24"/>
          <w:lang w:val="pl-PL"/>
          <w:rPrChange w:id="2083" w:author="ThaiNN" w:date="2008-12-09T15:09:00Z">
            <w:rPr>
              <w:rFonts w:ascii="Times New Roman" w:hAnsi="Times New Roman"/>
              <w:sz w:val="24"/>
              <w:szCs w:val="24"/>
              <w:lang w:val="pl-PL"/>
            </w:rPr>
          </w:rPrChange>
        </w:rPr>
        <w:t xml:space="preserve"> cả </w:t>
      </w:r>
      <w:r w:rsidR="00605FD2" w:rsidRPr="00315FC1">
        <w:rPr>
          <w:rFonts w:ascii="Times New Roman" w:hAnsi="Times New Roman"/>
          <w:color w:val="0000FF"/>
          <w:sz w:val="24"/>
          <w:szCs w:val="24"/>
          <w:lang w:val="pl-PL"/>
          <w:rPrChange w:id="2084" w:author="ThaiNN" w:date="2008-12-09T15:09:00Z">
            <w:rPr>
              <w:rFonts w:ascii="Times New Roman" w:hAnsi="Times New Roman"/>
              <w:sz w:val="24"/>
              <w:szCs w:val="24"/>
              <w:lang w:val="pl-PL"/>
            </w:rPr>
          </w:rPrChange>
        </w:rPr>
        <w:t xml:space="preserve">việc </w:t>
      </w:r>
      <w:r w:rsidR="007C7F91" w:rsidRPr="00315FC1">
        <w:rPr>
          <w:rFonts w:ascii="Times New Roman" w:hAnsi="Times New Roman"/>
          <w:color w:val="0000FF"/>
          <w:sz w:val="24"/>
          <w:szCs w:val="24"/>
          <w:lang w:val="pl-PL"/>
          <w:rPrChange w:id="2085" w:author="ThaiNN" w:date="2008-12-09T15:09:00Z">
            <w:rPr>
              <w:rFonts w:ascii="Times New Roman" w:hAnsi="Times New Roman"/>
              <w:sz w:val="24"/>
              <w:szCs w:val="24"/>
              <w:lang w:val="pl-PL"/>
            </w:rPr>
          </w:rPrChange>
        </w:rPr>
        <w:t>phân chia quyền sở hữu trí tuệ đối với kết quả sáng tạo trên cơ sở tiếp cận nguồn gen và bản quyền tri thức truyền thống về nguồn gen</w:t>
      </w:r>
      <w:r w:rsidR="00605FD2" w:rsidRPr="00315FC1">
        <w:rPr>
          <w:rFonts w:ascii="Times New Roman" w:hAnsi="Times New Roman"/>
          <w:color w:val="0000FF"/>
          <w:sz w:val="24"/>
          <w:szCs w:val="24"/>
          <w:lang w:val="pl-PL"/>
          <w:rPrChange w:id="2086" w:author="ThaiNN" w:date="2008-12-09T15:09:00Z">
            <w:rPr>
              <w:rFonts w:ascii="Times New Roman" w:hAnsi="Times New Roman"/>
              <w:sz w:val="24"/>
              <w:szCs w:val="24"/>
              <w:lang w:val="pl-PL"/>
            </w:rPr>
          </w:rPrChange>
        </w:rPr>
        <w:t>.</w:t>
      </w:r>
    </w:p>
    <w:p w14:paraId="538096AA"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08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88" w:author="ThaiNN" w:date="2008-12-09T15:09:00Z">
            <w:rPr>
              <w:rFonts w:ascii="Times New Roman" w:hAnsi="Times New Roman"/>
              <w:sz w:val="24"/>
              <w:szCs w:val="24"/>
              <w:lang w:val="pl-PL"/>
            </w:rPr>
          </w:rPrChange>
        </w:rPr>
        <w:t xml:space="preserve">4. </w:t>
      </w:r>
      <w:r w:rsidR="0072708F" w:rsidRPr="00315FC1">
        <w:rPr>
          <w:rFonts w:ascii="Times New Roman" w:hAnsi="Times New Roman"/>
          <w:color w:val="0000FF"/>
          <w:sz w:val="24"/>
          <w:szCs w:val="24"/>
          <w:lang w:val="pl-PL"/>
          <w:rPrChange w:id="2089" w:author="ThaiNN" w:date="2008-12-09T15:09:00Z">
            <w:rPr>
              <w:rFonts w:ascii="Times New Roman" w:hAnsi="Times New Roman"/>
              <w:sz w:val="24"/>
              <w:szCs w:val="24"/>
              <w:lang w:val="pl-PL"/>
            </w:rPr>
          </w:rPrChange>
        </w:rPr>
        <w:t>Hợp đồng tiếp cận nguồn gen và chia sẻ lợi ích</w:t>
      </w:r>
      <w:r w:rsidRPr="00315FC1">
        <w:rPr>
          <w:rFonts w:ascii="Times New Roman" w:hAnsi="Times New Roman"/>
          <w:color w:val="0000FF"/>
          <w:sz w:val="24"/>
          <w:szCs w:val="24"/>
          <w:lang w:val="pl-PL"/>
          <w:rPrChange w:id="2090" w:author="ThaiNN" w:date="2008-12-09T15:09:00Z">
            <w:rPr>
              <w:rFonts w:ascii="Times New Roman" w:hAnsi="Times New Roman"/>
              <w:sz w:val="24"/>
              <w:szCs w:val="24"/>
              <w:lang w:val="pl-PL"/>
            </w:rPr>
          </w:rPrChange>
        </w:rPr>
        <w:t xml:space="preserve"> phải được gửi Ủy ban nhân dân cấp xã nơi thực hiện việc tiếp cận nguồn gen và cơ quan nhà nước có thẩm quyền cấp </w:t>
      </w:r>
      <w:r w:rsidR="00710834" w:rsidRPr="00315FC1">
        <w:rPr>
          <w:rFonts w:ascii="Times New Roman" w:hAnsi="Times New Roman"/>
          <w:color w:val="0000FF"/>
          <w:sz w:val="24"/>
          <w:szCs w:val="24"/>
          <w:lang w:val="pl-PL"/>
          <w:rPrChange w:id="2091" w:author="ThaiNN" w:date="2008-12-09T15:09:00Z">
            <w:rPr>
              <w:rFonts w:ascii="Times New Roman" w:hAnsi="Times New Roman"/>
              <w:sz w:val="24"/>
              <w:szCs w:val="24"/>
              <w:lang w:val="pl-PL"/>
            </w:rPr>
          </w:rPrChange>
        </w:rPr>
        <w:t xml:space="preserve">giấy </w:t>
      </w:r>
      <w:r w:rsidRPr="00315FC1">
        <w:rPr>
          <w:rFonts w:ascii="Times New Roman" w:hAnsi="Times New Roman"/>
          <w:color w:val="0000FF"/>
          <w:sz w:val="24"/>
          <w:szCs w:val="24"/>
          <w:lang w:val="pl-PL"/>
          <w:rPrChange w:id="2092" w:author="ThaiNN" w:date="2008-12-09T15:09:00Z">
            <w:rPr>
              <w:rFonts w:ascii="Times New Roman" w:hAnsi="Times New Roman"/>
              <w:sz w:val="24"/>
              <w:szCs w:val="24"/>
              <w:lang w:val="pl-PL"/>
            </w:rPr>
          </w:rPrChange>
        </w:rPr>
        <w:t>phép tiếp cận nguồn gen theo quy định tại Điều 59 của Luật này.</w:t>
      </w:r>
    </w:p>
    <w:p w14:paraId="0720DAAB" w14:textId="77777777" w:rsidR="007C7F91" w:rsidRPr="00315FC1" w:rsidRDefault="007C7F91" w:rsidP="00AC391C">
      <w:pPr>
        <w:spacing w:before="60" w:after="60"/>
        <w:ind w:firstLine="720"/>
        <w:jc w:val="both"/>
        <w:rPr>
          <w:rFonts w:ascii="Times New Roman" w:hAnsi="Times New Roman"/>
          <w:color w:val="0000FF"/>
          <w:sz w:val="24"/>
          <w:szCs w:val="24"/>
          <w:lang w:val="pl-PL"/>
          <w:rPrChange w:id="209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094" w:author="ThaiNN" w:date="2008-12-09T15:09:00Z">
            <w:rPr>
              <w:rFonts w:ascii="Times New Roman" w:hAnsi="Times New Roman"/>
              <w:sz w:val="24"/>
              <w:szCs w:val="24"/>
              <w:lang w:val="pl-PL"/>
            </w:rPr>
          </w:rPrChange>
        </w:rPr>
        <w:t xml:space="preserve">5. </w:t>
      </w:r>
      <w:r w:rsidR="006C2C3F" w:rsidRPr="00315FC1">
        <w:rPr>
          <w:rFonts w:ascii="Times New Roman" w:hAnsi="Times New Roman"/>
          <w:color w:val="0000FF"/>
          <w:sz w:val="24"/>
          <w:szCs w:val="24"/>
          <w:lang w:val="pl-PL"/>
          <w:rPrChange w:id="2095" w:author="ThaiNN" w:date="2008-12-09T15:09:00Z">
            <w:rPr>
              <w:rFonts w:ascii="Times New Roman" w:hAnsi="Times New Roman"/>
              <w:sz w:val="24"/>
              <w:szCs w:val="24"/>
              <w:lang w:val="pl-PL"/>
            </w:rPr>
          </w:rPrChange>
        </w:rPr>
        <w:t>Tr</w:t>
      </w:r>
      <w:r w:rsidRPr="00315FC1">
        <w:rPr>
          <w:rFonts w:ascii="Times New Roman" w:hAnsi="Times New Roman"/>
          <w:color w:val="0000FF"/>
          <w:sz w:val="24"/>
          <w:szCs w:val="24"/>
          <w:lang w:val="pl-PL"/>
          <w:rPrChange w:id="2096" w:author="ThaiNN" w:date="2008-12-09T15:09:00Z">
            <w:rPr>
              <w:rFonts w:ascii="Times New Roman" w:hAnsi="Times New Roman"/>
              <w:sz w:val="24"/>
              <w:szCs w:val="24"/>
              <w:lang w:val="pl-PL"/>
            </w:rPr>
          </w:rPrChange>
        </w:rPr>
        <w:t xml:space="preserve">anh chấp, khiếu nại liên quan đến </w:t>
      </w:r>
      <w:r w:rsidR="006C2C3F" w:rsidRPr="00315FC1">
        <w:rPr>
          <w:rFonts w:ascii="Times New Roman" w:hAnsi="Times New Roman"/>
          <w:color w:val="0000FF"/>
          <w:sz w:val="24"/>
          <w:szCs w:val="24"/>
          <w:lang w:val="pl-PL"/>
          <w:rPrChange w:id="2097" w:author="ThaiNN" w:date="2008-12-09T15:09:00Z">
            <w:rPr>
              <w:rFonts w:ascii="Times New Roman" w:hAnsi="Times New Roman"/>
              <w:sz w:val="24"/>
              <w:szCs w:val="24"/>
              <w:lang w:val="pl-PL"/>
            </w:rPr>
          </w:rPrChange>
        </w:rPr>
        <w:t xml:space="preserve">việc </w:t>
      </w:r>
      <w:r w:rsidRPr="00315FC1">
        <w:rPr>
          <w:rFonts w:ascii="Times New Roman" w:hAnsi="Times New Roman"/>
          <w:color w:val="0000FF"/>
          <w:sz w:val="24"/>
          <w:szCs w:val="24"/>
          <w:lang w:val="pl-PL"/>
          <w:rPrChange w:id="2098" w:author="ThaiNN" w:date="2008-12-09T15:09:00Z">
            <w:rPr>
              <w:rFonts w:ascii="Times New Roman" w:hAnsi="Times New Roman"/>
              <w:sz w:val="24"/>
              <w:szCs w:val="24"/>
              <w:lang w:val="pl-PL"/>
            </w:rPr>
          </w:rPrChange>
        </w:rPr>
        <w:t xml:space="preserve">tiếp cận nguồn gen và chia sẻ lợi ích được giải quyết theo quy định của pháp luật Việt Nam và điều ước quốc tế mà </w:t>
      </w:r>
      <w:r w:rsidR="00710834" w:rsidRPr="00315FC1">
        <w:rPr>
          <w:rFonts w:ascii="Times New Roman" w:hAnsi="Times New Roman"/>
          <w:color w:val="0000FF"/>
          <w:sz w:val="24"/>
          <w:szCs w:val="24"/>
          <w:lang w:val="pl-PL"/>
          <w:rPrChange w:id="2099" w:author="ThaiNN" w:date="2008-12-09T15:09:00Z">
            <w:rPr>
              <w:rFonts w:ascii="Times New Roman" w:hAnsi="Times New Roman"/>
              <w:sz w:val="24"/>
              <w:szCs w:val="24"/>
              <w:lang w:val="pl-PL"/>
            </w:rPr>
          </w:rPrChange>
        </w:rPr>
        <w:t xml:space="preserve">Cộng hoà xã hội chủ nghĩa </w:t>
      </w:r>
      <w:r w:rsidRPr="00315FC1">
        <w:rPr>
          <w:rFonts w:ascii="Times New Roman" w:hAnsi="Times New Roman"/>
          <w:color w:val="0000FF"/>
          <w:sz w:val="24"/>
          <w:szCs w:val="24"/>
          <w:lang w:val="pl-PL"/>
          <w:rPrChange w:id="2100" w:author="ThaiNN" w:date="2008-12-09T15:09:00Z">
            <w:rPr>
              <w:rFonts w:ascii="Times New Roman" w:hAnsi="Times New Roman"/>
              <w:sz w:val="24"/>
              <w:szCs w:val="24"/>
              <w:lang w:val="pl-PL"/>
            </w:rPr>
          </w:rPrChange>
        </w:rPr>
        <w:t>Việt Nam là thành viên.</w:t>
      </w:r>
    </w:p>
    <w:p w14:paraId="12717C9C"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2101"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102" w:author="ThaiNN" w:date="2008-12-09T15:09:00Z">
            <w:rPr>
              <w:rFonts w:ascii="Times New Roman" w:hAnsi="Times New Roman"/>
              <w:b/>
              <w:sz w:val="24"/>
              <w:szCs w:val="24"/>
              <w:lang w:val="pl-PL"/>
            </w:rPr>
          </w:rPrChange>
        </w:rPr>
        <w:t>Điều 59. Giấy phép tiếp cận nguồn gen</w:t>
      </w:r>
    </w:p>
    <w:p w14:paraId="26C61FC6"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0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04" w:author="ThaiNN" w:date="2008-12-09T15:09:00Z">
            <w:rPr>
              <w:rFonts w:ascii="Times New Roman" w:hAnsi="Times New Roman"/>
              <w:sz w:val="24"/>
              <w:szCs w:val="24"/>
              <w:lang w:val="pl-PL"/>
            </w:rPr>
          </w:rPrChange>
        </w:rPr>
        <w:t xml:space="preserve">1. </w:t>
      </w:r>
      <w:r w:rsidR="0072708F" w:rsidRPr="00315FC1">
        <w:rPr>
          <w:rFonts w:ascii="Times New Roman" w:hAnsi="Times New Roman"/>
          <w:color w:val="0000FF"/>
          <w:sz w:val="24"/>
          <w:szCs w:val="24"/>
          <w:lang w:val="pl-PL"/>
          <w:rPrChange w:id="2105" w:author="ThaiNN" w:date="2008-12-09T15:09:00Z">
            <w:rPr>
              <w:rFonts w:ascii="Times New Roman" w:hAnsi="Times New Roman"/>
              <w:sz w:val="24"/>
              <w:szCs w:val="24"/>
              <w:lang w:val="pl-PL"/>
            </w:rPr>
          </w:rPrChange>
        </w:rPr>
        <w:t>Các đ</w:t>
      </w:r>
      <w:r w:rsidRPr="00315FC1">
        <w:rPr>
          <w:rFonts w:ascii="Times New Roman" w:hAnsi="Times New Roman"/>
          <w:color w:val="0000FF"/>
          <w:sz w:val="24"/>
          <w:szCs w:val="24"/>
          <w:lang w:val="pl-PL"/>
          <w:rPrChange w:id="2106" w:author="ThaiNN" w:date="2008-12-09T15:09:00Z">
            <w:rPr>
              <w:rFonts w:ascii="Times New Roman" w:hAnsi="Times New Roman"/>
              <w:sz w:val="24"/>
              <w:szCs w:val="24"/>
              <w:lang w:val="pl-PL"/>
            </w:rPr>
          </w:rPrChange>
        </w:rPr>
        <w:t>iều kiện để tổ chức, cá nhân được cấp giấy phép tiếp cận nguồn gen</w:t>
      </w:r>
      <w:r w:rsidR="0072708F" w:rsidRPr="00315FC1">
        <w:rPr>
          <w:rFonts w:ascii="Times New Roman" w:hAnsi="Times New Roman"/>
          <w:color w:val="0000FF"/>
          <w:sz w:val="24"/>
          <w:szCs w:val="24"/>
          <w:lang w:val="pl-PL"/>
          <w:rPrChange w:id="2107" w:author="ThaiNN" w:date="2008-12-09T15:09:00Z">
            <w:rPr>
              <w:rFonts w:ascii="Times New Roman" w:hAnsi="Times New Roman"/>
              <w:sz w:val="24"/>
              <w:szCs w:val="24"/>
              <w:lang w:val="pl-PL"/>
            </w:rPr>
          </w:rPrChange>
        </w:rPr>
        <w:t xml:space="preserve"> bao gồm</w:t>
      </w:r>
      <w:r w:rsidRPr="00315FC1">
        <w:rPr>
          <w:rFonts w:ascii="Times New Roman" w:hAnsi="Times New Roman"/>
          <w:color w:val="0000FF"/>
          <w:sz w:val="24"/>
          <w:szCs w:val="24"/>
          <w:lang w:val="pl-PL"/>
          <w:rPrChange w:id="2108" w:author="ThaiNN" w:date="2008-12-09T15:09:00Z">
            <w:rPr>
              <w:rFonts w:ascii="Times New Roman" w:hAnsi="Times New Roman"/>
              <w:sz w:val="24"/>
              <w:szCs w:val="24"/>
              <w:lang w:val="pl-PL"/>
            </w:rPr>
          </w:rPrChange>
        </w:rPr>
        <w:t>:</w:t>
      </w:r>
    </w:p>
    <w:p w14:paraId="19BDC420"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u w:val="single"/>
          <w:lang w:val="pl-PL"/>
          <w:rPrChange w:id="2109" w:author="ThaiNN" w:date="2008-12-09T15:09:00Z">
            <w:rPr>
              <w:rFonts w:ascii="Times New Roman" w:hAnsi="Times New Roman"/>
              <w:sz w:val="24"/>
              <w:szCs w:val="24"/>
              <w:u w:val="single"/>
              <w:lang w:val="pl-PL"/>
            </w:rPr>
          </w:rPrChange>
        </w:rPr>
      </w:pPr>
      <w:r w:rsidRPr="00315FC1">
        <w:rPr>
          <w:rFonts w:ascii="Times New Roman" w:hAnsi="Times New Roman"/>
          <w:color w:val="0000FF"/>
          <w:sz w:val="24"/>
          <w:szCs w:val="24"/>
          <w:lang w:val="pl-PL"/>
          <w:rPrChange w:id="2110" w:author="ThaiNN" w:date="2008-12-09T15:09:00Z">
            <w:rPr>
              <w:rFonts w:ascii="Times New Roman" w:hAnsi="Times New Roman"/>
              <w:sz w:val="24"/>
              <w:szCs w:val="24"/>
              <w:lang w:val="pl-PL"/>
            </w:rPr>
          </w:rPrChange>
        </w:rPr>
        <w:t>a) Đăng ký với cơ quan quản lý nhà nước có thẩm quyền</w:t>
      </w:r>
      <w:r w:rsidRPr="00315FC1">
        <w:rPr>
          <w:rFonts w:ascii="Times New Roman" w:hAnsi="Times New Roman"/>
          <w:color w:val="0000FF"/>
          <w:sz w:val="24"/>
          <w:szCs w:val="24"/>
          <w:u w:val="single"/>
          <w:lang w:val="pl-PL"/>
          <w:rPrChange w:id="2111" w:author="ThaiNN" w:date="2008-12-09T15:09:00Z">
            <w:rPr>
              <w:rFonts w:ascii="Times New Roman" w:hAnsi="Times New Roman"/>
              <w:sz w:val="24"/>
              <w:szCs w:val="24"/>
              <w:u w:val="single"/>
              <w:lang w:val="pl-PL"/>
            </w:rPr>
          </w:rPrChange>
        </w:rPr>
        <w:t>;</w:t>
      </w:r>
    </w:p>
    <w:p w14:paraId="2019C742"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1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13" w:author="ThaiNN" w:date="2008-12-09T15:09:00Z">
            <w:rPr>
              <w:rFonts w:ascii="Times New Roman" w:hAnsi="Times New Roman"/>
              <w:sz w:val="24"/>
              <w:szCs w:val="24"/>
              <w:lang w:val="pl-PL"/>
            </w:rPr>
          </w:rPrChange>
        </w:rPr>
        <w:t xml:space="preserve">b) Đã </w:t>
      </w:r>
      <w:r w:rsidR="0072708F" w:rsidRPr="00315FC1">
        <w:rPr>
          <w:rFonts w:ascii="Times New Roman" w:hAnsi="Times New Roman"/>
          <w:color w:val="0000FF"/>
          <w:sz w:val="24"/>
          <w:szCs w:val="24"/>
          <w:lang w:val="pl-PL"/>
          <w:rPrChange w:id="2114" w:author="ThaiNN" w:date="2008-12-09T15:09:00Z">
            <w:rPr>
              <w:rFonts w:ascii="Times New Roman" w:hAnsi="Times New Roman"/>
              <w:sz w:val="24"/>
              <w:szCs w:val="24"/>
              <w:lang w:val="pl-PL"/>
            </w:rPr>
          </w:rPrChange>
        </w:rPr>
        <w:t>ký hợp đồng tiếp cận nguồn gen và chia sẻ lợi ích</w:t>
      </w:r>
      <w:r w:rsidRPr="00315FC1">
        <w:rPr>
          <w:rFonts w:ascii="Times New Roman" w:hAnsi="Times New Roman"/>
          <w:color w:val="0000FF"/>
          <w:sz w:val="24"/>
          <w:szCs w:val="24"/>
          <w:lang w:val="pl-PL"/>
          <w:rPrChange w:id="2115" w:author="ThaiNN" w:date="2008-12-09T15:09:00Z">
            <w:rPr>
              <w:rFonts w:ascii="Times New Roman" w:hAnsi="Times New Roman"/>
              <w:sz w:val="24"/>
              <w:szCs w:val="24"/>
              <w:lang w:val="pl-PL"/>
            </w:rPr>
          </w:rPrChange>
        </w:rPr>
        <w:t xml:space="preserve"> với tổ chức, hộ gia đình, cá nhân được giao quản lý nguồn gen;</w:t>
      </w:r>
    </w:p>
    <w:p w14:paraId="17FDFB55"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1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17" w:author="ThaiNN" w:date="2008-12-09T15:09:00Z">
            <w:rPr>
              <w:rFonts w:ascii="Times New Roman" w:hAnsi="Times New Roman"/>
              <w:sz w:val="24"/>
              <w:szCs w:val="24"/>
              <w:lang w:val="pl-PL"/>
            </w:rPr>
          </w:rPrChange>
        </w:rPr>
        <w:t xml:space="preserve">c) Việc tiếp cận nguồn gen không </w:t>
      </w:r>
      <w:r w:rsidR="00E43DA4" w:rsidRPr="00315FC1">
        <w:rPr>
          <w:rFonts w:ascii="Times New Roman" w:hAnsi="Times New Roman"/>
          <w:color w:val="0000FF"/>
          <w:sz w:val="24"/>
          <w:szCs w:val="24"/>
          <w:lang w:val="pl-PL"/>
          <w:rPrChange w:id="2118" w:author="ThaiNN" w:date="2008-12-09T15:09:00Z">
            <w:rPr>
              <w:rFonts w:ascii="Times New Roman" w:hAnsi="Times New Roman"/>
              <w:sz w:val="24"/>
              <w:szCs w:val="24"/>
              <w:lang w:val="pl-PL"/>
            </w:rPr>
          </w:rPrChange>
        </w:rPr>
        <w:t>thuộc</w:t>
      </w:r>
      <w:r w:rsidRPr="00315FC1">
        <w:rPr>
          <w:rFonts w:ascii="Times New Roman" w:hAnsi="Times New Roman"/>
          <w:color w:val="0000FF"/>
          <w:sz w:val="24"/>
          <w:szCs w:val="24"/>
          <w:lang w:val="pl-PL"/>
          <w:rPrChange w:id="2119" w:author="ThaiNN" w:date="2008-12-09T15:09:00Z">
            <w:rPr>
              <w:rFonts w:ascii="Times New Roman" w:hAnsi="Times New Roman"/>
              <w:sz w:val="24"/>
              <w:szCs w:val="24"/>
              <w:lang w:val="pl-PL"/>
            </w:rPr>
          </w:rPrChange>
        </w:rPr>
        <w:t xml:space="preserve"> </w:t>
      </w:r>
      <w:r w:rsidR="00E43DA4" w:rsidRPr="00315FC1">
        <w:rPr>
          <w:rFonts w:ascii="Times New Roman" w:hAnsi="Times New Roman"/>
          <w:color w:val="0000FF"/>
          <w:sz w:val="24"/>
          <w:szCs w:val="24"/>
          <w:lang w:val="pl-PL"/>
          <w:rPrChange w:id="2120" w:author="ThaiNN" w:date="2008-12-09T15:09:00Z">
            <w:rPr>
              <w:rFonts w:ascii="Times New Roman" w:hAnsi="Times New Roman"/>
              <w:sz w:val="24"/>
              <w:szCs w:val="24"/>
              <w:lang w:val="pl-PL"/>
            </w:rPr>
          </w:rPrChange>
        </w:rPr>
        <w:t xml:space="preserve">một trong các trường hợp </w:t>
      </w:r>
      <w:r w:rsidRPr="00315FC1">
        <w:rPr>
          <w:rFonts w:ascii="Times New Roman" w:hAnsi="Times New Roman"/>
          <w:color w:val="0000FF"/>
          <w:sz w:val="24"/>
          <w:szCs w:val="24"/>
          <w:lang w:val="pl-PL"/>
          <w:rPrChange w:id="2121" w:author="ThaiNN" w:date="2008-12-09T15:09:00Z">
            <w:rPr>
              <w:rFonts w:ascii="Times New Roman" w:hAnsi="Times New Roman"/>
              <w:sz w:val="24"/>
              <w:szCs w:val="24"/>
              <w:lang w:val="pl-PL"/>
            </w:rPr>
          </w:rPrChange>
        </w:rPr>
        <w:t>quy định tại khoản 4 Điều này.</w:t>
      </w:r>
    </w:p>
    <w:p w14:paraId="059FA2E1"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2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23" w:author="ThaiNN" w:date="2008-12-09T15:09:00Z">
            <w:rPr>
              <w:rFonts w:ascii="Times New Roman" w:hAnsi="Times New Roman"/>
              <w:sz w:val="24"/>
              <w:szCs w:val="24"/>
              <w:lang w:val="pl-PL"/>
            </w:rPr>
          </w:rPrChange>
        </w:rPr>
        <w:t>2. Hồ sơ đề nghị cấp giấy phép tiếp cận nguồn gen gồm có:</w:t>
      </w:r>
    </w:p>
    <w:p w14:paraId="583851A7"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2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25" w:author="ThaiNN" w:date="2008-12-09T15:09:00Z">
            <w:rPr>
              <w:rFonts w:ascii="Times New Roman" w:hAnsi="Times New Roman"/>
              <w:sz w:val="24"/>
              <w:szCs w:val="24"/>
              <w:lang w:val="pl-PL"/>
            </w:rPr>
          </w:rPrChange>
        </w:rPr>
        <w:t xml:space="preserve">a) </w:t>
      </w:r>
      <w:r w:rsidR="0072708F" w:rsidRPr="00315FC1">
        <w:rPr>
          <w:rFonts w:ascii="Times New Roman" w:hAnsi="Times New Roman"/>
          <w:color w:val="0000FF"/>
          <w:sz w:val="24"/>
          <w:szCs w:val="24"/>
          <w:lang w:val="pl-PL"/>
          <w:rPrChange w:id="2126" w:author="ThaiNN" w:date="2008-12-09T15:09:00Z">
            <w:rPr>
              <w:rFonts w:ascii="Times New Roman" w:hAnsi="Times New Roman"/>
              <w:sz w:val="24"/>
              <w:szCs w:val="24"/>
              <w:lang w:val="pl-PL"/>
            </w:rPr>
          </w:rPrChange>
        </w:rPr>
        <w:t>Đơn</w:t>
      </w:r>
      <w:r w:rsidRPr="00315FC1">
        <w:rPr>
          <w:rFonts w:ascii="Times New Roman" w:hAnsi="Times New Roman"/>
          <w:color w:val="0000FF"/>
          <w:sz w:val="24"/>
          <w:szCs w:val="24"/>
          <w:lang w:val="pl-PL"/>
          <w:rPrChange w:id="2127" w:author="ThaiNN" w:date="2008-12-09T15:09:00Z">
            <w:rPr>
              <w:rFonts w:ascii="Times New Roman" w:hAnsi="Times New Roman"/>
              <w:sz w:val="24"/>
              <w:szCs w:val="24"/>
              <w:lang w:val="pl-PL"/>
            </w:rPr>
          </w:rPrChange>
        </w:rPr>
        <w:t xml:space="preserve"> đề nghị tiếp cận nguồn gen;</w:t>
      </w:r>
    </w:p>
    <w:p w14:paraId="03A14B30"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2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29" w:author="ThaiNN" w:date="2008-12-09T15:09:00Z">
            <w:rPr>
              <w:rFonts w:ascii="Times New Roman" w:hAnsi="Times New Roman"/>
              <w:sz w:val="24"/>
              <w:szCs w:val="24"/>
              <w:lang w:val="pl-PL"/>
            </w:rPr>
          </w:rPrChange>
        </w:rPr>
        <w:t xml:space="preserve">b) Bản sao </w:t>
      </w:r>
      <w:r w:rsidR="0072708F" w:rsidRPr="00315FC1">
        <w:rPr>
          <w:rFonts w:ascii="Times New Roman" w:hAnsi="Times New Roman"/>
          <w:color w:val="0000FF"/>
          <w:sz w:val="24"/>
          <w:szCs w:val="24"/>
          <w:lang w:val="pl-PL"/>
          <w:rPrChange w:id="2130" w:author="ThaiNN" w:date="2008-12-09T15:09:00Z">
            <w:rPr>
              <w:rFonts w:ascii="Times New Roman" w:hAnsi="Times New Roman"/>
              <w:sz w:val="24"/>
              <w:szCs w:val="24"/>
              <w:lang w:val="pl-PL"/>
            </w:rPr>
          </w:rPrChange>
        </w:rPr>
        <w:t>hợp đồng tiếp cận nguồn gen và chia sẻ lợi ích</w:t>
      </w:r>
      <w:r w:rsidRPr="00315FC1">
        <w:rPr>
          <w:rFonts w:ascii="Times New Roman" w:hAnsi="Times New Roman"/>
          <w:color w:val="0000FF"/>
          <w:sz w:val="24"/>
          <w:szCs w:val="24"/>
          <w:lang w:val="pl-PL"/>
          <w:rPrChange w:id="2131" w:author="ThaiNN" w:date="2008-12-09T15:09:00Z">
            <w:rPr>
              <w:rFonts w:ascii="Times New Roman" w:hAnsi="Times New Roman"/>
              <w:sz w:val="24"/>
              <w:szCs w:val="24"/>
              <w:lang w:val="pl-PL"/>
            </w:rPr>
          </w:rPrChange>
        </w:rPr>
        <w:t xml:space="preserve"> với tổ chức, hộ gia đình, cá nhân được giao quản lý nguồn gen</w:t>
      </w:r>
      <w:r w:rsidR="0026699B" w:rsidRPr="00315FC1">
        <w:rPr>
          <w:rFonts w:ascii="Times New Roman" w:hAnsi="Times New Roman"/>
          <w:color w:val="0000FF"/>
          <w:sz w:val="24"/>
          <w:szCs w:val="24"/>
          <w:lang w:val="pl-PL"/>
          <w:rPrChange w:id="2132" w:author="ThaiNN" w:date="2008-12-09T15:09:00Z">
            <w:rPr>
              <w:rFonts w:ascii="Times New Roman" w:hAnsi="Times New Roman"/>
              <w:sz w:val="24"/>
              <w:szCs w:val="24"/>
              <w:lang w:val="pl-PL"/>
            </w:rPr>
          </w:rPrChange>
        </w:rPr>
        <w:t>.</w:t>
      </w:r>
    </w:p>
    <w:p w14:paraId="5DCE29E8"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3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34" w:author="ThaiNN" w:date="2008-12-09T15:09:00Z">
            <w:rPr>
              <w:rFonts w:ascii="Times New Roman" w:hAnsi="Times New Roman"/>
              <w:sz w:val="24"/>
              <w:szCs w:val="24"/>
              <w:lang w:val="pl-PL"/>
            </w:rPr>
          </w:rPrChange>
        </w:rPr>
        <w:t xml:space="preserve">3. Giấy phép tiếp cận nguồn gen </w:t>
      </w:r>
      <w:r w:rsidR="006C2C3F" w:rsidRPr="00315FC1">
        <w:rPr>
          <w:rFonts w:ascii="Times New Roman" w:hAnsi="Times New Roman"/>
          <w:color w:val="0000FF"/>
          <w:sz w:val="24"/>
          <w:szCs w:val="24"/>
          <w:lang w:val="pl-PL"/>
          <w:rPrChange w:id="2135" w:author="ThaiNN" w:date="2008-12-09T15:09:00Z">
            <w:rPr>
              <w:rFonts w:ascii="Times New Roman" w:hAnsi="Times New Roman"/>
              <w:sz w:val="24"/>
              <w:szCs w:val="24"/>
              <w:lang w:val="pl-PL"/>
            </w:rPr>
          </w:rPrChange>
        </w:rPr>
        <w:t xml:space="preserve">phải </w:t>
      </w:r>
      <w:r w:rsidRPr="00315FC1">
        <w:rPr>
          <w:rFonts w:ascii="Times New Roman" w:hAnsi="Times New Roman"/>
          <w:color w:val="0000FF"/>
          <w:sz w:val="24"/>
          <w:szCs w:val="24"/>
          <w:lang w:val="pl-PL"/>
          <w:rPrChange w:id="2136" w:author="ThaiNN" w:date="2008-12-09T15:09:00Z">
            <w:rPr>
              <w:rFonts w:ascii="Times New Roman" w:hAnsi="Times New Roman"/>
              <w:sz w:val="24"/>
              <w:szCs w:val="24"/>
              <w:lang w:val="pl-PL"/>
            </w:rPr>
          </w:rPrChange>
        </w:rPr>
        <w:t>có các nội dung ch</w:t>
      </w:r>
      <w:r w:rsidR="0072708F" w:rsidRPr="00315FC1">
        <w:rPr>
          <w:rFonts w:ascii="Times New Roman" w:hAnsi="Times New Roman"/>
          <w:color w:val="0000FF"/>
          <w:sz w:val="24"/>
          <w:szCs w:val="24"/>
          <w:lang w:val="pl-PL"/>
          <w:rPrChange w:id="2137" w:author="ThaiNN" w:date="2008-12-09T15:09:00Z">
            <w:rPr>
              <w:rFonts w:ascii="Times New Roman" w:hAnsi="Times New Roman"/>
              <w:sz w:val="24"/>
              <w:szCs w:val="24"/>
              <w:lang w:val="pl-PL"/>
            </w:rPr>
          </w:rPrChange>
        </w:rPr>
        <w:t>ủ yếu</w:t>
      </w:r>
      <w:r w:rsidRPr="00315FC1">
        <w:rPr>
          <w:rFonts w:ascii="Times New Roman" w:hAnsi="Times New Roman"/>
          <w:color w:val="0000FF"/>
          <w:sz w:val="24"/>
          <w:szCs w:val="24"/>
          <w:lang w:val="pl-PL"/>
          <w:rPrChange w:id="2138" w:author="ThaiNN" w:date="2008-12-09T15:09:00Z">
            <w:rPr>
              <w:rFonts w:ascii="Times New Roman" w:hAnsi="Times New Roman"/>
              <w:sz w:val="24"/>
              <w:szCs w:val="24"/>
              <w:lang w:val="pl-PL"/>
            </w:rPr>
          </w:rPrChange>
        </w:rPr>
        <w:t xml:space="preserve"> sau đây:</w:t>
      </w:r>
    </w:p>
    <w:p w14:paraId="492A8F55" w14:textId="77777777" w:rsidR="0026699B"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3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40" w:author="ThaiNN" w:date="2008-12-09T15:09:00Z">
            <w:rPr>
              <w:rFonts w:ascii="Times New Roman" w:hAnsi="Times New Roman"/>
              <w:sz w:val="24"/>
              <w:szCs w:val="24"/>
              <w:lang w:val="pl-PL"/>
            </w:rPr>
          </w:rPrChange>
        </w:rPr>
        <w:t xml:space="preserve">a) </w:t>
      </w:r>
      <w:r w:rsidR="0026699B" w:rsidRPr="00315FC1">
        <w:rPr>
          <w:rFonts w:ascii="Times New Roman" w:hAnsi="Times New Roman"/>
          <w:color w:val="0000FF"/>
          <w:sz w:val="24"/>
          <w:szCs w:val="24"/>
          <w:lang w:val="pl-PL"/>
          <w:rPrChange w:id="2141" w:author="ThaiNN" w:date="2008-12-09T15:09:00Z">
            <w:rPr>
              <w:rFonts w:ascii="Times New Roman" w:hAnsi="Times New Roman"/>
              <w:sz w:val="24"/>
              <w:szCs w:val="24"/>
              <w:lang w:val="pl-PL"/>
            </w:rPr>
          </w:rPrChange>
        </w:rPr>
        <w:t>Mục đích sử dụng nguồn gen;</w:t>
      </w:r>
    </w:p>
    <w:p w14:paraId="00C998DC" w14:textId="77777777" w:rsidR="0026699B" w:rsidRPr="00315FC1" w:rsidRDefault="007C7F91" w:rsidP="0026699B">
      <w:pPr>
        <w:tabs>
          <w:tab w:val="num" w:pos="0"/>
        </w:tabs>
        <w:spacing w:before="60" w:after="60"/>
        <w:ind w:firstLine="720"/>
        <w:jc w:val="both"/>
        <w:outlineLvl w:val="1"/>
        <w:rPr>
          <w:rFonts w:ascii="Times New Roman" w:hAnsi="Times New Roman"/>
          <w:color w:val="0000FF"/>
          <w:sz w:val="24"/>
          <w:szCs w:val="24"/>
          <w:lang w:val="pl-PL"/>
          <w:rPrChange w:id="214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43" w:author="ThaiNN" w:date="2008-12-09T15:09:00Z">
            <w:rPr>
              <w:rFonts w:ascii="Times New Roman" w:hAnsi="Times New Roman"/>
              <w:sz w:val="24"/>
              <w:szCs w:val="24"/>
              <w:lang w:val="pl-PL"/>
            </w:rPr>
          </w:rPrChange>
        </w:rPr>
        <w:t xml:space="preserve">b) </w:t>
      </w:r>
      <w:r w:rsidR="0026699B" w:rsidRPr="00315FC1">
        <w:rPr>
          <w:rFonts w:ascii="Times New Roman" w:hAnsi="Times New Roman"/>
          <w:color w:val="0000FF"/>
          <w:sz w:val="24"/>
          <w:szCs w:val="24"/>
          <w:lang w:val="pl-PL"/>
          <w:rPrChange w:id="2144" w:author="ThaiNN" w:date="2008-12-09T15:09:00Z">
            <w:rPr>
              <w:rFonts w:ascii="Times New Roman" w:hAnsi="Times New Roman"/>
              <w:sz w:val="24"/>
              <w:szCs w:val="24"/>
              <w:lang w:val="pl-PL"/>
            </w:rPr>
          </w:rPrChange>
        </w:rPr>
        <w:t>Nguồn gen được tiếp cận và khối lượng thu thập;</w:t>
      </w:r>
    </w:p>
    <w:p w14:paraId="50F9CF64" w14:textId="77777777" w:rsidR="0026699B" w:rsidRPr="00315FC1" w:rsidRDefault="007C7F91" w:rsidP="0026699B">
      <w:pPr>
        <w:tabs>
          <w:tab w:val="num" w:pos="0"/>
        </w:tabs>
        <w:spacing w:before="60" w:after="60"/>
        <w:ind w:firstLine="720"/>
        <w:jc w:val="both"/>
        <w:outlineLvl w:val="1"/>
        <w:rPr>
          <w:rFonts w:ascii="Times New Roman" w:hAnsi="Times New Roman"/>
          <w:color w:val="0000FF"/>
          <w:sz w:val="24"/>
          <w:szCs w:val="24"/>
          <w:lang w:val="pl-PL"/>
          <w:rPrChange w:id="214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46" w:author="ThaiNN" w:date="2008-12-09T15:09:00Z">
            <w:rPr>
              <w:rFonts w:ascii="Times New Roman" w:hAnsi="Times New Roman"/>
              <w:sz w:val="24"/>
              <w:szCs w:val="24"/>
              <w:lang w:val="pl-PL"/>
            </w:rPr>
          </w:rPrChange>
        </w:rPr>
        <w:t xml:space="preserve">c) </w:t>
      </w:r>
      <w:r w:rsidR="0026699B" w:rsidRPr="00315FC1">
        <w:rPr>
          <w:rFonts w:ascii="Times New Roman" w:hAnsi="Times New Roman"/>
          <w:color w:val="0000FF"/>
          <w:sz w:val="24"/>
          <w:szCs w:val="24"/>
          <w:lang w:val="pl-PL"/>
          <w:rPrChange w:id="2147" w:author="ThaiNN" w:date="2008-12-09T15:09:00Z">
            <w:rPr>
              <w:rFonts w:ascii="Times New Roman" w:hAnsi="Times New Roman"/>
              <w:sz w:val="24"/>
              <w:szCs w:val="24"/>
              <w:lang w:val="pl-PL"/>
            </w:rPr>
          </w:rPrChange>
        </w:rPr>
        <w:t xml:space="preserve">Địa điểm tiếp cận nguồn gen; </w:t>
      </w:r>
    </w:p>
    <w:p w14:paraId="1A961443"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4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49" w:author="ThaiNN" w:date="2008-12-09T15:09:00Z">
            <w:rPr>
              <w:rFonts w:ascii="Times New Roman" w:hAnsi="Times New Roman"/>
              <w:sz w:val="24"/>
              <w:szCs w:val="24"/>
              <w:lang w:val="pl-PL"/>
            </w:rPr>
          </w:rPrChange>
        </w:rPr>
        <w:t xml:space="preserve">d) </w:t>
      </w:r>
      <w:r w:rsidR="00594AF3" w:rsidRPr="00315FC1">
        <w:rPr>
          <w:rFonts w:ascii="Times New Roman" w:hAnsi="Times New Roman"/>
          <w:color w:val="0000FF"/>
          <w:sz w:val="24"/>
          <w:szCs w:val="24"/>
          <w:lang w:val="pl-PL"/>
          <w:rPrChange w:id="2150" w:author="ThaiNN" w:date="2008-12-09T15:09:00Z">
            <w:rPr>
              <w:rFonts w:ascii="Times New Roman" w:hAnsi="Times New Roman"/>
              <w:sz w:val="24"/>
              <w:szCs w:val="24"/>
              <w:lang w:val="pl-PL"/>
            </w:rPr>
          </w:rPrChange>
        </w:rPr>
        <w:t>C</w:t>
      </w:r>
      <w:r w:rsidRPr="00315FC1">
        <w:rPr>
          <w:rFonts w:ascii="Times New Roman" w:hAnsi="Times New Roman"/>
          <w:color w:val="0000FF"/>
          <w:sz w:val="24"/>
          <w:szCs w:val="24"/>
          <w:lang w:val="pl-PL"/>
          <w:rPrChange w:id="2151" w:author="ThaiNN" w:date="2008-12-09T15:09:00Z">
            <w:rPr>
              <w:rFonts w:ascii="Times New Roman" w:hAnsi="Times New Roman"/>
              <w:sz w:val="24"/>
              <w:szCs w:val="24"/>
              <w:lang w:val="pl-PL"/>
            </w:rPr>
          </w:rPrChange>
        </w:rPr>
        <w:t>ác hoạt động được thực hiện liên quan đến nguồn gen;</w:t>
      </w:r>
    </w:p>
    <w:p w14:paraId="0A94009F" w14:textId="77777777" w:rsidR="007C7F91" w:rsidRPr="00315FC1" w:rsidRDefault="00710834" w:rsidP="00AC391C">
      <w:pPr>
        <w:tabs>
          <w:tab w:val="num" w:pos="0"/>
        </w:tabs>
        <w:spacing w:before="60" w:after="60"/>
        <w:ind w:firstLine="720"/>
        <w:jc w:val="both"/>
        <w:outlineLvl w:val="1"/>
        <w:rPr>
          <w:rFonts w:ascii="Times New Roman" w:hAnsi="Times New Roman"/>
          <w:color w:val="0000FF"/>
          <w:sz w:val="24"/>
          <w:szCs w:val="24"/>
          <w:lang w:val="pl-PL"/>
          <w:rPrChange w:id="215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53" w:author="ThaiNN" w:date="2008-12-09T15:09:00Z">
            <w:rPr>
              <w:rFonts w:ascii="Times New Roman" w:hAnsi="Times New Roman"/>
              <w:sz w:val="24"/>
              <w:szCs w:val="24"/>
              <w:lang w:val="pl-PL"/>
            </w:rPr>
          </w:rPrChange>
        </w:rPr>
        <w:t>đ</w:t>
      </w:r>
      <w:r w:rsidR="007C7F91" w:rsidRPr="00315FC1">
        <w:rPr>
          <w:rFonts w:ascii="Times New Roman" w:hAnsi="Times New Roman"/>
          <w:color w:val="0000FF"/>
          <w:sz w:val="24"/>
          <w:szCs w:val="24"/>
          <w:lang w:val="pl-PL"/>
          <w:rPrChange w:id="2154" w:author="ThaiNN" w:date="2008-12-09T15:09:00Z">
            <w:rPr>
              <w:rFonts w:ascii="Times New Roman" w:hAnsi="Times New Roman"/>
              <w:sz w:val="24"/>
              <w:szCs w:val="24"/>
              <w:lang w:val="pl-PL"/>
            </w:rPr>
          </w:rPrChange>
        </w:rPr>
        <w:t xml:space="preserve">) </w:t>
      </w:r>
      <w:r w:rsidR="007B6D18" w:rsidRPr="00315FC1">
        <w:rPr>
          <w:rFonts w:ascii="Times New Roman" w:hAnsi="Times New Roman"/>
          <w:color w:val="0000FF"/>
          <w:sz w:val="24"/>
          <w:szCs w:val="24"/>
          <w:lang w:val="pl-PL"/>
          <w:rPrChange w:id="2155" w:author="ThaiNN" w:date="2008-12-09T15:09:00Z">
            <w:rPr>
              <w:rFonts w:ascii="Times New Roman" w:hAnsi="Times New Roman"/>
              <w:sz w:val="24"/>
              <w:szCs w:val="24"/>
              <w:lang w:val="pl-PL"/>
            </w:rPr>
          </w:rPrChange>
        </w:rPr>
        <w:t>Đ</w:t>
      </w:r>
      <w:r w:rsidR="007C7F91" w:rsidRPr="00315FC1">
        <w:rPr>
          <w:rFonts w:ascii="Times New Roman" w:hAnsi="Times New Roman"/>
          <w:color w:val="0000FF"/>
          <w:sz w:val="24"/>
          <w:szCs w:val="24"/>
          <w:lang w:val="pl-PL"/>
          <w:rPrChange w:id="2156" w:author="ThaiNN" w:date="2008-12-09T15:09:00Z">
            <w:rPr>
              <w:rFonts w:ascii="Times New Roman" w:hAnsi="Times New Roman"/>
              <w:sz w:val="24"/>
              <w:szCs w:val="24"/>
              <w:lang w:val="pl-PL"/>
            </w:rPr>
          </w:rPrChange>
        </w:rPr>
        <w:t>ịnh kỳ báo cáo kết quả nghiên cứu phát triển, sản xuất sản phẩm thương mại</w:t>
      </w:r>
      <w:r w:rsidR="007B6D18" w:rsidRPr="00315FC1">
        <w:rPr>
          <w:rFonts w:ascii="Times New Roman" w:hAnsi="Times New Roman"/>
          <w:color w:val="0000FF"/>
          <w:sz w:val="24"/>
          <w:szCs w:val="24"/>
          <w:lang w:val="pl-PL"/>
          <w:rPrChange w:id="2157" w:author="ThaiNN" w:date="2008-12-09T15:09:00Z">
            <w:rPr>
              <w:rFonts w:ascii="Times New Roman" w:hAnsi="Times New Roman"/>
              <w:sz w:val="24"/>
              <w:szCs w:val="24"/>
              <w:lang w:val="pl-PL"/>
            </w:rPr>
          </w:rPrChange>
        </w:rPr>
        <w:t xml:space="preserve"> </w:t>
      </w:r>
      <w:r w:rsidR="004B439A" w:rsidRPr="00315FC1">
        <w:rPr>
          <w:rFonts w:ascii="Times New Roman" w:hAnsi="Times New Roman"/>
          <w:color w:val="0000FF"/>
          <w:sz w:val="24"/>
          <w:szCs w:val="24"/>
          <w:lang w:val="pl-PL"/>
          <w:rPrChange w:id="2158" w:author="ThaiNN" w:date="2008-12-09T15:09:00Z">
            <w:rPr>
              <w:rFonts w:ascii="Times New Roman" w:hAnsi="Times New Roman"/>
              <w:sz w:val="24"/>
              <w:szCs w:val="24"/>
              <w:lang w:val="pl-PL"/>
            </w:rPr>
          </w:rPrChange>
        </w:rPr>
        <w:t>liên quan đến nguồn gen được tiếp cận</w:t>
      </w:r>
      <w:r w:rsidR="007C7F91" w:rsidRPr="00315FC1">
        <w:rPr>
          <w:rFonts w:ascii="Times New Roman" w:hAnsi="Times New Roman"/>
          <w:color w:val="0000FF"/>
          <w:sz w:val="24"/>
          <w:szCs w:val="24"/>
          <w:lang w:val="pl-PL"/>
          <w:rPrChange w:id="2159" w:author="ThaiNN" w:date="2008-12-09T15:09:00Z">
            <w:rPr>
              <w:rFonts w:ascii="Times New Roman" w:hAnsi="Times New Roman"/>
              <w:sz w:val="24"/>
              <w:szCs w:val="24"/>
              <w:lang w:val="pl-PL"/>
            </w:rPr>
          </w:rPrChange>
        </w:rPr>
        <w:t>.</w:t>
      </w:r>
    </w:p>
    <w:p w14:paraId="6AE882AA"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6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61" w:author="ThaiNN" w:date="2008-12-09T15:09:00Z">
            <w:rPr>
              <w:rFonts w:ascii="Times New Roman" w:hAnsi="Times New Roman"/>
              <w:sz w:val="24"/>
              <w:szCs w:val="24"/>
              <w:lang w:val="pl-PL"/>
            </w:rPr>
          </w:rPrChange>
        </w:rPr>
        <w:t xml:space="preserve">4. </w:t>
      </w:r>
      <w:r w:rsidR="00703607" w:rsidRPr="00315FC1">
        <w:rPr>
          <w:rFonts w:ascii="Times New Roman" w:hAnsi="Times New Roman"/>
          <w:color w:val="0000FF"/>
          <w:sz w:val="24"/>
          <w:szCs w:val="24"/>
          <w:lang w:val="pl-PL"/>
          <w:rPrChange w:id="2162" w:author="ThaiNN" w:date="2008-12-09T15:09:00Z">
            <w:rPr>
              <w:rFonts w:ascii="Times New Roman" w:hAnsi="Times New Roman"/>
              <w:sz w:val="24"/>
              <w:szCs w:val="24"/>
              <w:lang w:val="pl-PL"/>
            </w:rPr>
          </w:rPrChange>
        </w:rPr>
        <w:t>Các trường hợp k</w:t>
      </w:r>
      <w:r w:rsidRPr="00315FC1">
        <w:rPr>
          <w:rFonts w:ascii="Times New Roman" w:hAnsi="Times New Roman"/>
          <w:color w:val="0000FF"/>
          <w:sz w:val="24"/>
          <w:szCs w:val="24"/>
          <w:lang w:val="pl-PL"/>
          <w:rPrChange w:id="2163" w:author="ThaiNN" w:date="2008-12-09T15:09:00Z">
            <w:rPr>
              <w:rFonts w:ascii="Times New Roman" w:hAnsi="Times New Roman"/>
              <w:sz w:val="24"/>
              <w:szCs w:val="24"/>
              <w:lang w:val="pl-PL"/>
            </w:rPr>
          </w:rPrChange>
        </w:rPr>
        <w:t>hông cấp giấy phép tiếp cận nguồn gen</w:t>
      </w:r>
      <w:r w:rsidR="004B439A" w:rsidRPr="00315FC1">
        <w:rPr>
          <w:rFonts w:ascii="Times New Roman" w:hAnsi="Times New Roman"/>
          <w:color w:val="0000FF"/>
          <w:sz w:val="24"/>
          <w:szCs w:val="24"/>
          <w:lang w:val="pl-PL"/>
          <w:rPrChange w:id="2164" w:author="ThaiNN" w:date="2008-12-09T15:09:00Z">
            <w:rPr>
              <w:rFonts w:ascii="Times New Roman" w:hAnsi="Times New Roman"/>
              <w:sz w:val="24"/>
              <w:szCs w:val="24"/>
              <w:lang w:val="pl-PL"/>
            </w:rPr>
          </w:rPrChange>
        </w:rPr>
        <w:t xml:space="preserve"> gồm có</w:t>
      </w:r>
      <w:r w:rsidR="00703607" w:rsidRPr="00315FC1">
        <w:rPr>
          <w:rFonts w:ascii="Times New Roman" w:hAnsi="Times New Roman"/>
          <w:color w:val="0000FF"/>
          <w:sz w:val="24"/>
          <w:szCs w:val="24"/>
          <w:lang w:val="pl-PL"/>
          <w:rPrChange w:id="2165" w:author="ThaiNN" w:date="2008-12-09T15:09:00Z">
            <w:rPr>
              <w:rFonts w:ascii="Times New Roman" w:hAnsi="Times New Roman"/>
              <w:sz w:val="24"/>
              <w:szCs w:val="24"/>
              <w:lang w:val="pl-PL"/>
            </w:rPr>
          </w:rPrChange>
        </w:rPr>
        <w:t>:</w:t>
      </w:r>
    </w:p>
    <w:p w14:paraId="74E9A8B8" w14:textId="77777777" w:rsidR="007C7F91" w:rsidRPr="00315FC1" w:rsidRDefault="007C7F91" w:rsidP="00AC391C">
      <w:pPr>
        <w:tabs>
          <w:tab w:val="num" w:pos="0"/>
        </w:tabs>
        <w:spacing w:before="60" w:after="60"/>
        <w:ind w:firstLine="720"/>
        <w:jc w:val="both"/>
        <w:outlineLvl w:val="1"/>
        <w:rPr>
          <w:rFonts w:ascii="Times New Roman" w:hAnsi="Times New Roman"/>
          <w:color w:val="0000FF"/>
          <w:spacing w:val="-6"/>
          <w:sz w:val="24"/>
          <w:szCs w:val="24"/>
          <w:lang w:val="pl-PL"/>
          <w:rPrChange w:id="2166" w:author="ThaiNN" w:date="2008-12-09T15:09:00Z">
            <w:rPr>
              <w:rFonts w:ascii="Times New Roman" w:hAnsi="Times New Roman"/>
              <w:spacing w:val="-6"/>
              <w:sz w:val="24"/>
              <w:szCs w:val="24"/>
              <w:lang w:val="pl-PL"/>
            </w:rPr>
          </w:rPrChange>
        </w:rPr>
      </w:pPr>
      <w:r w:rsidRPr="00315FC1">
        <w:rPr>
          <w:rFonts w:ascii="Times New Roman" w:hAnsi="Times New Roman"/>
          <w:color w:val="0000FF"/>
          <w:spacing w:val="-6"/>
          <w:sz w:val="24"/>
          <w:szCs w:val="24"/>
          <w:lang w:val="pl-PL"/>
          <w:rPrChange w:id="2167" w:author="ThaiNN" w:date="2008-12-09T15:09:00Z">
            <w:rPr>
              <w:rFonts w:ascii="Times New Roman" w:hAnsi="Times New Roman"/>
              <w:spacing w:val="-6"/>
              <w:sz w:val="24"/>
              <w:szCs w:val="24"/>
              <w:lang w:val="pl-PL"/>
            </w:rPr>
          </w:rPrChange>
        </w:rPr>
        <w:t xml:space="preserve">a) </w:t>
      </w:r>
      <w:r w:rsidR="004B439A" w:rsidRPr="00315FC1">
        <w:rPr>
          <w:rFonts w:ascii="Times New Roman" w:hAnsi="Times New Roman"/>
          <w:color w:val="0000FF"/>
          <w:spacing w:val="-6"/>
          <w:sz w:val="24"/>
          <w:szCs w:val="24"/>
          <w:lang w:val="pl-PL"/>
          <w:rPrChange w:id="2168" w:author="ThaiNN" w:date="2008-12-09T15:09:00Z">
            <w:rPr>
              <w:rFonts w:ascii="Times New Roman" w:hAnsi="Times New Roman"/>
              <w:spacing w:val="-6"/>
              <w:sz w:val="24"/>
              <w:szCs w:val="24"/>
              <w:lang w:val="pl-PL"/>
            </w:rPr>
          </w:rPrChange>
        </w:rPr>
        <w:t>N</w:t>
      </w:r>
      <w:r w:rsidRPr="00315FC1">
        <w:rPr>
          <w:rFonts w:ascii="Times New Roman" w:hAnsi="Times New Roman"/>
          <w:color w:val="0000FF"/>
          <w:spacing w:val="-6"/>
          <w:sz w:val="24"/>
          <w:szCs w:val="24"/>
          <w:lang w:val="pl-PL"/>
          <w:rPrChange w:id="2169" w:author="ThaiNN" w:date="2008-12-09T15:09:00Z">
            <w:rPr>
              <w:rFonts w:ascii="Times New Roman" w:hAnsi="Times New Roman"/>
              <w:spacing w:val="-6"/>
              <w:sz w:val="24"/>
              <w:szCs w:val="24"/>
              <w:lang w:val="pl-PL"/>
            </w:rPr>
          </w:rPrChange>
        </w:rPr>
        <w:t>guồn gen</w:t>
      </w:r>
      <w:r w:rsidR="004B439A" w:rsidRPr="00315FC1">
        <w:rPr>
          <w:rFonts w:ascii="Times New Roman" w:hAnsi="Times New Roman"/>
          <w:color w:val="0000FF"/>
          <w:spacing w:val="-6"/>
          <w:sz w:val="24"/>
          <w:szCs w:val="24"/>
          <w:lang w:val="pl-PL"/>
          <w:rPrChange w:id="2170" w:author="ThaiNN" w:date="2008-12-09T15:09:00Z">
            <w:rPr>
              <w:rFonts w:ascii="Times New Roman" w:hAnsi="Times New Roman"/>
              <w:spacing w:val="-6"/>
              <w:sz w:val="24"/>
              <w:szCs w:val="24"/>
              <w:lang w:val="pl-PL"/>
            </w:rPr>
          </w:rPrChange>
        </w:rPr>
        <w:t xml:space="preserve"> của loài</w:t>
      </w:r>
      <w:r w:rsidRPr="00315FC1">
        <w:rPr>
          <w:rFonts w:ascii="Times New Roman" w:hAnsi="Times New Roman"/>
          <w:color w:val="0000FF"/>
          <w:spacing w:val="-6"/>
          <w:sz w:val="24"/>
          <w:szCs w:val="24"/>
          <w:lang w:val="pl-PL"/>
          <w:rPrChange w:id="2171" w:author="ThaiNN" w:date="2008-12-09T15:09:00Z">
            <w:rPr>
              <w:rFonts w:ascii="Times New Roman" w:hAnsi="Times New Roman"/>
              <w:spacing w:val="-6"/>
              <w:sz w:val="24"/>
              <w:szCs w:val="24"/>
              <w:lang w:val="pl-PL"/>
            </w:rPr>
          </w:rPrChange>
        </w:rPr>
        <w:t xml:space="preserve"> thuộc Danh mục loài nguy cấp, quý, hiếm được ưu tiên bảo vệ</w:t>
      </w:r>
      <w:r w:rsidR="00A50125" w:rsidRPr="00315FC1">
        <w:rPr>
          <w:rFonts w:ascii="Times New Roman" w:hAnsi="Times New Roman"/>
          <w:color w:val="0000FF"/>
          <w:spacing w:val="-6"/>
          <w:sz w:val="24"/>
          <w:szCs w:val="24"/>
          <w:lang w:val="pl-PL"/>
          <w:rPrChange w:id="2172" w:author="ThaiNN" w:date="2008-12-09T15:09:00Z">
            <w:rPr>
              <w:rFonts w:ascii="Times New Roman" w:hAnsi="Times New Roman"/>
              <w:spacing w:val="-6"/>
              <w:sz w:val="24"/>
              <w:szCs w:val="24"/>
              <w:lang w:val="pl-PL"/>
            </w:rPr>
          </w:rPrChange>
        </w:rPr>
        <w:t>,</w:t>
      </w:r>
      <w:r w:rsidR="00A808A5" w:rsidRPr="00315FC1">
        <w:rPr>
          <w:rFonts w:ascii="Times New Roman" w:hAnsi="Times New Roman"/>
          <w:color w:val="0000FF"/>
          <w:spacing w:val="-6"/>
          <w:sz w:val="24"/>
          <w:szCs w:val="24"/>
          <w:lang w:val="pl-PL"/>
          <w:rPrChange w:id="2173" w:author="ThaiNN" w:date="2008-12-09T15:09:00Z">
            <w:rPr>
              <w:rFonts w:ascii="Times New Roman" w:hAnsi="Times New Roman"/>
              <w:spacing w:val="-6"/>
              <w:sz w:val="24"/>
              <w:szCs w:val="24"/>
              <w:lang w:val="pl-PL"/>
            </w:rPr>
          </w:rPrChange>
        </w:rPr>
        <w:t xml:space="preserve"> trừ trường hợp được cơ quan nhà nước có thẩm quyền cho phép</w:t>
      </w:r>
      <w:r w:rsidRPr="00315FC1">
        <w:rPr>
          <w:rFonts w:ascii="Times New Roman" w:hAnsi="Times New Roman"/>
          <w:color w:val="0000FF"/>
          <w:spacing w:val="-6"/>
          <w:sz w:val="24"/>
          <w:szCs w:val="24"/>
          <w:lang w:val="pl-PL"/>
          <w:rPrChange w:id="2174" w:author="ThaiNN" w:date="2008-12-09T15:09:00Z">
            <w:rPr>
              <w:rFonts w:ascii="Times New Roman" w:hAnsi="Times New Roman"/>
              <w:spacing w:val="-6"/>
              <w:sz w:val="24"/>
              <w:szCs w:val="24"/>
              <w:lang w:val="pl-PL"/>
            </w:rPr>
          </w:rPrChange>
        </w:rPr>
        <w:t xml:space="preserve">; </w:t>
      </w:r>
    </w:p>
    <w:p w14:paraId="42FA8983" w14:textId="77777777" w:rsidR="00A808A5"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7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76" w:author="ThaiNN" w:date="2008-12-09T15:09:00Z">
            <w:rPr>
              <w:rFonts w:ascii="Times New Roman" w:hAnsi="Times New Roman"/>
              <w:sz w:val="24"/>
              <w:szCs w:val="24"/>
              <w:lang w:val="pl-PL"/>
            </w:rPr>
          </w:rPrChange>
        </w:rPr>
        <w:t xml:space="preserve">b) </w:t>
      </w:r>
      <w:r w:rsidR="00A50125" w:rsidRPr="00315FC1">
        <w:rPr>
          <w:rFonts w:ascii="Times New Roman" w:hAnsi="Times New Roman"/>
          <w:color w:val="0000FF"/>
          <w:sz w:val="24"/>
          <w:szCs w:val="24"/>
          <w:lang w:val="pl-PL"/>
          <w:rPrChange w:id="2177" w:author="ThaiNN" w:date="2008-12-09T15:09:00Z">
            <w:rPr>
              <w:rFonts w:ascii="Times New Roman" w:hAnsi="Times New Roman"/>
              <w:sz w:val="24"/>
              <w:szCs w:val="24"/>
              <w:lang w:val="pl-PL"/>
            </w:rPr>
          </w:rPrChange>
        </w:rPr>
        <w:t>Việc s</w:t>
      </w:r>
      <w:r w:rsidRPr="00315FC1">
        <w:rPr>
          <w:rFonts w:ascii="Times New Roman" w:hAnsi="Times New Roman"/>
          <w:color w:val="0000FF"/>
          <w:sz w:val="24"/>
          <w:szCs w:val="24"/>
          <w:lang w:val="pl-PL"/>
          <w:rPrChange w:id="2178" w:author="ThaiNN" w:date="2008-12-09T15:09:00Z">
            <w:rPr>
              <w:rFonts w:ascii="Times New Roman" w:hAnsi="Times New Roman"/>
              <w:sz w:val="24"/>
              <w:szCs w:val="24"/>
              <w:lang w:val="pl-PL"/>
            </w:rPr>
          </w:rPrChange>
        </w:rPr>
        <w:t>ử dụng nguồn gen có nguy cơ gây h</w:t>
      </w:r>
      <w:r w:rsidR="00A808A5" w:rsidRPr="00315FC1">
        <w:rPr>
          <w:rFonts w:ascii="Times New Roman" w:hAnsi="Times New Roman"/>
          <w:color w:val="0000FF"/>
          <w:sz w:val="24"/>
          <w:szCs w:val="24"/>
          <w:lang w:val="pl-PL"/>
          <w:rPrChange w:id="2179" w:author="ThaiNN" w:date="2008-12-09T15:09:00Z">
            <w:rPr>
              <w:rFonts w:ascii="Times New Roman" w:hAnsi="Times New Roman"/>
              <w:sz w:val="24"/>
              <w:szCs w:val="24"/>
              <w:lang w:val="pl-PL"/>
            </w:rPr>
          </w:rPrChange>
        </w:rPr>
        <w:t>ại</w:t>
      </w:r>
      <w:r w:rsidRPr="00315FC1">
        <w:rPr>
          <w:rFonts w:ascii="Times New Roman" w:hAnsi="Times New Roman"/>
          <w:color w:val="0000FF"/>
          <w:sz w:val="24"/>
          <w:szCs w:val="24"/>
          <w:lang w:val="pl-PL"/>
          <w:rPrChange w:id="2180" w:author="ThaiNN" w:date="2008-12-09T15:09:00Z">
            <w:rPr>
              <w:rFonts w:ascii="Times New Roman" w:hAnsi="Times New Roman"/>
              <w:sz w:val="24"/>
              <w:szCs w:val="24"/>
              <w:lang w:val="pl-PL"/>
            </w:rPr>
          </w:rPrChange>
        </w:rPr>
        <w:t xml:space="preserve"> đối với con người, môi trường</w:t>
      </w:r>
      <w:r w:rsidR="004B439A" w:rsidRPr="00315FC1">
        <w:rPr>
          <w:rFonts w:ascii="Times New Roman" w:hAnsi="Times New Roman"/>
          <w:color w:val="0000FF"/>
          <w:spacing w:val="-6"/>
          <w:sz w:val="24"/>
          <w:szCs w:val="24"/>
          <w:lang w:val="pl-PL"/>
          <w:rPrChange w:id="2181" w:author="ThaiNN" w:date="2008-12-09T15:09:00Z">
            <w:rPr>
              <w:rFonts w:ascii="Times New Roman" w:hAnsi="Times New Roman"/>
              <w:spacing w:val="-6"/>
              <w:sz w:val="24"/>
              <w:szCs w:val="24"/>
              <w:lang w:val="pl-PL"/>
            </w:rPr>
          </w:rPrChange>
        </w:rPr>
        <w:t xml:space="preserve">, </w:t>
      </w:r>
      <w:r w:rsidR="004B439A" w:rsidRPr="00315FC1">
        <w:rPr>
          <w:rFonts w:ascii="Times New Roman" w:hAnsi="Times New Roman"/>
          <w:color w:val="0000FF"/>
          <w:sz w:val="24"/>
          <w:szCs w:val="24"/>
          <w:lang w:val="pl-PL"/>
          <w:rPrChange w:id="2182" w:author="ThaiNN" w:date="2008-12-09T15:09:00Z">
            <w:rPr>
              <w:rFonts w:ascii="Times New Roman" w:hAnsi="Times New Roman"/>
              <w:sz w:val="24"/>
              <w:szCs w:val="24"/>
              <w:lang w:val="pl-PL"/>
            </w:rPr>
          </w:rPrChange>
        </w:rPr>
        <w:t>an ninh, quốc phòng và lợi ích quốc gia</w:t>
      </w:r>
      <w:r w:rsidR="00710834" w:rsidRPr="00315FC1">
        <w:rPr>
          <w:rFonts w:ascii="Times New Roman" w:hAnsi="Times New Roman"/>
          <w:color w:val="0000FF"/>
          <w:sz w:val="24"/>
          <w:szCs w:val="24"/>
          <w:lang w:val="pl-PL"/>
          <w:rPrChange w:id="2183" w:author="ThaiNN" w:date="2008-12-09T15:09:00Z">
            <w:rPr>
              <w:rFonts w:ascii="Times New Roman" w:hAnsi="Times New Roman"/>
              <w:sz w:val="24"/>
              <w:szCs w:val="24"/>
              <w:lang w:val="pl-PL"/>
            </w:rPr>
          </w:rPrChange>
        </w:rPr>
        <w:t>.</w:t>
      </w:r>
    </w:p>
    <w:p w14:paraId="207A4B5F"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8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85" w:author="ThaiNN" w:date="2008-12-09T15:09:00Z">
            <w:rPr>
              <w:rFonts w:ascii="Times New Roman" w:hAnsi="Times New Roman"/>
              <w:sz w:val="24"/>
              <w:szCs w:val="24"/>
              <w:lang w:val="pl-PL"/>
            </w:rPr>
          </w:rPrChange>
        </w:rPr>
        <w:t xml:space="preserve">5. Trường hợp vì lợi ích quốc gia, lợi ích cộng đồng, cơ quan quản lý nhà nước có thẩm quyền cấp giấy phép tiếp cận nguồn gen có quyền cấp phép tiếp cận nguồn gen mà không cần </w:t>
      </w:r>
      <w:r w:rsidR="00E43DA4" w:rsidRPr="00315FC1">
        <w:rPr>
          <w:rFonts w:ascii="Times New Roman" w:hAnsi="Times New Roman"/>
          <w:color w:val="0000FF"/>
          <w:sz w:val="24"/>
          <w:szCs w:val="24"/>
          <w:lang w:val="pl-PL"/>
          <w:rPrChange w:id="2186" w:author="ThaiNN" w:date="2008-12-09T15:09:00Z">
            <w:rPr>
              <w:rFonts w:ascii="Times New Roman" w:hAnsi="Times New Roman"/>
              <w:sz w:val="24"/>
              <w:szCs w:val="24"/>
              <w:lang w:val="pl-PL"/>
            </w:rPr>
          </w:rPrChange>
        </w:rPr>
        <w:t>phải có sự đồng ý của</w:t>
      </w:r>
      <w:r w:rsidRPr="00315FC1">
        <w:rPr>
          <w:rFonts w:ascii="Times New Roman" w:hAnsi="Times New Roman"/>
          <w:color w:val="0000FF"/>
          <w:sz w:val="24"/>
          <w:szCs w:val="24"/>
          <w:lang w:val="pl-PL"/>
          <w:rPrChange w:id="2187" w:author="ThaiNN" w:date="2008-12-09T15:09:00Z">
            <w:rPr>
              <w:rFonts w:ascii="Times New Roman" w:hAnsi="Times New Roman"/>
              <w:sz w:val="24"/>
              <w:szCs w:val="24"/>
              <w:lang w:val="pl-PL"/>
            </w:rPr>
          </w:rPrChange>
        </w:rPr>
        <w:t xml:space="preserve"> </w:t>
      </w:r>
      <w:r w:rsidR="00E43DA4" w:rsidRPr="00315FC1">
        <w:rPr>
          <w:rFonts w:ascii="Times New Roman" w:hAnsi="Times New Roman"/>
          <w:color w:val="0000FF"/>
          <w:sz w:val="24"/>
          <w:szCs w:val="24"/>
          <w:lang w:val="pl-PL"/>
          <w:rPrChange w:id="2188" w:author="ThaiNN" w:date="2008-12-09T15:09:00Z">
            <w:rPr>
              <w:rFonts w:ascii="Times New Roman" w:hAnsi="Times New Roman"/>
              <w:sz w:val="24"/>
              <w:szCs w:val="24"/>
              <w:lang w:val="pl-PL"/>
            </w:rPr>
          </w:rPrChange>
        </w:rPr>
        <w:t>tổ chức, hộ gia đình, cá nhân được giao quản lý nguồn gen</w:t>
      </w:r>
      <w:r w:rsidRPr="00315FC1">
        <w:rPr>
          <w:rFonts w:ascii="Times New Roman" w:hAnsi="Times New Roman"/>
          <w:color w:val="0000FF"/>
          <w:sz w:val="24"/>
          <w:szCs w:val="24"/>
          <w:lang w:val="pl-PL"/>
          <w:rPrChange w:id="2189" w:author="ThaiNN" w:date="2008-12-09T15:09:00Z">
            <w:rPr>
              <w:rFonts w:ascii="Times New Roman" w:hAnsi="Times New Roman"/>
              <w:sz w:val="24"/>
              <w:szCs w:val="24"/>
              <w:lang w:val="pl-PL"/>
            </w:rPr>
          </w:rPrChange>
        </w:rPr>
        <w:t xml:space="preserve">. </w:t>
      </w:r>
    </w:p>
    <w:p w14:paraId="0EAA3AC1" w14:textId="77777777" w:rsidR="007C7F91" w:rsidRPr="00315FC1" w:rsidRDefault="00CC29F4" w:rsidP="00AC391C">
      <w:pPr>
        <w:spacing w:before="60" w:after="60"/>
        <w:ind w:firstLine="720"/>
        <w:jc w:val="both"/>
        <w:rPr>
          <w:rFonts w:ascii="Times New Roman" w:hAnsi="Times New Roman"/>
          <w:color w:val="0000FF"/>
          <w:sz w:val="24"/>
          <w:szCs w:val="24"/>
          <w:lang w:val="pl-PL"/>
          <w:rPrChange w:id="219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191" w:author="ThaiNN" w:date="2008-12-09T15:09:00Z">
            <w:rPr>
              <w:rFonts w:ascii="Times New Roman" w:hAnsi="Times New Roman"/>
              <w:sz w:val="24"/>
              <w:szCs w:val="24"/>
              <w:lang w:val="pl-PL"/>
            </w:rPr>
          </w:rPrChange>
        </w:rPr>
        <w:t xml:space="preserve">6. </w:t>
      </w:r>
      <w:r w:rsidR="007C7F91" w:rsidRPr="00315FC1">
        <w:rPr>
          <w:rFonts w:ascii="Times New Roman" w:hAnsi="Times New Roman"/>
          <w:color w:val="0000FF"/>
          <w:sz w:val="24"/>
          <w:szCs w:val="24"/>
          <w:lang w:val="pl-PL"/>
          <w:rPrChange w:id="2192" w:author="ThaiNN" w:date="2008-12-09T15:09:00Z">
            <w:rPr>
              <w:rFonts w:ascii="Times New Roman" w:hAnsi="Times New Roman"/>
              <w:sz w:val="24"/>
              <w:szCs w:val="24"/>
              <w:lang w:val="pl-PL"/>
            </w:rPr>
          </w:rPrChange>
        </w:rPr>
        <w:t xml:space="preserve">Chính phủ quy định </w:t>
      </w:r>
      <w:r w:rsidR="00E43DA4" w:rsidRPr="00315FC1">
        <w:rPr>
          <w:rFonts w:ascii="Times New Roman" w:hAnsi="Times New Roman"/>
          <w:color w:val="0000FF"/>
          <w:sz w:val="24"/>
          <w:szCs w:val="24"/>
          <w:lang w:val="pl-PL"/>
          <w:rPrChange w:id="2193" w:author="ThaiNN" w:date="2008-12-09T15:09:00Z">
            <w:rPr>
              <w:rFonts w:ascii="Times New Roman" w:hAnsi="Times New Roman"/>
              <w:sz w:val="24"/>
              <w:szCs w:val="24"/>
              <w:lang w:val="pl-PL"/>
            </w:rPr>
          </w:rPrChange>
        </w:rPr>
        <w:t xml:space="preserve">cụ thể </w:t>
      </w:r>
      <w:r w:rsidR="007C7F91" w:rsidRPr="00315FC1">
        <w:rPr>
          <w:rFonts w:ascii="Times New Roman" w:hAnsi="Times New Roman"/>
          <w:color w:val="0000FF"/>
          <w:sz w:val="24"/>
          <w:szCs w:val="24"/>
          <w:lang w:val="pl-PL"/>
          <w:rPrChange w:id="2194" w:author="ThaiNN" w:date="2008-12-09T15:09:00Z">
            <w:rPr>
              <w:rFonts w:ascii="Times New Roman" w:hAnsi="Times New Roman"/>
              <w:sz w:val="24"/>
              <w:szCs w:val="24"/>
              <w:lang w:val="pl-PL"/>
            </w:rPr>
          </w:rPrChange>
        </w:rPr>
        <w:t>thẩm quyền</w:t>
      </w:r>
      <w:r w:rsidR="00E43DA4" w:rsidRPr="00315FC1">
        <w:rPr>
          <w:rFonts w:ascii="Times New Roman" w:hAnsi="Times New Roman"/>
          <w:color w:val="0000FF"/>
          <w:sz w:val="24"/>
          <w:szCs w:val="24"/>
          <w:lang w:val="pl-PL"/>
          <w:rPrChange w:id="2195" w:author="ThaiNN" w:date="2008-12-09T15:09:00Z">
            <w:rPr>
              <w:rFonts w:ascii="Times New Roman" w:hAnsi="Times New Roman"/>
              <w:sz w:val="24"/>
              <w:szCs w:val="24"/>
              <w:lang w:val="pl-PL"/>
            </w:rPr>
          </w:rPrChange>
        </w:rPr>
        <w:t>, trình tự, thủ tục</w:t>
      </w:r>
      <w:r w:rsidR="007C7F91" w:rsidRPr="00315FC1">
        <w:rPr>
          <w:rFonts w:ascii="Times New Roman" w:hAnsi="Times New Roman"/>
          <w:color w:val="0000FF"/>
          <w:sz w:val="24"/>
          <w:szCs w:val="24"/>
          <w:lang w:val="pl-PL"/>
          <w:rPrChange w:id="2196" w:author="ThaiNN" w:date="2008-12-09T15:09:00Z">
            <w:rPr>
              <w:rFonts w:ascii="Times New Roman" w:hAnsi="Times New Roman"/>
              <w:sz w:val="24"/>
              <w:szCs w:val="24"/>
              <w:lang w:val="pl-PL"/>
            </w:rPr>
          </w:rPrChange>
        </w:rPr>
        <w:t xml:space="preserve"> cấp giấy phép tiếp cận nguồn gen.</w:t>
      </w:r>
    </w:p>
    <w:p w14:paraId="339CBD47"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2197"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198" w:author="ThaiNN" w:date="2008-12-09T15:09:00Z">
            <w:rPr>
              <w:rFonts w:ascii="Times New Roman" w:hAnsi="Times New Roman"/>
              <w:b/>
              <w:sz w:val="24"/>
              <w:szCs w:val="24"/>
              <w:lang w:val="pl-PL"/>
            </w:rPr>
          </w:rPrChange>
        </w:rPr>
        <w:t>Điều 60. Quyền và nghĩa vụ của tổ chức, cá nhân được cấp giấy phép tiếp cận nguồn gen</w:t>
      </w:r>
    </w:p>
    <w:p w14:paraId="1F162B5B"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19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00" w:author="ThaiNN" w:date="2008-12-09T15:09:00Z">
            <w:rPr>
              <w:rFonts w:ascii="Times New Roman" w:hAnsi="Times New Roman"/>
              <w:sz w:val="24"/>
              <w:szCs w:val="24"/>
              <w:lang w:val="pl-PL"/>
            </w:rPr>
          </w:rPrChange>
        </w:rPr>
        <w:t>1. Tổ chức, cá nhân được cấp giấy phép tiếp cận nguồn gen có các quyền sau đây:</w:t>
      </w:r>
    </w:p>
    <w:p w14:paraId="3089FE61"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20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02" w:author="ThaiNN" w:date="2008-12-09T15:09:00Z">
            <w:rPr>
              <w:rFonts w:ascii="Times New Roman" w:hAnsi="Times New Roman"/>
              <w:sz w:val="24"/>
              <w:szCs w:val="24"/>
              <w:lang w:val="pl-PL"/>
            </w:rPr>
          </w:rPrChange>
        </w:rPr>
        <w:t>a) Điều tra, thu thập</w:t>
      </w:r>
      <w:r w:rsidR="00AC7B94" w:rsidRPr="00315FC1">
        <w:rPr>
          <w:rFonts w:ascii="Times New Roman" w:hAnsi="Times New Roman"/>
          <w:color w:val="0000FF"/>
          <w:sz w:val="24"/>
          <w:szCs w:val="24"/>
          <w:lang w:val="pl-PL"/>
          <w:rPrChange w:id="2203" w:author="ThaiNN" w:date="2008-12-09T15:09:00Z">
            <w:rPr>
              <w:rFonts w:ascii="Times New Roman" w:hAnsi="Times New Roman"/>
              <w:sz w:val="24"/>
              <w:szCs w:val="24"/>
              <w:lang w:val="pl-PL"/>
            </w:rPr>
          </w:rPrChange>
        </w:rPr>
        <w:t xml:space="preserve"> </w:t>
      </w:r>
      <w:r w:rsidR="00F254B7" w:rsidRPr="00315FC1">
        <w:rPr>
          <w:rFonts w:ascii="Times New Roman" w:hAnsi="Times New Roman"/>
          <w:color w:val="0000FF"/>
          <w:sz w:val="24"/>
          <w:szCs w:val="24"/>
          <w:lang w:val="pl-PL"/>
          <w:rPrChange w:id="2204" w:author="ThaiNN" w:date="2008-12-09T15:09:00Z">
            <w:rPr>
              <w:rFonts w:ascii="Times New Roman" w:hAnsi="Times New Roman"/>
              <w:sz w:val="24"/>
              <w:szCs w:val="24"/>
              <w:lang w:val="pl-PL"/>
            </w:rPr>
          </w:rPrChange>
        </w:rPr>
        <w:t xml:space="preserve">nguồn gen </w:t>
      </w:r>
      <w:r w:rsidR="00AC7B94" w:rsidRPr="00315FC1">
        <w:rPr>
          <w:rFonts w:ascii="Times New Roman" w:hAnsi="Times New Roman"/>
          <w:color w:val="0000FF"/>
          <w:sz w:val="24"/>
          <w:szCs w:val="24"/>
          <w:lang w:val="pl-PL"/>
          <w:rPrChange w:id="2205" w:author="ThaiNN" w:date="2008-12-09T15:09:00Z">
            <w:rPr>
              <w:rFonts w:ascii="Times New Roman" w:hAnsi="Times New Roman"/>
              <w:sz w:val="24"/>
              <w:szCs w:val="24"/>
              <w:lang w:val="pl-PL"/>
            </w:rPr>
          </w:rPrChange>
        </w:rPr>
        <w:t>và các hoạt động khác</w:t>
      </w:r>
      <w:r w:rsidR="00F254B7" w:rsidRPr="00315FC1">
        <w:rPr>
          <w:rFonts w:ascii="Times New Roman" w:hAnsi="Times New Roman"/>
          <w:color w:val="0000FF"/>
          <w:sz w:val="24"/>
          <w:szCs w:val="24"/>
          <w:lang w:val="pl-PL"/>
          <w:rPrChange w:id="2206"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2207" w:author="ThaiNN" w:date="2008-12-09T15:09:00Z">
            <w:rPr>
              <w:rFonts w:ascii="Times New Roman" w:hAnsi="Times New Roman"/>
              <w:sz w:val="24"/>
              <w:szCs w:val="24"/>
              <w:lang w:val="pl-PL"/>
            </w:rPr>
          </w:rPrChange>
        </w:rPr>
        <w:t>theo quy định của giấy phép tiếp cận nguồn gen;</w:t>
      </w:r>
    </w:p>
    <w:p w14:paraId="38F08B2F" w14:textId="77777777" w:rsidR="007C7F91" w:rsidRPr="00315FC1" w:rsidRDefault="00AC7B94" w:rsidP="00AC391C">
      <w:pPr>
        <w:tabs>
          <w:tab w:val="num" w:pos="0"/>
        </w:tabs>
        <w:spacing w:before="60" w:after="60"/>
        <w:ind w:firstLine="720"/>
        <w:jc w:val="both"/>
        <w:outlineLvl w:val="1"/>
        <w:rPr>
          <w:rFonts w:ascii="Times New Roman" w:hAnsi="Times New Roman"/>
          <w:color w:val="0000FF"/>
          <w:sz w:val="24"/>
          <w:szCs w:val="24"/>
          <w:lang w:val="pl-PL"/>
          <w:rPrChange w:id="220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09" w:author="ThaiNN" w:date="2008-12-09T15:09:00Z">
            <w:rPr>
              <w:rFonts w:ascii="Times New Roman" w:hAnsi="Times New Roman"/>
              <w:sz w:val="24"/>
              <w:szCs w:val="24"/>
              <w:lang w:val="pl-PL"/>
            </w:rPr>
          </w:rPrChange>
        </w:rPr>
        <w:t>b</w:t>
      </w:r>
      <w:r w:rsidR="007C7F91" w:rsidRPr="00315FC1">
        <w:rPr>
          <w:rFonts w:ascii="Times New Roman" w:hAnsi="Times New Roman"/>
          <w:color w:val="0000FF"/>
          <w:sz w:val="24"/>
          <w:szCs w:val="24"/>
          <w:lang w:val="pl-PL"/>
          <w:rPrChange w:id="2210" w:author="ThaiNN" w:date="2008-12-09T15:09:00Z">
            <w:rPr>
              <w:rFonts w:ascii="Times New Roman" w:hAnsi="Times New Roman"/>
              <w:sz w:val="24"/>
              <w:szCs w:val="24"/>
              <w:lang w:val="pl-PL"/>
            </w:rPr>
          </w:rPrChange>
        </w:rPr>
        <w:t xml:space="preserve">) Đưa nguồn gen </w:t>
      </w:r>
      <w:r w:rsidR="00710834" w:rsidRPr="00315FC1">
        <w:rPr>
          <w:rFonts w:ascii="Times New Roman" w:hAnsi="Times New Roman"/>
          <w:color w:val="0000FF"/>
          <w:sz w:val="24"/>
          <w:szCs w:val="24"/>
          <w:lang w:val="pl-PL"/>
          <w:rPrChange w:id="2211" w:author="ThaiNN" w:date="2008-12-09T15:09:00Z">
            <w:rPr>
              <w:rFonts w:ascii="Times New Roman" w:hAnsi="Times New Roman"/>
              <w:sz w:val="24"/>
              <w:szCs w:val="24"/>
              <w:lang w:val="pl-PL"/>
            </w:rPr>
          </w:rPrChange>
        </w:rPr>
        <w:t xml:space="preserve">không </w:t>
      </w:r>
      <w:r w:rsidR="007C7F91" w:rsidRPr="00315FC1">
        <w:rPr>
          <w:rFonts w:ascii="Times New Roman" w:hAnsi="Times New Roman"/>
          <w:color w:val="0000FF"/>
          <w:sz w:val="24"/>
          <w:szCs w:val="24"/>
          <w:lang w:val="pl-PL"/>
          <w:rPrChange w:id="2212" w:author="ThaiNN" w:date="2008-12-09T15:09:00Z">
            <w:rPr>
              <w:rFonts w:ascii="Times New Roman" w:hAnsi="Times New Roman"/>
              <w:sz w:val="24"/>
              <w:szCs w:val="24"/>
              <w:lang w:val="pl-PL"/>
            </w:rPr>
          </w:rPrChange>
        </w:rPr>
        <w:t xml:space="preserve">thuộc </w:t>
      </w:r>
      <w:r w:rsidR="00710834" w:rsidRPr="00315FC1">
        <w:rPr>
          <w:rFonts w:ascii="Times New Roman" w:hAnsi="Times New Roman"/>
          <w:color w:val="0000FF"/>
          <w:sz w:val="24"/>
          <w:szCs w:val="24"/>
          <w:lang w:val="pl-PL"/>
          <w:rPrChange w:id="2213" w:author="ThaiNN" w:date="2008-12-09T15:09:00Z">
            <w:rPr>
              <w:rFonts w:ascii="Times New Roman" w:hAnsi="Times New Roman"/>
              <w:sz w:val="24"/>
              <w:szCs w:val="24"/>
              <w:lang w:val="pl-PL"/>
            </w:rPr>
          </w:rPrChange>
        </w:rPr>
        <w:t>D</w:t>
      </w:r>
      <w:r w:rsidR="007C7F91" w:rsidRPr="00315FC1">
        <w:rPr>
          <w:rFonts w:ascii="Times New Roman" w:hAnsi="Times New Roman"/>
          <w:color w:val="0000FF"/>
          <w:sz w:val="24"/>
          <w:szCs w:val="24"/>
          <w:lang w:val="pl-PL"/>
          <w:rPrChange w:id="2214" w:author="ThaiNN" w:date="2008-12-09T15:09:00Z">
            <w:rPr>
              <w:rFonts w:ascii="Times New Roman" w:hAnsi="Times New Roman"/>
              <w:sz w:val="24"/>
              <w:szCs w:val="24"/>
              <w:lang w:val="pl-PL"/>
            </w:rPr>
          </w:rPrChange>
        </w:rPr>
        <w:t xml:space="preserve">anh mục </w:t>
      </w:r>
      <w:r w:rsidR="001C24E3" w:rsidRPr="00315FC1">
        <w:rPr>
          <w:rFonts w:ascii="Times New Roman" w:hAnsi="Times New Roman"/>
          <w:color w:val="0000FF"/>
          <w:sz w:val="24"/>
          <w:szCs w:val="24"/>
          <w:lang w:val="pl-PL"/>
          <w:rPrChange w:id="2215" w:author="ThaiNN" w:date="2008-12-09T15:09:00Z">
            <w:rPr>
              <w:rFonts w:ascii="Times New Roman" w:hAnsi="Times New Roman"/>
              <w:sz w:val="24"/>
              <w:szCs w:val="24"/>
              <w:lang w:val="pl-PL"/>
            </w:rPr>
          </w:rPrChange>
        </w:rPr>
        <w:t xml:space="preserve">nguồn gen </w:t>
      </w:r>
      <w:r w:rsidR="00710834" w:rsidRPr="00315FC1">
        <w:rPr>
          <w:rFonts w:ascii="Times New Roman" w:hAnsi="Times New Roman"/>
          <w:color w:val="0000FF"/>
          <w:sz w:val="24"/>
          <w:szCs w:val="24"/>
          <w:lang w:val="pl-PL"/>
          <w:rPrChange w:id="2216" w:author="ThaiNN" w:date="2008-12-09T15:09:00Z">
            <w:rPr>
              <w:rFonts w:ascii="Times New Roman" w:hAnsi="Times New Roman"/>
              <w:sz w:val="24"/>
              <w:szCs w:val="24"/>
              <w:lang w:val="pl-PL"/>
            </w:rPr>
          </w:rPrChange>
        </w:rPr>
        <w:t>bị cấm</w:t>
      </w:r>
      <w:r w:rsidR="007C7F91" w:rsidRPr="00315FC1">
        <w:rPr>
          <w:rFonts w:ascii="Times New Roman" w:hAnsi="Times New Roman"/>
          <w:color w:val="0000FF"/>
          <w:sz w:val="24"/>
          <w:szCs w:val="24"/>
          <w:lang w:val="pl-PL"/>
          <w:rPrChange w:id="2217" w:author="ThaiNN" w:date="2008-12-09T15:09:00Z">
            <w:rPr>
              <w:rFonts w:ascii="Times New Roman" w:hAnsi="Times New Roman"/>
              <w:sz w:val="24"/>
              <w:szCs w:val="24"/>
              <w:lang w:val="pl-PL"/>
            </w:rPr>
          </w:rPrChange>
        </w:rPr>
        <w:t xml:space="preserve"> xuất khẩu ra khỏi lãnh thổ Việt Nam</w:t>
      </w:r>
      <w:r w:rsidR="001C24E3" w:rsidRPr="00315FC1">
        <w:rPr>
          <w:rFonts w:ascii="Times New Roman" w:hAnsi="Times New Roman"/>
          <w:color w:val="0000FF"/>
          <w:sz w:val="24"/>
          <w:szCs w:val="24"/>
          <w:lang w:val="pl-PL"/>
          <w:rPrChange w:id="2218" w:author="ThaiNN" w:date="2008-12-09T15:09:00Z">
            <w:rPr>
              <w:rFonts w:ascii="Times New Roman" w:hAnsi="Times New Roman"/>
              <w:sz w:val="24"/>
              <w:szCs w:val="24"/>
              <w:lang w:val="pl-PL"/>
            </w:rPr>
          </w:rPrChange>
        </w:rPr>
        <w:t xml:space="preserve"> theo quy định của pháp luật</w:t>
      </w:r>
      <w:r w:rsidR="007C7F91" w:rsidRPr="00315FC1">
        <w:rPr>
          <w:rFonts w:ascii="Times New Roman" w:hAnsi="Times New Roman"/>
          <w:color w:val="0000FF"/>
          <w:sz w:val="24"/>
          <w:szCs w:val="24"/>
          <w:lang w:val="pl-PL"/>
          <w:rPrChange w:id="2219" w:author="ThaiNN" w:date="2008-12-09T15:09:00Z">
            <w:rPr>
              <w:rFonts w:ascii="Times New Roman" w:hAnsi="Times New Roman"/>
              <w:sz w:val="24"/>
              <w:szCs w:val="24"/>
              <w:lang w:val="pl-PL"/>
            </w:rPr>
          </w:rPrChange>
        </w:rPr>
        <w:t>;</w:t>
      </w:r>
    </w:p>
    <w:p w14:paraId="7F184989" w14:textId="77777777" w:rsidR="007C7F91" w:rsidRPr="00315FC1" w:rsidRDefault="00AC7B94" w:rsidP="00AC391C">
      <w:pPr>
        <w:tabs>
          <w:tab w:val="num" w:pos="0"/>
        </w:tabs>
        <w:spacing w:before="60" w:after="60"/>
        <w:ind w:firstLine="720"/>
        <w:jc w:val="both"/>
        <w:outlineLvl w:val="1"/>
        <w:rPr>
          <w:rFonts w:ascii="Times New Roman" w:hAnsi="Times New Roman"/>
          <w:color w:val="0000FF"/>
          <w:sz w:val="24"/>
          <w:szCs w:val="24"/>
          <w:lang w:val="pl-PL"/>
          <w:rPrChange w:id="222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21" w:author="ThaiNN" w:date="2008-12-09T15:09:00Z">
            <w:rPr>
              <w:rFonts w:ascii="Times New Roman" w:hAnsi="Times New Roman"/>
              <w:sz w:val="24"/>
              <w:szCs w:val="24"/>
              <w:lang w:val="pl-PL"/>
            </w:rPr>
          </w:rPrChange>
        </w:rPr>
        <w:t>c</w:t>
      </w:r>
      <w:r w:rsidR="007C7F91" w:rsidRPr="00315FC1">
        <w:rPr>
          <w:rFonts w:ascii="Times New Roman" w:hAnsi="Times New Roman"/>
          <w:color w:val="0000FF"/>
          <w:sz w:val="24"/>
          <w:szCs w:val="24"/>
          <w:lang w:val="pl-PL"/>
          <w:rPrChange w:id="2222" w:author="ThaiNN" w:date="2008-12-09T15:09:00Z">
            <w:rPr>
              <w:rFonts w:ascii="Times New Roman" w:hAnsi="Times New Roman"/>
              <w:sz w:val="24"/>
              <w:szCs w:val="24"/>
              <w:lang w:val="pl-PL"/>
            </w:rPr>
          </w:rPrChange>
        </w:rPr>
        <w:t xml:space="preserve">) </w:t>
      </w:r>
      <w:r w:rsidR="001C24E3" w:rsidRPr="00315FC1">
        <w:rPr>
          <w:rFonts w:ascii="Times New Roman" w:hAnsi="Times New Roman"/>
          <w:color w:val="0000FF"/>
          <w:sz w:val="24"/>
          <w:szCs w:val="24"/>
          <w:lang w:val="pl-PL"/>
          <w:rPrChange w:id="2223" w:author="ThaiNN" w:date="2008-12-09T15:09:00Z">
            <w:rPr>
              <w:rFonts w:ascii="Times New Roman" w:hAnsi="Times New Roman"/>
              <w:sz w:val="24"/>
              <w:szCs w:val="24"/>
              <w:lang w:val="pl-PL"/>
            </w:rPr>
          </w:rPrChange>
        </w:rPr>
        <w:t>K</w:t>
      </w:r>
      <w:r w:rsidR="007C7F91" w:rsidRPr="00315FC1">
        <w:rPr>
          <w:rFonts w:ascii="Times New Roman" w:hAnsi="Times New Roman"/>
          <w:color w:val="0000FF"/>
          <w:sz w:val="24"/>
          <w:szCs w:val="24"/>
          <w:lang w:val="pl-PL"/>
          <w:rPrChange w:id="2224" w:author="ThaiNN" w:date="2008-12-09T15:09:00Z">
            <w:rPr>
              <w:rFonts w:ascii="Times New Roman" w:hAnsi="Times New Roman"/>
              <w:sz w:val="24"/>
              <w:szCs w:val="24"/>
              <w:lang w:val="pl-PL"/>
            </w:rPr>
          </w:rPrChange>
        </w:rPr>
        <w:t>inh doanh sản phẩm sản xuất từ nguồn gen</w:t>
      </w:r>
      <w:r w:rsidR="001C24E3" w:rsidRPr="00315FC1">
        <w:rPr>
          <w:rFonts w:ascii="Times New Roman" w:hAnsi="Times New Roman"/>
          <w:color w:val="0000FF"/>
          <w:sz w:val="24"/>
          <w:szCs w:val="24"/>
          <w:lang w:val="pl-PL"/>
          <w:rPrChange w:id="2225" w:author="ThaiNN" w:date="2008-12-09T15:09:00Z">
            <w:rPr>
              <w:rFonts w:ascii="Times New Roman" w:hAnsi="Times New Roman"/>
              <w:sz w:val="24"/>
              <w:szCs w:val="24"/>
              <w:lang w:val="pl-PL"/>
            </w:rPr>
          </w:rPrChange>
        </w:rPr>
        <w:t xml:space="preserve"> được phép tiếp cận</w:t>
      </w:r>
      <w:r w:rsidR="007C7F91" w:rsidRPr="00315FC1">
        <w:rPr>
          <w:rFonts w:ascii="Times New Roman" w:hAnsi="Times New Roman"/>
          <w:color w:val="0000FF"/>
          <w:sz w:val="24"/>
          <w:szCs w:val="24"/>
          <w:lang w:val="pl-PL"/>
          <w:rPrChange w:id="2226" w:author="ThaiNN" w:date="2008-12-09T15:09:00Z">
            <w:rPr>
              <w:rFonts w:ascii="Times New Roman" w:hAnsi="Times New Roman"/>
              <w:sz w:val="24"/>
              <w:szCs w:val="24"/>
              <w:lang w:val="pl-PL"/>
            </w:rPr>
          </w:rPrChange>
        </w:rPr>
        <w:t>;</w:t>
      </w:r>
    </w:p>
    <w:p w14:paraId="61CA0733" w14:textId="77777777" w:rsidR="007C7F91" w:rsidRPr="00315FC1" w:rsidRDefault="00710834" w:rsidP="00AC391C">
      <w:pPr>
        <w:tabs>
          <w:tab w:val="num" w:pos="0"/>
        </w:tabs>
        <w:spacing w:before="60" w:after="60"/>
        <w:ind w:firstLine="720"/>
        <w:jc w:val="both"/>
        <w:outlineLvl w:val="1"/>
        <w:rPr>
          <w:rFonts w:ascii="Times New Roman" w:hAnsi="Times New Roman"/>
          <w:color w:val="0000FF"/>
          <w:sz w:val="24"/>
          <w:szCs w:val="24"/>
          <w:lang w:val="pl-PL"/>
          <w:rPrChange w:id="222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28" w:author="ThaiNN" w:date="2008-12-09T15:09:00Z">
            <w:rPr>
              <w:rFonts w:ascii="Times New Roman" w:hAnsi="Times New Roman"/>
              <w:sz w:val="24"/>
              <w:szCs w:val="24"/>
              <w:lang w:val="pl-PL"/>
            </w:rPr>
          </w:rPrChange>
        </w:rPr>
        <w:t>d</w:t>
      </w:r>
      <w:r w:rsidR="007C7F91" w:rsidRPr="00315FC1">
        <w:rPr>
          <w:rFonts w:ascii="Times New Roman" w:hAnsi="Times New Roman"/>
          <w:color w:val="0000FF"/>
          <w:sz w:val="24"/>
          <w:szCs w:val="24"/>
          <w:lang w:val="pl-PL"/>
          <w:rPrChange w:id="2229" w:author="ThaiNN" w:date="2008-12-09T15:09:00Z">
            <w:rPr>
              <w:rFonts w:ascii="Times New Roman" w:hAnsi="Times New Roman"/>
              <w:sz w:val="24"/>
              <w:szCs w:val="24"/>
              <w:lang w:val="pl-PL"/>
            </w:rPr>
          </w:rPrChange>
        </w:rPr>
        <w:t xml:space="preserve">) </w:t>
      </w:r>
      <w:r w:rsidR="008747B4" w:rsidRPr="00315FC1">
        <w:rPr>
          <w:rFonts w:ascii="Times New Roman" w:hAnsi="Times New Roman"/>
          <w:color w:val="0000FF"/>
          <w:sz w:val="24"/>
          <w:szCs w:val="24"/>
          <w:lang w:val="pl-PL"/>
          <w:rPrChange w:id="2230" w:author="ThaiNN" w:date="2008-12-09T15:09:00Z">
            <w:rPr>
              <w:rFonts w:ascii="Times New Roman" w:hAnsi="Times New Roman"/>
              <w:sz w:val="24"/>
              <w:szCs w:val="24"/>
              <w:lang w:val="pl-PL"/>
            </w:rPr>
          </w:rPrChange>
        </w:rPr>
        <w:t>Q</w:t>
      </w:r>
      <w:r w:rsidR="007C7F91" w:rsidRPr="00315FC1">
        <w:rPr>
          <w:rFonts w:ascii="Times New Roman" w:hAnsi="Times New Roman"/>
          <w:color w:val="0000FF"/>
          <w:sz w:val="24"/>
          <w:szCs w:val="24"/>
          <w:lang w:val="pl-PL"/>
          <w:rPrChange w:id="2231" w:author="ThaiNN" w:date="2008-12-09T15:09:00Z">
            <w:rPr>
              <w:rFonts w:ascii="Times New Roman" w:hAnsi="Times New Roman"/>
              <w:sz w:val="24"/>
              <w:szCs w:val="24"/>
              <w:lang w:val="pl-PL"/>
            </w:rPr>
          </w:rPrChange>
        </w:rPr>
        <w:t>uyền khác theo quy định</w:t>
      </w:r>
      <w:r w:rsidR="00A50125" w:rsidRPr="00315FC1">
        <w:rPr>
          <w:rFonts w:ascii="Times New Roman" w:hAnsi="Times New Roman"/>
          <w:color w:val="0000FF"/>
          <w:sz w:val="24"/>
          <w:szCs w:val="24"/>
          <w:lang w:val="pl-PL"/>
          <w:rPrChange w:id="2232" w:author="ThaiNN" w:date="2008-12-09T15:09:00Z">
            <w:rPr>
              <w:rFonts w:ascii="Times New Roman" w:hAnsi="Times New Roman"/>
              <w:sz w:val="24"/>
              <w:szCs w:val="24"/>
              <w:lang w:val="pl-PL"/>
            </w:rPr>
          </w:rPrChange>
        </w:rPr>
        <w:t xml:space="preserve"> của</w:t>
      </w:r>
      <w:r w:rsidR="007C7F91" w:rsidRPr="00315FC1">
        <w:rPr>
          <w:rFonts w:ascii="Times New Roman" w:hAnsi="Times New Roman"/>
          <w:color w:val="0000FF"/>
          <w:sz w:val="24"/>
          <w:szCs w:val="24"/>
          <w:lang w:val="pl-PL"/>
          <w:rPrChange w:id="2233" w:author="ThaiNN" w:date="2008-12-09T15:09:00Z">
            <w:rPr>
              <w:rFonts w:ascii="Times New Roman" w:hAnsi="Times New Roman"/>
              <w:sz w:val="24"/>
              <w:szCs w:val="24"/>
              <w:lang w:val="pl-PL"/>
            </w:rPr>
          </w:rPrChange>
        </w:rPr>
        <w:t xml:space="preserve"> giấy phép tiếp cận nguồn gen</w:t>
      </w:r>
      <w:r w:rsidR="001C24E3" w:rsidRPr="00315FC1">
        <w:rPr>
          <w:rFonts w:ascii="Times New Roman" w:hAnsi="Times New Roman"/>
          <w:color w:val="0000FF"/>
          <w:sz w:val="24"/>
          <w:szCs w:val="24"/>
          <w:lang w:val="pl-PL"/>
          <w:rPrChange w:id="2234" w:author="ThaiNN" w:date="2008-12-09T15:09:00Z">
            <w:rPr>
              <w:rFonts w:ascii="Times New Roman" w:hAnsi="Times New Roman"/>
              <w:sz w:val="24"/>
              <w:szCs w:val="24"/>
              <w:lang w:val="pl-PL"/>
            </w:rPr>
          </w:rPrChange>
        </w:rPr>
        <w:t>, hợp đồng tiếp cận nguồn gen và chia sẻ lợi ích</w:t>
      </w:r>
      <w:r w:rsidR="007C7F91" w:rsidRPr="00315FC1">
        <w:rPr>
          <w:rFonts w:ascii="Times New Roman" w:hAnsi="Times New Roman"/>
          <w:color w:val="0000FF"/>
          <w:sz w:val="24"/>
          <w:szCs w:val="24"/>
          <w:lang w:val="pl-PL"/>
          <w:rPrChange w:id="2235" w:author="ThaiNN" w:date="2008-12-09T15:09:00Z">
            <w:rPr>
              <w:rFonts w:ascii="Times New Roman" w:hAnsi="Times New Roman"/>
              <w:sz w:val="24"/>
              <w:szCs w:val="24"/>
              <w:lang w:val="pl-PL"/>
            </w:rPr>
          </w:rPrChange>
        </w:rPr>
        <w:t>.</w:t>
      </w:r>
    </w:p>
    <w:p w14:paraId="1E83283D"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23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37" w:author="ThaiNN" w:date="2008-12-09T15:09:00Z">
            <w:rPr>
              <w:rFonts w:ascii="Times New Roman" w:hAnsi="Times New Roman"/>
              <w:sz w:val="24"/>
              <w:szCs w:val="24"/>
              <w:lang w:val="pl-PL"/>
            </w:rPr>
          </w:rPrChange>
        </w:rPr>
        <w:t>2. Tổ chức, cá nhân được cấp giấy phép tiếp cận nguồn gen có các nghĩa vụ sau đây:</w:t>
      </w:r>
    </w:p>
    <w:p w14:paraId="28AB778A"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23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39" w:author="ThaiNN" w:date="2008-12-09T15:09:00Z">
            <w:rPr>
              <w:rFonts w:ascii="Times New Roman" w:hAnsi="Times New Roman"/>
              <w:sz w:val="24"/>
              <w:szCs w:val="24"/>
              <w:lang w:val="pl-PL"/>
            </w:rPr>
          </w:rPrChange>
        </w:rPr>
        <w:t xml:space="preserve">a) </w:t>
      </w:r>
      <w:r w:rsidR="00E73041" w:rsidRPr="00315FC1">
        <w:rPr>
          <w:rFonts w:ascii="Times New Roman" w:hAnsi="Times New Roman"/>
          <w:color w:val="0000FF"/>
          <w:sz w:val="24"/>
          <w:szCs w:val="24"/>
          <w:lang w:val="pl-PL"/>
          <w:rPrChange w:id="2240" w:author="ThaiNN" w:date="2008-12-09T15:09:00Z">
            <w:rPr>
              <w:rFonts w:ascii="Times New Roman" w:hAnsi="Times New Roman"/>
              <w:sz w:val="24"/>
              <w:szCs w:val="24"/>
              <w:lang w:val="pl-PL"/>
            </w:rPr>
          </w:rPrChange>
        </w:rPr>
        <w:t xml:space="preserve">Tuân thủ các quy định của giấy phép tiếp cận nguồn gen; </w:t>
      </w:r>
    </w:p>
    <w:p w14:paraId="5515B8A1" w14:textId="77777777" w:rsidR="00A50125" w:rsidRPr="00315FC1" w:rsidRDefault="007C7F91" w:rsidP="00FA5506">
      <w:pPr>
        <w:tabs>
          <w:tab w:val="num" w:pos="0"/>
        </w:tabs>
        <w:spacing w:before="60" w:after="60"/>
        <w:ind w:firstLine="720"/>
        <w:jc w:val="both"/>
        <w:outlineLvl w:val="1"/>
        <w:rPr>
          <w:rFonts w:ascii="Times New Roman" w:hAnsi="Times New Roman"/>
          <w:color w:val="0000FF"/>
          <w:sz w:val="24"/>
          <w:szCs w:val="24"/>
          <w:lang w:val="pl-PL"/>
          <w:rPrChange w:id="224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42" w:author="ThaiNN" w:date="2008-12-09T15:09:00Z">
            <w:rPr>
              <w:rFonts w:ascii="Times New Roman" w:hAnsi="Times New Roman"/>
              <w:sz w:val="24"/>
              <w:szCs w:val="24"/>
              <w:lang w:val="pl-PL"/>
            </w:rPr>
          </w:rPrChange>
        </w:rPr>
        <w:t xml:space="preserve">b) </w:t>
      </w:r>
      <w:r w:rsidR="00A50125" w:rsidRPr="00315FC1">
        <w:rPr>
          <w:rFonts w:ascii="Times New Roman" w:hAnsi="Times New Roman"/>
          <w:color w:val="0000FF"/>
          <w:sz w:val="24"/>
          <w:szCs w:val="24"/>
          <w:lang w:val="pl-PL"/>
          <w:rPrChange w:id="2243" w:author="ThaiNN" w:date="2008-12-09T15:09:00Z">
            <w:rPr>
              <w:rFonts w:ascii="Times New Roman" w:hAnsi="Times New Roman"/>
              <w:sz w:val="24"/>
              <w:szCs w:val="24"/>
              <w:lang w:val="pl-PL"/>
            </w:rPr>
          </w:rPrChange>
        </w:rPr>
        <w:t>Báo cáo bằng văn bản với cơ quan có thẩm quyền cấp giấy phép tiếp cận nguồn gen về kết quả nghiên cứu phát triển, sản xuất sản phẩm thương mại theo thời hạn quy định trong giấy phép tiếp cận nguồn gen;</w:t>
      </w:r>
    </w:p>
    <w:p w14:paraId="3D58EDFA" w14:textId="77777777" w:rsidR="00FA5506" w:rsidRPr="00315FC1" w:rsidRDefault="00A50125" w:rsidP="00FA5506">
      <w:pPr>
        <w:tabs>
          <w:tab w:val="num" w:pos="0"/>
        </w:tabs>
        <w:spacing w:before="60" w:after="60"/>
        <w:ind w:firstLine="720"/>
        <w:jc w:val="both"/>
        <w:outlineLvl w:val="1"/>
        <w:rPr>
          <w:rFonts w:ascii="Times New Roman" w:hAnsi="Times New Roman"/>
          <w:color w:val="0000FF"/>
          <w:sz w:val="24"/>
          <w:szCs w:val="24"/>
          <w:lang w:val="pl-PL"/>
          <w:rPrChange w:id="224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45" w:author="ThaiNN" w:date="2008-12-09T15:09:00Z">
            <w:rPr>
              <w:rFonts w:ascii="Times New Roman" w:hAnsi="Times New Roman"/>
              <w:sz w:val="24"/>
              <w:szCs w:val="24"/>
              <w:lang w:val="pl-PL"/>
            </w:rPr>
          </w:rPrChange>
        </w:rPr>
        <w:t xml:space="preserve">c) </w:t>
      </w:r>
      <w:r w:rsidR="00FA5506" w:rsidRPr="00315FC1">
        <w:rPr>
          <w:rFonts w:ascii="Times New Roman" w:hAnsi="Times New Roman"/>
          <w:color w:val="0000FF"/>
          <w:sz w:val="24"/>
          <w:szCs w:val="24"/>
          <w:lang w:val="pl-PL"/>
          <w:rPrChange w:id="2246" w:author="ThaiNN" w:date="2008-12-09T15:09:00Z">
            <w:rPr>
              <w:rFonts w:ascii="Times New Roman" w:hAnsi="Times New Roman"/>
              <w:sz w:val="24"/>
              <w:szCs w:val="24"/>
              <w:lang w:val="pl-PL"/>
            </w:rPr>
          </w:rPrChange>
        </w:rPr>
        <w:t xml:space="preserve">Chia sẻ lợi ích thu được </w:t>
      </w:r>
      <w:r w:rsidRPr="00315FC1">
        <w:rPr>
          <w:rFonts w:ascii="Times New Roman" w:hAnsi="Times New Roman"/>
          <w:color w:val="0000FF"/>
          <w:sz w:val="24"/>
          <w:szCs w:val="24"/>
          <w:lang w:val="pl-PL"/>
          <w:rPrChange w:id="2247" w:author="ThaiNN" w:date="2008-12-09T15:09:00Z">
            <w:rPr>
              <w:rFonts w:ascii="Times New Roman" w:hAnsi="Times New Roman"/>
              <w:sz w:val="24"/>
              <w:szCs w:val="24"/>
              <w:lang w:val="pl-PL"/>
            </w:rPr>
          </w:rPrChange>
        </w:rPr>
        <w:t>với</w:t>
      </w:r>
      <w:r w:rsidR="00FA5506" w:rsidRPr="00315FC1">
        <w:rPr>
          <w:rFonts w:ascii="Times New Roman" w:hAnsi="Times New Roman"/>
          <w:color w:val="0000FF"/>
          <w:sz w:val="24"/>
          <w:szCs w:val="24"/>
          <w:lang w:val="pl-PL"/>
          <w:rPrChange w:id="2248" w:author="ThaiNN" w:date="2008-12-09T15:09:00Z">
            <w:rPr>
              <w:rFonts w:ascii="Times New Roman" w:hAnsi="Times New Roman"/>
              <w:sz w:val="24"/>
              <w:szCs w:val="24"/>
              <w:lang w:val="pl-PL"/>
            </w:rPr>
          </w:rPrChange>
        </w:rPr>
        <w:t xml:space="preserve"> các bên liên quan, bao gồm cả việc phân chia quyền sở hữu trí tuệ đối với kết quả sáng tạo trên cơ sở tiếp cận nguồn gen và bản quyền tri thức truyền thống về nguồn gen</w:t>
      </w:r>
      <w:r w:rsidR="00E73041" w:rsidRPr="00315FC1">
        <w:rPr>
          <w:rFonts w:ascii="Times New Roman" w:hAnsi="Times New Roman"/>
          <w:color w:val="0000FF"/>
          <w:sz w:val="24"/>
          <w:szCs w:val="24"/>
          <w:lang w:val="pl-PL"/>
          <w:rPrChange w:id="2249" w:author="ThaiNN" w:date="2008-12-09T15:09:00Z">
            <w:rPr>
              <w:rFonts w:ascii="Times New Roman" w:hAnsi="Times New Roman"/>
              <w:sz w:val="24"/>
              <w:szCs w:val="24"/>
              <w:lang w:val="pl-PL"/>
            </w:rPr>
          </w:rPrChange>
        </w:rPr>
        <w:t>;</w:t>
      </w:r>
    </w:p>
    <w:p w14:paraId="17AE6278" w14:textId="77777777" w:rsidR="00FA5506" w:rsidRPr="00315FC1" w:rsidRDefault="00FA5506" w:rsidP="00FA5506">
      <w:pPr>
        <w:tabs>
          <w:tab w:val="num" w:pos="0"/>
        </w:tabs>
        <w:spacing w:before="60" w:after="60"/>
        <w:ind w:firstLine="720"/>
        <w:jc w:val="both"/>
        <w:outlineLvl w:val="1"/>
        <w:rPr>
          <w:rFonts w:ascii="Times New Roman" w:hAnsi="Times New Roman"/>
          <w:color w:val="0000FF"/>
          <w:sz w:val="24"/>
          <w:szCs w:val="24"/>
          <w:lang w:val="pl-PL"/>
          <w:rPrChange w:id="225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51" w:author="ThaiNN" w:date="2008-12-09T15:09:00Z">
            <w:rPr>
              <w:rFonts w:ascii="Times New Roman" w:hAnsi="Times New Roman"/>
              <w:sz w:val="24"/>
              <w:szCs w:val="24"/>
              <w:lang w:val="pl-PL"/>
            </w:rPr>
          </w:rPrChange>
        </w:rPr>
        <w:t xml:space="preserve">d) </w:t>
      </w:r>
      <w:r w:rsidR="00A50125" w:rsidRPr="00315FC1">
        <w:rPr>
          <w:rFonts w:ascii="Times New Roman" w:hAnsi="Times New Roman"/>
          <w:color w:val="0000FF"/>
          <w:sz w:val="24"/>
          <w:szCs w:val="24"/>
          <w:lang w:val="pl-PL"/>
          <w:rPrChange w:id="2252" w:author="ThaiNN" w:date="2008-12-09T15:09:00Z">
            <w:rPr>
              <w:rFonts w:ascii="Times New Roman" w:hAnsi="Times New Roman"/>
              <w:sz w:val="24"/>
              <w:szCs w:val="24"/>
              <w:lang w:val="pl-PL"/>
            </w:rPr>
          </w:rPrChange>
        </w:rPr>
        <w:t>Ng</w:t>
      </w:r>
      <w:r w:rsidRPr="00315FC1">
        <w:rPr>
          <w:rFonts w:ascii="Times New Roman" w:hAnsi="Times New Roman"/>
          <w:color w:val="0000FF"/>
          <w:sz w:val="24"/>
          <w:szCs w:val="24"/>
          <w:lang w:val="pl-PL"/>
          <w:rPrChange w:id="2253" w:author="ThaiNN" w:date="2008-12-09T15:09:00Z">
            <w:rPr>
              <w:rFonts w:ascii="Times New Roman" w:hAnsi="Times New Roman"/>
              <w:sz w:val="24"/>
              <w:szCs w:val="24"/>
              <w:lang w:val="pl-PL"/>
            </w:rPr>
          </w:rPrChange>
        </w:rPr>
        <w:t xml:space="preserve">hĩa vụ khác theo quy định của </w:t>
      </w:r>
      <w:r w:rsidR="00E73041" w:rsidRPr="00315FC1">
        <w:rPr>
          <w:rFonts w:ascii="Times New Roman" w:hAnsi="Times New Roman"/>
          <w:color w:val="0000FF"/>
          <w:sz w:val="24"/>
          <w:szCs w:val="24"/>
          <w:lang w:val="pl-PL"/>
          <w:rPrChange w:id="2254" w:author="ThaiNN" w:date="2008-12-09T15:09:00Z">
            <w:rPr>
              <w:rFonts w:ascii="Times New Roman" w:hAnsi="Times New Roman"/>
              <w:sz w:val="24"/>
              <w:szCs w:val="24"/>
              <w:lang w:val="pl-PL"/>
            </w:rPr>
          </w:rPrChange>
        </w:rPr>
        <w:t>giấy phép tiếp cận nguồn gen, hợp đồng tiếp cận nguồn gen và chia sẻ lợi ích.</w:t>
      </w:r>
    </w:p>
    <w:p w14:paraId="1804567C"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2255"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256" w:author="ThaiNN" w:date="2008-12-09T15:09:00Z">
            <w:rPr>
              <w:rFonts w:ascii="Times New Roman" w:hAnsi="Times New Roman"/>
              <w:b/>
              <w:sz w:val="24"/>
              <w:szCs w:val="24"/>
              <w:lang w:val="pl-PL"/>
            </w:rPr>
          </w:rPrChange>
        </w:rPr>
        <w:t>Điều 61. Chia sẻ lợi ích từ việc tiếp cận nguồn gen</w:t>
      </w:r>
    </w:p>
    <w:p w14:paraId="7976920F"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25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58" w:author="ThaiNN" w:date="2008-12-09T15:09:00Z">
            <w:rPr>
              <w:rFonts w:ascii="Times New Roman" w:hAnsi="Times New Roman"/>
              <w:sz w:val="24"/>
              <w:szCs w:val="24"/>
              <w:lang w:val="pl-PL"/>
            </w:rPr>
          </w:rPrChange>
        </w:rPr>
        <w:t xml:space="preserve">1. </w:t>
      </w:r>
      <w:r w:rsidR="008747B4" w:rsidRPr="00315FC1">
        <w:rPr>
          <w:rFonts w:ascii="Times New Roman" w:hAnsi="Times New Roman"/>
          <w:color w:val="0000FF"/>
          <w:sz w:val="24"/>
          <w:szCs w:val="24"/>
          <w:lang w:val="pl-PL"/>
          <w:rPrChange w:id="2259" w:author="ThaiNN" w:date="2008-12-09T15:09:00Z">
            <w:rPr>
              <w:rFonts w:ascii="Times New Roman" w:hAnsi="Times New Roman"/>
              <w:sz w:val="24"/>
              <w:szCs w:val="24"/>
              <w:lang w:val="pl-PL"/>
            </w:rPr>
          </w:rPrChange>
        </w:rPr>
        <w:t>L</w:t>
      </w:r>
      <w:r w:rsidRPr="00315FC1">
        <w:rPr>
          <w:rFonts w:ascii="Times New Roman" w:hAnsi="Times New Roman"/>
          <w:color w:val="0000FF"/>
          <w:sz w:val="24"/>
          <w:szCs w:val="24"/>
          <w:lang w:val="pl-PL"/>
          <w:rPrChange w:id="2260" w:author="ThaiNN" w:date="2008-12-09T15:09:00Z">
            <w:rPr>
              <w:rFonts w:ascii="Times New Roman" w:hAnsi="Times New Roman"/>
              <w:sz w:val="24"/>
              <w:szCs w:val="24"/>
              <w:lang w:val="pl-PL"/>
            </w:rPr>
          </w:rPrChange>
        </w:rPr>
        <w:t xml:space="preserve">ợi ích thu được từ việc tiếp cận nguồn gen phải được chia sẻ cho các bên </w:t>
      </w:r>
      <w:r w:rsidR="00710834" w:rsidRPr="00315FC1">
        <w:rPr>
          <w:rFonts w:ascii="Times New Roman" w:hAnsi="Times New Roman"/>
          <w:color w:val="0000FF"/>
          <w:sz w:val="24"/>
          <w:szCs w:val="24"/>
          <w:lang w:val="pl-PL"/>
          <w:rPrChange w:id="2261"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2262" w:author="ThaiNN" w:date="2008-12-09T15:09:00Z">
            <w:rPr>
              <w:rFonts w:ascii="Times New Roman" w:hAnsi="Times New Roman"/>
              <w:sz w:val="24"/>
              <w:szCs w:val="24"/>
              <w:lang w:val="pl-PL"/>
            </w:rPr>
          </w:rPrChange>
        </w:rPr>
        <w:t>sau đây:</w:t>
      </w:r>
    </w:p>
    <w:p w14:paraId="54CE406F"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26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64" w:author="ThaiNN" w:date="2008-12-09T15:09:00Z">
            <w:rPr>
              <w:rFonts w:ascii="Times New Roman" w:hAnsi="Times New Roman"/>
              <w:sz w:val="24"/>
              <w:szCs w:val="24"/>
              <w:lang w:val="pl-PL"/>
            </w:rPr>
          </w:rPrChange>
        </w:rPr>
        <w:t>a) Nhà nước;</w:t>
      </w:r>
    </w:p>
    <w:p w14:paraId="078ACD40"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26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66" w:author="ThaiNN" w:date="2008-12-09T15:09:00Z">
            <w:rPr>
              <w:rFonts w:ascii="Times New Roman" w:hAnsi="Times New Roman"/>
              <w:sz w:val="24"/>
              <w:szCs w:val="24"/>
              <w:lang w:val="pl-PL"/>
            </w:rPr>
          </w:rPrChange>
        </w:rPr>
        <w:t>b) Tổ chức, hộ gia đình, cá nhân được giao quản lý nguồn gen;</w:t>
      </w:r>
    </w:p>
    <w:p w14:paraId="72F0CB71"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26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68" w:author="ThaiNN" w:date="2008-12-09T15:09:00Z">
            <w:rPr>
              <w:rFonts w:ascii="Times New Roman" w:hAnsi="Times New Roman"/>
              <w:sz w:val="24"/>
              <w:szCs w:val="24"/>
              <w:lang w:val="pl-PL"/>
            </w:rPr>
          </w:rPrChange>
        </w:rPr>
        <w:t xml:space="preserve">c) </w:t>
      </w:r>
      <w:r w:rsidR="00E73041" w:rsidRPr="00315FC1">
        <w:rPr>
          <w:rFonts w:ascii="Times New Roman" w:hAnsi="Times New Roman"/>
          <w:color w:val="0000FF"/>
          <w:sz w:val="24"/>
          <w:szCs w:val="24"/>
          <w:lang w:val="pl-PL"/>
          <w:rPrChange w:id="2269" w:author="ThaiNN" w:date="2008-12-09T15:09:00Z">
            <w:rPr>
              <w:rFonts w:ascii="Times New Roman" w:hAnsi="Times New Roman"/>
              <w:sz w:val="24"/>
              <w:szCs w:val="24"/>
              <w:lang w:val="pl-PL"/>
            </w:rPr>
          </w:rPrChange>
        </w:rPr>
        <w:t>Tổ chức, cá nhân được cấp giấy phép tiếp cận nguồn gen và c</w:t>
      </w:r>
      <w:r w:rsidRPr="00315FC1">
        <w:rPr>
          <w:rFonts w:ascii="Times New Roman" w:hAnsi="Times New Roman"/>
          <w:color w:val="0000FF"/>
          <w:sz w:val="24"/>
          <w:szCs w:val="24"/>
          <w:lang w:val="pl-PL"/>
          <w:rPrChange w:id="2270" w:author="ThaiNN" w:date="2008-12-09T15:09:00Z">
            <w:rPr>
              <w:rFonts w:ascii="Times New Roman" w:hAnsi="Times New Roman"/>
              <w:sz w:val="24"/>
              <w:szCs w:val="24"/>
              <w:lang w:val="pl-PL"/>
            </w:rPr>
          </w:rPrChange>
        </w:rPr>
        <w:t>ác bên có liên quan khác được quy định trong giấy phép tiếp cận nguồn gen.</w:t>
      </w:r>
    </w:p>
    <w:p w14:paraId="1AB99AED"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27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72" w:author="ThaiNN" w:date="2008-12-09T15:09:00Z">
            <w:rPr>
              <w:rFonts w:ascii="Times New Roman" w:hAnsi="Times New Roman"/>
              <w:sz w:val="24"/>
              <w:szCs w:val="24"/>
              <w:lang w:val="pl-PL"/>
            </w:rPr>
          </w:rPrChange>
        </w:rPr>
        <w:t xml:space="preserve">2. Lợi ích thu được từ việc tiếp cận nguồn gen phải được chia sẻ </w:t>
      </w:r>
      <w:r w:rsidR="00E73041" w:rsidRPr="00315FC1">
        <w:rPr>
          <w:rFonts w:ascii="Times New Roman" w:hAnsi="Times New Roman"/>
          <w:color w:val="0000FF"/>
          <w:sz w:val="24"/>
          <w:szCs w:val="24"/>
          <w:lang w:val="pl-PL"/>
          <w:rPrChange w:id="2273" w:author="ThaiNN" w:date="2008-12-09T15:09:00Z">
            <w:rPr>
              <w:rFonts w:ascii="Times New Roman" w:hAnsi="Times New Roman"/>
              <w:sz w:val="24"/>
              <w:szCs w:val="24"/>
              <w:lang w:val="pl-PL"/>
            </w:rPr>
          </w:rPrChange>
        </w:rPr>
        <w:t>trên cơ sở hợp đồng tiếp cận nguồn gen và chia sẻ lợi ích</w:t>
      </w:r>
      <w:r w:rsidR="007573F9" w:rsidRPr="00315FC1">
        <w:rPr>
          <w:rFonts w:ascii="Times New Roman" w:hAnsi="Times New Roman"/>
          <w:color w:val="0000FF"/>
          <w:sz w:val="24"/>
          <w:szCs w:val="24"/>
          <w:lang w:val="pl-PL"/>
          <w:rPrChange w:id="2274"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2275" w:author="ThaiNN" w:date="2008-12-09T15:09:00Z">
            <w:rPr>
              <w:rFonts w:ascii="Times New Roman" w:hAnsi="Times New Roman"/>
              <w:sz w:val="24"/>
              <w:szCs w:val="24"/>
              <w:lang w:val="pl-PL"/>
            </w:rPr>
          </w:rPrChange>
        </w:rPr>
        <w:t xml:space="preserve"> </w:t>
      </w:r>
      <w:r w:rsidR="00B27F7F" w:rsidRPr="00315FC1">
        <w:rPr>
          <w:rFonts w:ascii="Times New Roman" w:hAnsi="Times New Roman"/>
          <w:color w:val="0000FF"/>
          <w:sz w:val="24"/>
          <w:szCs w:val="24"/>
          <w:lang w:val="pl-PL"/>
          <w:rPrChange w:id="2276" w:author="ThaiNN" w:date="2008-12-09T15:09:00Z">
            <w:rPr>
              <w:rFonts w:ascii="Times New Roman" w:hAnsi="Times New Roman"/>
              <w:sz w:val="24"/>
              <w:szCs w:val="24"/>
              <w:lang w:val="pl-PL"/>
            </w:rPr>
          </w:rPrChange>
        </w:rPr>
        <w:t xml:space="preserve">các </w:t>
      </w:r>
      <w:r w:rsidRPr="00315FC1">
        <w:rPr>
          <w:rFonts w:ascii="Times New Roman" w:hAnsi="Times New Roman"/>
          <w:color w:val="0000FF"/>
          <w:sz w:val="24"/>
          <w:szCs w:val="24"/>
          <w:lang w:val="pl-PL"/>
          <w:rPrChange w:id="2277" w:author="ThaiNN" w:date="2008-12-09T15:09:00Z">
            <w:rPr>
              <w:rFonts w:ascii="Times New Roman" w:hAnsi="Times New Roman"/>
              <w:sz w:val="24"/>
              <w:szCs w:val="24"/>
              <w:lang w:val="pl-PL"/>
            </w:rPr>
          </w:rPrChange>
        </w:rPr>
        <w:t>quy định</w:t>
      </w:r>
      <w:r w:rsidR="00E73041" w:rsidRPr="00315FC1">
        <w:rPr>
          <w:rFonts w:ascii="Times New Roman" w:hAnsi="Times New Roman"/>
          <w:color w:val="0000FF"/>
          <w:sz w:val="24"/>
          <w:szCs w:val="24"/>
          <w:lang w:val="pl-PL"/>
          <w:rPrChange w:id="2278" w:author="ThaiNN" w:date="2008-12-09T15:09:00Z">
            <w:rPr>
              <w:rFonts w:ascii="Times New Roman" w:hAnsi="Times New Roman"/>
              <w:sz w:val="24"/>
              <w:szCs w:val="24"/>
              <w:lang w:val="pl-PL"/>
            </w:rPr>
          </w:rPrChange>
        </w:rPr>
        <w:t xml:space="preserve"> khác</w:t>
      </w:r>
      <w:r w:rsidRPr="00315FC1">
        <w:rPr>
          <w:rFonts w:ascii="Times New Roman" w:hAnsi="Times New Roman"/>
          <w:color w:val="0000FF"/>
          <w:sz w:val="24"/>
          <w:szCs w:val="24"/>
          <w:lang w:val="pl-PL"/>
          <w:rPrChange w:id="2279" w:author="ThaiNN" w:date="2008-12-09T15:09:00Z">
            <w:rPr>
              <w:rFonts w:ascii="Times New Roman" w:hAnsi="Times New Roman"/>
              <w:sz w:val="24"/>
              <w:szCs w:val="24"/>
              <w:lang w:val="pl-PL"/>
            </w:rPr>
          </w:rPrChange>
        </w:rPr>
        <w:t xml:space="preserve"> của pháp luật có liên quan.</w:t>
      </w:r>
    </w:p>
    <w:p w14:paraId="5D7926BA" w14:textId="77777777" w:rsidR="007C7F91" w:rsidRPr="00315FC1" w:rsidRDefault="00CC29F4" w:rsidP="00AC391C">
      <w:pPr>
        <w:spacing w:before="60" w:after="60"/>
        <w:ind w:firstLine="720"/>
        <w:jc w:val="both"/>
        <w:rPr>
          <w:rFonts w:ascii="Times New Roman" w:hAnsi="Times New Roman"/>
          <w:color w:val="0000FF"/>
          <w:sz w:val="24"/>
          <w:szCs w:val="24"/>
          <w:lang w:val="pl-PL"/>
          <w:rPrChange w:id="228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281" w:author="ThaiNN" w:date="2008-12-09T15:09:00Z">
            <w:rPr>
              <w:rFonts w:ascii="Times New Roman" w:hAnsi="Times New Roman"/>
              <w:sz w:val="24"/>
              <w:szCs w:val="24"/>
              <w:lang w:val="pl-PL"/>
            </w:rPr>
          </w:rPrChange>
        </w:rPr>
        <w:t xml:space="preserve">3. </w:t>
      </w:r>
      <w:r w:rsidR="007C7F91" w:rsidRPr="00315FC1">
        <w:rPr>
          <w:rFonts w:ascii="Times New Roman" w:hAnsi="Times New Roman"/>
          <w:color w:val="0000FF"/>
          <w:sz w:val="24"/>
          <w:szCs w:val="24"/>
          <w:lang w:val="pl-PL"/>
          <w:rPrChange w:id="2282" w:author="ThaiNN" w:date="2008-12-09T15:09:00Z">
            <w:rPr>
              <w:rFonts w:ascii="Times New Roman" w:hAnsi="Times New Roman"/>
              <w:sz w:val="24"/>
              <w:szCs w:val="24"/>
              <w:lang w:val="pl-PL"/>
            </w:rPr>
          </w:rPrChange>
        </w:rPr>
        <w:t xml:space="preserve">Chính phủ quy định cụ thể việc </w:t>
      </w:r>
      <w:r w:rsidR="00B27F7F" w:rsidRPr="00315FC1">
        <w:rPr>
          <w:rFonts w:ascii="Times New Roman" w:hAnsi="Times New Roman"/>
          <w:color w:val="0000FF"/>
          <w:sz w:val="24"/>
          <w:szCs w:val="24"/>
          <w:lang w:val="pl-PL"/>
          <w:rPrChange w:id="2283" w:author="ThaiNN" w:date="2008-12-09T15:09:00Z">
            <w:rPr>
              <w:rFonts w:ascii="Times New Roman" w:hAnsi="Times New Roman"/>
              <w:sz w:val="24"/>
              <w:szCs w:val="24"/>
              <w:lang w:val="pl-PL"/>
            </w:rPr>
          </w:rPrChange>
        </w:rPr>
        <w:t xml:space="preserve">quản lý, </w:t>
      </w:r>
      <w:r w:rsidR="007C7F91" w:rsidRPr="00315FC1">
        <w:rPr>
          <w:rFonts w:ascii="Times New Roman" w:hAnsi="Times New Roman"/>
          <w:color w:val="0000FF"/>
          <w:sz w:val="24"/>
          <w:szCs w:val="24"/>
          <w:lang w:val="pl-PL"/>
          <w:rPrChange w:id="2284" w:author="ThaiNN" w:date="2008-12-09T15:09:00Z">
            <w:rPr>
              <w:rFonts w:ascii="Times New Roman" w:hAnsi="Times New Roman"/>
              <w:sz w:val="24"/>
              <w:szCs w:val="24"/>
              <w:lang w:val="pl-PL"/>
            </w:rPr>
          </w:rPrChange>
        </w:rPr>
        <w:t>chia sẻ lợi ích thu được từ việc tiếp cận nguồn gen.</w:t>
      </w:r>
    </w:p>
    <w:p w14:paraId="0BCF82FE" w14:textId="77777777" w:rsidR="00315FC1" w:rsidRPr="00315FC1" w:rsidRDefault="00315FC1" w:rsidP="00315FC1">
      <w:pPr>
        <w:tabs>
          <w:tab w:val="num" w:pos="0"/>
        </w:tabs>
        <w:jc w:val="center"/>
        <w:outlineLvl w:val="1"/>
        <w:rPr>
          <w:rFonts w:ascii="Times New Roman" w:hAnsi="Times New Roman"/>
          <w:b/>
          <w:color w:val="0000FF"/>
          <w:sz w:val="24"/>
          <w:szCs w:val="24"/>
          <w:lang w:val="pl-PL"/>
          <w:rPrChange w:id="2285" w:author="ThaiNN" w:date="2008-12-09T15:09:00Z">
            <w:rPr>
              <w:rFonts w:ascii="Times New Roman" w:hAnsi="Times New Roman"/>
              <w:b/>
              <w:sz w:val="24"/>
              <w:szCs w:val="24"/>
              <w:lang w:val="pl-PL"/>
            </w:rPr>
          </w:rPrChange>
        </w:rPr>
      </w:pPr>
    </w:p>
    <w:p w14:paraId="32E10073" w14:textId="77777777" w:rsidR="007C7F91" w:rsidRPr="00315FC1" w:rsidRDefault="007C7F91" w:rsidP="00315FC1">
      <w:pPr>
        <w:tabs>
          <w:tab w:val="num" w:pos="0"/>
        </w:tabs>
        <w:jc w:val="center"/>
        <w:outlineLvl w:val="1"/>
        <w:rPr>
          <w:rFonts w:ascii="Times New Roman" w:hAnsi="Times New Roman"/>
          <w:b/>
          <w:color w:val="0000FF"/>
          <w:sz w:val="24"/>
          <w:szCs w:val="24"/>
          <w:lang w:val="pl-PL"/>
          <w:rPrChange w:id="2286"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287" w:author="ThaiNN" w:date="2008-12-09T15:09:00Z">
            <w:rPr>
              <w:rFonts w:ascii="Times New Roman" w:hAnsi="Times New Roman"/>
              <w:b/>
              <w:sz w:val="24"/>
              <w:szCs w:val="24"/>
              <w:lang w:val="pl-PL"/>
            </w:rPr>
          </w:rPrChange>
        </w:rPr>
        <w:t>Mục 2</w:t>
      </w:r>
    </w:p>
    <w:p w14:paraId="7CDAFBC3" w14:textId="77777777" w:rsidR="00315FC1" w:rsidRPr="00315FC1" w:rsidRDefault="007C7F91" w:rsidP="00315FC1">
      <w:pPr>
        <w:jc w:val="center"/>
        <w:rPr>
          <w:rFonts w:ascii="Times New Roman" w:hAnsi="Times New Roman"/>
          <w:b/>
          <w:color w:val="0000FF"/>
          <w:sz w:val="24"/>
          <w:szCs w:val="24"/>
          <w:lang w:val="pl-PL"/>
          <w:rPrChange w:id="2288"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289" w:author="ThaiNN" w:date="2008-12-09T15:09:00Z">
            <w:rPr>
              <w:rFonts w:ascii="Times New Roman" w:hAnsi="Times New Roman"/>
              <w:b/>
              <w:sz w:val="24"/>
              <w:szCs w:val="24"/>
              <w:lang w:val="pl-PL"/>
            </w:rPr>
          </w:rPrChange>
        </w:rPr>
        <w:t>LƯU GIỮ, BẢO QUẢN MẪU VẬT DI TRUYỀN</w:t>
      </w:r>
      <w:r w:rsidR="007573F9" w:rsidRPr="00315FC1">
        <w:rPr>
          <w:rFonts w:ascii="Times New Roman" w:hAnsi="Times New Roman"/>
          <w:b/>
          <w:color w:val="0000FF"/>
          <w:sz w:val="24"/>
          <w:szCs w:val="24"/>
          <w:lang w:val="pl-PL"/>
          <w:rPrChange w:id="2290" w:author="ThaiNN" w:date="2008-12-09T15:09:00Z">
            <w:rPr>
              <w:rFonts w:ascii="Times New Roman" w:hAnsi="Times New Roman"/>
              <w:b/>
              <w:sz w:val="24"/>
              <w:szCs w:val="24"/>
              <w:lang w:val="pl-PL"/>
            </w:rPr>
          </w:rPrChange>
        </w:rPr>
        <w:t>;</w:t>
      </w:r>
      <w:r w:rsidRPr="00315FC1">
        <w:rPr>
          <w:rFonts w:ascii="Times New Roman" w:hAnsi="Times New Roman"/>
          <w:b/>
          <w:color w:val="0000FF"/>
          <w:sz w:val="24"/>
          <w:szCs w:val="24"/>
          <w:lang w:val="pl-PL"/>
          <w:rPrChange w:id="2291" w:author="ThaiNN" w:date="2008-12-09T15:09:00Z">
            <w:rPr>
              <w:rFonts w:ascii="Times New Roman" w:hAnsi="Times New Roman"/>
              <w:b/>
              <w:sz w:val="24"/>
              <w:szCs w:val="24"/>
              <w:lang w:val="pl-PL"/>
            </w:rPr>
          </w:rPrChange>
        </w:rPr>
        <w:t xml:space="preserve"> ĐÁNH GIÁ NGUỒN GEN</w:t>
      </w:r>
      <w:r w:rsidR="007573F9" w:rsidRPr="00315FC1">
        <w:rPr>
          <w:rFonts w:ascii="Times New Roman" w:hAnsi="Times New Roman"/>
          <w:b/>
          <w:color w:val="0000FF"/>
          <w:sz w:val="24"/>
          <w:szCs w:val="24"/>
          <w:lang w:val="pl-PL"/>
          <w:rPrChange w:id="2292" w:author="ThaiNN" w:date="2008-12-09T15:09:00Z">
            <w:rPr>
              <w:rFonts w:ascii="Times New Roman" w:hAnsi="Times New Roman"/>
              <w:b/>
              <w:sz w:val="24"/>
              <w:szCs w:val="24"/>
              <w:lang w:val="pl-PL"/>
            </w:rPr>
          </w:rPrChange>
        </w:rPr>
        <w:t>;</w:t>
      </w:r>
    </w:p>
    <w:p w14:paraId="77F96CAF" w14:textId="77777777" w:rsidR="00315FC1" w:rsidRPr="00315FC1" w:rsidRDefault="007C7F91" w:rsidP="00315FC1">
      <w:pPr>
        <w:jc w:val="center"/>
        <w:rPr>
          <w:rFonts w:ascii="Times New Roman" w:hAnsi="Times New Roman"/>
          <w:b/>
          <w:color w:val="0000FF"/>
          <w:sz w:val="24"/>
          <w:szCs w:val="24"/>
          <w:lang w:val="pl-PL"/>
          <w:rPrChange w:id="2293"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294" w:author="ThaiNN" w:date="2008-12-09T15:09:00Z">
            <w:rPr>
              <w:rFonts w:ascii="Times New Roman" w:hAnsi="Times New Roman"/>
              <w:b/>
              <w:sz w:val="24"/>
              <w:szCs w:val="24"/>
              <w:lang w:val="pl-PL"/>
            </w:rPr>
          </w:rPrChange>
        </w:rPr>
        <w:t>QUẢN LÝ THÔNG TIN VỀ NGUỒN GEN</w:t>
      </w:r>
      <w:r w:rsidR="007573F9" w:rsidRPr="00315FC1">
        <w:rPr>
          <w:rFonts w:ascii="Times New Roman" w:hAnsi="Times New Roman"/>
          <w:b/>
          <w:color w:val="0000FF"/>
          <w:sz w:val="24"/>
          <w:szCs w:val="24"/>
          <w:lang w:val="pl-PL"/>
          <w:rPrChange w:id="2295" w:author="ThaiNN" w:date="2008-12-09T15:09:00Z">
            <w:rPr>
              <w:rFonts w:ascii="Times New Roman" w:hAnsi="Times New Roman"/>
              <w:b/>
              <w:sz w:val="24"/>
              <w:szCs w:val="24"/>
              <w:lang w:val="pl-PL"/>
            </w:rPr>
          </w:rPrChange>
        </w:rPr>
        <w:t xml:space="preserve">; </w:t>
      </w:r>
      <w:r w:rsidRPr="00315FC1">
        <w:rPr>
          <w:rFonts w:ascii="Times New Roman" w:hAnsi="Times New Roman"/>
          <w:b/>
          <w:color w:val="0000FF"/>
          <w:sz w:val="24"/>
          <w:szCs w:val="24"/>
          <w:lang w:val="pl-PL"/>
          <w:rPrChange w:id="2296" w:author="ThaiNN" w:date="2008-12-09T15:09:00Z">
            <w:rPr>
              <w:rFonts w:ascii="Times New Roman" w:hAnsi="Times New Roman"/>
              <w:b/>
              <w:sz w:val="24"/>
              <w:szCs w:val="24"/>
              <w:lang w:val="pl-PL"/>
            </w:rPr>
          </w:rPrChange>
        </w:rPr>
        <w:t>BẢN QUYỀN TRI THỨC</w:t>
      </w:r>
    </w:p>
    <w:p w14:paraId="36CB77BA" w14:textId="77777777" w:rsidR="007C7F91" w:rsidRPr="00315FC1" w:rsidRDefault="007C7F91" w:rsidP="00315FC1">
      <w:pPr>
        <w:jc w:val="center"/>
        <w:rPr>
          <w:rFonts w:ascii="Times New Roman" w:hAnsi="Times New Roman"/>
          <w:color w:val="0000FF"/>
          <w:sz w:val="24"/>
          <w:szCs w:val="24"/>
          <w:lang w:val="pl-PL"/>
          <w:rPrChange w:id="2297" w:author="ThaiNN" w:date="2008-12-09T15:09:00Z">
            <w:rPr>
              <w:rFonts w:ascii="Times New Roman" w:hAnsi="Times New Roman"/>
              <w:sz w:val="24"/>
              <w:szCs w:val="24"/>
              <w:lang w:val="pl-PL"/>
            </w:rPr>
          </w:rPrChange>
        </w:rPr>
      </w:pPr>
      <w:r w:rsidRPr="00315FC1">
        <w:rPr>
          <w:rFonts w:ascii="Times New Roman" w:hAnsi="Times New Roman"/>
          <w:b/>
          <w:color w:val="0000FF"/>
          <w:sz w:val="24"/>
          <w:szCs w:val="24"/>
          <w:lang w:val="pl-PL"/>
          <w:rPrChange w:id="2298" w:author="ThaiNN" w:date="2008-12-09T15:09:00Z">
            <w:rPr>
              <w:rFonts w:ascii="Times New Roman" w:hAnsi="Times New Roman"/>
              <w:b/>
              <w:sz w:val="24"/>
              <w:szCs w:val="24"/>
              <w:lang w:val="pl-PL"/>
            </w:rPr>
          </w:rPrChange>
        </w:rPr>
        <w:t>TRUYỀN THỐNG VỀ NGUỒN GEN</w:t>
      </w:r>
    </w:p>
    <w:p w14:paraId="36BCE1AE" w14:textId="77777777" w:rsidR="007C7F91" w:rsidRPr="00315FC1" w:rsidRDefault="007C7F91" w:rsidP="00024DD4">
      <w:pPr>
        <w:tabs>
          <w:tab w:val="num" w:pos="0"/>
        </w:tabs>
        <w:spacing w:before="240" w:after="120"/>
        <w:ind w:firstLine="720"/>
        <w:jc w:val="both"/>
        <w:outlineLvl w:val="1"/>
        <w:rPr>
          <w:rFonts w:ascii="Times New Roman" w:hAnsi="Times New Roman"/>
          <w:color w:val="0000FF"/>
          <w:sz w:val="24"/>
          <w:szCs w:val="24"/>
          <w:lang w:val="pl-PL"/>
          <w:rPrChange w:id="2299" w:author="ThaiNN" w:date="2008-12-09T15:09:00Z">
            <w:rPr>
              <w:rFonts w:ascii="Times New Roman" w:hAnsi="Times New Roman"/>
              <w:sz w:val="24"/>
              <w:szCs w:val="24"/>
              <w:lang w:val="pl-PL"/>
            </w:rPr>
          </w:rPrChange>
        </w:rPr>
      </w:pPr>
      <w:r w:rsidRPr="00315FC1">
        <w:rPr>
          <w:rFonts w:ascii="Times New Roman" w:hAnsi="Times New Roman"/>
          <w:b/>
          <w:color w:val="0000FF"/>
          <w:sz w:val="24"/>
          <w:szCs w:val="24"/>
          <w:lang w:val="pl-PL"/>
          <w:rPrChange w:id="2300" w:author="ThaiNN" w:date="2008-12-09T15:09:00Z">
            <w:rPr>
              <w:rFonts w:ascii="Times New Roman" w:hAnsi="Times New Roman"/>
              <w:b/>
              <w:sz w:val="24"/>
              <w:szCs w:val="24"/>
              <w:lang w:val="pl-PL"/>
            </w:rPr>
          </w:rPrChange>
        </w:rPr>
        <w:t>Điều 62. Lưu giữ và bảo quản mẫu vật di truyền</w:t>
      </w:r>
    </w:p>
    <w:p w14:paraId="072A9227"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30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302" w:author="ThaiNN" w:date="2008-12-09T15:09:00Z">
            <w:rPr>
              <w:rFonts w:ascii="Times New Roman" w:hAnsi="Times New Roman"/>
              <w:sz w:val="24"/>
              <w:szCs w:val="24"/>
              <w:lang w:val="pl-PL"/>
            </w:rPr>
          </w:rPrChange>
        </w:rPr>
        <w:t xml:space="preserve">1. </w:t>
      </w:r>
      <w:r w:rsidR="00B27F7F" w:rsidRPr="00315FC1">
        <w:rPr>
          <w:rFonts w:ascii="Times New Roman" w:hAnsi="Times New Roman"/>
          <w:color w:val="0000FF"/>
          <w:sz w:val="24"/>
          <w:szCs w:val="24"/>
          <w:lang w:val="pl-PL"/>
          <w:rPrChange w:id="2303" w:author="ThaiNN" w:date="2008-12-09T15:09:00Z">
            <w:rPr>
              <w:rFonts w:ascii="Times New Roman" w:hAnsi="Times New Roman"/>
              <w:sz w:val="24"/>
              <w:szCs w:val="24"/>
              <w:lang w:val="pl-PL"/>
            </w:rPr>
          </w:rPrChange>
        </w:rPr>
        <w:t>B</w:t>
      </w:r>
      <w:r w:rsidRPr="00315FC1">
        <w:rPr>
          <w:rFonts w:ascii="Times New Roman" w:hAnsi="Times New Roman"/>
          <w:color w:val="0000FF"/>
          <w:sz w:val="24"/>
          <w:szCs w:val="24"/>
          <w:lang w:val="pl-PL"/>
          <w:rPrChange w:id="2304" w:author="ThaiNN" w:date="2008-12-09T15:09:00Z">
            <w:rPr>
              <w:rFonts w:ascii="Times New Roman" w:hAnsi="Times New Roman"/>
              <w:sz w:val="24"/>
              <w:szCs w:val="24"/>
              <w:lang w:val="pl-PL"/>
            </w:rPr>
          </w:rPrChange>
        </w:rPr>
        <w:t xml:space="preserve">ộ, cơ quan ngang bộ trong phạm vi nhiệm vụ, quyền hạn của mình tổ chức việc lưu giữ và bảo quản lâu dài mẫu vật di truyền của loài thuộc Danh mục loài nguy cấp, quý, hiếm được ưu tiên bảo vệ, loài nhập </w:t>
      </w:r>
      <w:r w:rsidR="007573F9" w:rsidRPr="00315FC1">
        <w:rPr>
          <w:rFonts w:ascii="Times New Roman" w:hAnsi="Times New Roman"/>
          <w:color w:val="0000FF"/>
          <w:sz w:val="24"/>
          <w:szCs w:val="24"/>
          <w:lang w:val="pl-PL"/>
          <w:rPrChange w:id="2305" w:author="ThaiNN" w:date="2008-12-09T15:09:00Z">
            <w:rPr>
              <w:rFonts w:ascii="Times New Roman" w:hAnsi="Times New Roman"/>
              <w:sz w:val="24"/>
              <w:szCs w:val="24"/>
              <w:lang w:val="pl-PL"/>
            </w:rPr>
          </w:rPrChange>
        </w:rPr>
        <w:t>khẩu</w:t>
      </w:r>
      <w:r w:rsidRPr="00315FC1">
        <w:rPr>
          <w:rFonts w:ascii="Times New Roman" w:hAnsi="Times New Roman"/>
          <w:color w:val="0000FF"/>
          <w:sz w:val="24"/>
          <w:szCs w:val="24"/>
          <w:lang w:val="pl-PL"/>
          <w:rPrChange w:id="2306" w:author="ThaiNN" w:date="2008-12-09T15:09:00Z">
            <w:rPr>
              <w:rFonts w:ascii="Times New Roman" w:hAnsi="Times New Roman"/>
              <w:sz w:val="24"/>
              <w:szCs w:val="24"/>
              <w:lang w:val="pl-PL"/>
            </w:rPr>
          </w:rPrChange>
        </w:rPr>
        <w:t xml:space="preserve"> phục vụ công tác nghiên cứu, nhân giống, lai tạo</w:t>
      </w:r>
      <w:r w:rsidR="00996D25" w:rsidRPr="00315FC1">
        <w:rPr>
          <w:rFonts w:ascii="Times New Roman" w:hAnsi="Times New Roman"/>
          <w:color w:val="0000FF"/>
          <w:sz w:val="24"/>
          <w:szCs w:val="24"/>
          <w:lang w:val="pl-PL"/>
          <w:rPrChange w:id="2307" w:author="ThaiNN" w:date="2008-12-09T15:09:00Z">
            <w:rPr>
              <w:rFonts w:ascii="Times New Roman" w:hAnsi="Times New Roman"/>
              <w:sz w:val="24"/>
              <w:szCs w:val="24"/>
              <w:lang w:val="pl-PL"/>
            </w:rPr>
          </w:rPrChange>
        </w:rPr>
        <w:t xml:space="preserve"> giống</w:t>
      </w:r>
      <w:r w:rsidRPr="00315FC1">
        <w:rPr>
          <w:rFonts w:ascii="Times New Roman" w:hAnsi="Times New Roman"/>
          <w:color w:val="0000FF"/>
          <w:sz w:val="24"/>
          <w:szCs w:val="24"/>
          <w:lang w:val="pl-PL"/>
          <w:rPrChange w:id="2308" w:author="ThaiNN" w:date="2008-12-09T15:09:00Z">
            <w:rPr>
              <w:rFonts w:ascii="Times New Roman" w:hAnsi="Times New Roman"/>
              <w:sz w:val="24"/>
              <w:szCs w:val="24"/>
              <w:lang w:val="pl-PL"/>
            </w:rPr>
          </w:rPrChange>
        </w:rPr>
        <w:t xml:space="preserve">, ứng dụng và phát triển </w:t>
      </w:r>
      <w:r w:rsidR="00E31695" w:rsidRPr="00315FC1">
        <w:rPr>
          <w:rFonts w:ascii="Times New Roman" w:hAnsi="Times New Roman"/>
          <w:color w:val="0000FF"/>
          <w:sz w:val="24"/>
          <w:szCs w:val="24"/>
          <w:lang w:val="pl-PL"/>
          <w:rPrChange w:id="2309" w:author="ThaiNN" w:date="2008-12-09T15:09:00Z">
            <w:rPr>
              <w:rFonts w:ascii="Times New Roman" w:hAnsi="Times New Roman"/>
              <w:sz w:val="24"/>
              <w:szCs w:val="24"/>
              <w:lang w:val="pl-PL"/>
            </w:rPr>
          </w:rPrChange>
        </w:rPr>
        <w:t>nguồn gen</w:t>
      </w:r>
      <w:r w:rsidRPr="00315FC1">
        <w:rPr>
          <w:rFonts w:ascii="Times New Roman" w:hAnsi="Times New Roman"/>
          <w:color w:val="0000FF"/>
          <w:sz w:val="24"/>
          <w:szCs w:val="24"/>
          <w:lang w:val="pl-PL"/>
          <w:rPrChange w:id="2310" w:author="ThaiNN" w:date="2008-12-09T15:09:00Z">
            <w:rPr>
              <w:rFonts w:ascii="Times New Roman" w:hAnsi="Times New Roman"/>
              <w:sz w:val="24"/>
              <w:szCs w:val="24"/>
              <w:lang w:val="pl-PL"/>
            </w:rPr>
          </w:rPrChange>
        </w:rPr>
        <w:t>.</w:t>
      </w:r>
    </w:p>
    <w:p w14:paraId="07358FA7" w14:textId="77777777" w:rsidR="007C7F91" w:rsidRPr="00315FC1" w:rsidRDefault="007C7F91" w:rsidP="00A854D3">
      <w:pPr>
        <w:tabs>
          <w:tab w:val="num" w:pos="0"/>
        </w:tabs>
        <w:spacing w:before="120" w:after="60"/>
        <w:ind w:firstLine="720"/>
        <w:jc w:val="both"/>
        <w:outlineLvl w:val="1"/>
        <w:rPr>
          <w:rFonts w:ascii="Times New Roman" w:hAnsi="Times New Roman"/>
          <w:color w:val="0000FF"/>
          <w:sz w:val="24"/>
          <w:szCs w:val="24"/>
          <w:lang w:val="pl-PL"/>
          <w:rPrChange w:id="231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312" w:author="ThaiNN" w:date="2008-12-09T15:09:00Z">
            <w:rPr>
              <w:rFonts w:ascii="Times New Roman" w:hAnsi="Times New Roman"/>
              <w:sz w:val="24"/>
              <w:szCs w:val="24"/>
              <w:lang w:val="pl-PL"/>
            </w:rPr>
          </w:rPrChange>
        </w:rPr>
        <w:t xml:space="preserve">2. Tổ chức, cá nhân </w:t>
      </w:r>
      <w:r w:rsidR="00996D25" w:rsidRPr="00315FC1">
        <w:rPr>
          <w:rFonts w:ascii="Times New Roman" w:hAnsi="Times New Roman"/>
          <w:color w:val="0000FF"/>
          <w:sz w:val="24"/>
          <w:szCs w:val="24"/>
          <w:lang w:val="pl-PL"/>
          <w:rPrChange w:id="2313" w:author="ThaiNN" w:date="2008-12-09T15:09:00Z">
            <w:rPr>
              <w:rFonts w:ascii="Times New Roman" w:hAnsi="Times New Roman"/>
              <w:sz w:val="24"/>
              <w:szCs w:val="24"/>
              <w:lang w:val="pl-PL"/>
            </w:rPr>
          </w:rPrChange>
        </w:rPr>
        <w:t xml:space="preserve">phát hiện, </w:t>
      </w:r>
      <w:r w:rsidRPr="00315FC1">
        <w:rPr>
          <w:rFonts w:ascii="Times New Roman" w:hAnsi="Times New Roman"/>
          <w:color w:val="0000FF"/>
          <w:sz w:val="24"/>
          <w:szCs w:val="24"/>
          <w:lang w:val="pl-PL"/>
          <w:rPrChange w:id="2314" w:author="ThaiNN" w:date="2008-12-09T15:09:00Z">
            <w:rPr>
              <w:rFonts w:ascii="Times New Roman" w:hAnsi="Times New Roman"/>
              <w:sz w:val="24"/>
              <w:szCs w:val="24"/>
              <w:lang w:val="pl-PL"/>
            </w:rPr>
          </w:rPrChange>
        </w:rPr>
        <w:t xml:space="preserve">lưu giữ mẫu vật di truyền của loài thuộc Danh mục loài nguy cấp, quý, hiếm được ưu tiên bảo vệ đã bị tuyệt chủng </w:t>
      </w:r>
      <w:r w:rsidR="00996D25" w:rsidRPr="00315FC1">
        <w:rPr>
          <w:rFonts w:ascii="Times New Roman" w:hAnsi="Times New Roman"/>
          <w:color w:val="0000FF"/>
          <w:sz w:val="24"/>
          <w:szCs w:val="24"/>
          <w:lang w:val="pl-PL"/>
          <w:rPrChange w:id="2315" w:author="ThaiNN" w:date="2008-12-09T15:09:00Z">
            <w:rPr>
              <w:rFonts w:ascii="Times New Roman" w:hAnsi="Times New Roman"/>
              <w:sz w:val="24"/>
              <w:szCs w:val="24"/>
              <w:lang w:val="pl-PL"/>
            </w:rPr>
          </w:rPrChange>
        </w:rPr>
        <w:t>trong</w:t>
      </w:r>
      <w:r w:rsidRPr="00315FC1">
        <w:rPr>
          <w:rFonts w:ascii="Times New Roman" w:hAnsi="Times New Roman"/>
          <w:color w:val="0000FF"/>
          <w:sz w:val="24"/>
          <w:szCs w:val="24"/>
          <w:lang w:val="pl-PL"/>
          <w:rPrChange w:id="2316" w:author="ThaiNN" w:date="2008-12-09T15:09:00Z">
            <w:rPr>
              <w:rFonts w:ascii="Times New Roman" w:hAnsi="Times New Roman"/>
              <w:sz w:val="24"/>
              <w:szCs w:val="24"/>
              <w:lang w:val="pl-PL"/>
            </w:rPr>
          </w:rPrChange>
        </w:rPr>
        <w:t xml:space="preserve"> tự nhiên có trách nhiệm báo </w:t>
      </w:r>
      <w:r w:rsidR="00996D25" w:rsidRPr="00315FC1">
        <w:rPr>
          <w:rFonts w:ascii="Times New Roman" w:hAnsi="Times New Roman"/>
          <w:color w:val="0000FF"/>
          <w:sz w:val="24"/>
          <w:szCs w:val="24"/>
          <w:lang w:val="pl-PL"/>
          <w:rPrChange w:id="2317" w:author="ThaiNN" w:date="2008-12-09T15:09:00Z">
            <w:rPr>
              <w:rFonts w:ascii="Times New Roman" w:hAnsi="Times New Roman"/>
              <w:sz w:val="24"/>
              <w:szCs w:val="24"/>
              <w:lang w:val="pl-PL"/>
            </w:rPr>
          </w:rPrChange>
        </w:rPr>
        <w:t>cho</w:t>
      </w:r>
      <w:r w:rsidRPr="00315FC1">
        <w:rPr>
          <w:rFonts w:ascii="Times New Roman" w:hAnsi="Times New Roman"/>
          <w:color w:val="0000FF"/>
          <w:sz w:val="24"/>
          <w:szCs w:val="24"/>
          <w:lang w:val="pl-PL"/>
          <w:rPrChange w:id="2318" w:author="ThaiNN" w:date="2008-12-09T15:09:00Z">
            <w:rPr>
              <w:rFonts w:ascii="Times New Roman" w:hAnsi="Times New Roman"/>
              <w:sz w:val="24"/>
              <w:szCs w:val="24"/>
              <w:lang w:val="pl-PL"/>
            </w:rPr>
          </w:rPrChange>
        </w:rPr>
        <w:t xml:space="preserve"> Ủy ban nhân dân cấp xã. </w:t>
      </w:r>
      <w:r w:rsidR="00996D25" w:rsidRPr="00315FC1">
        <w:rPr>
          <w:rFonts w:ascii="Times New Roman" w:hAnsi="Times New Roman"/>
          <w:color w:val="0000FF"/>
          <w:sz w:val="24"/>
          <w:szCs w:val="24"/>
          <w:lang w:val="pl-PL"/>
          <w:rPrChange w:id="2319" w:author="ThaiNN" w:date="2008-12-09T15:09:00Z">
            <w:rPr>
              <w:rFonts w:ascii="Times New Roman" w:hAnsi="Times New Roman"/>
              <w:sz w:val="24"/>
              <w:szCs w:val="24"/>
              <w:lang w:val="pl-PL"/>
            </w:rPr>
          </w:rPrChange>
        </w:rPr>
        <w:t>S</w:t>
      </w:r>
      <w:r w:rsidRPr="00315FC1">
        <w:rPr>
          <w:rFonts w:ascii="Times New Roman" w:hAnsi="Times New Roman"/>
          <w:color w:val="0000FF"/>
          <w:sz w:val="24"/>
          <w:szCs w:val="24"/>
          <w:lang w:val="pl-PL"/>
          <w:rPrChange w:id="2320" w:author="ThaiNN" w:date="2008-12-09T15:09:00Z">
            <w:rPr>
              <w:rFonts w:ascii="Times New Roman" w:hAnsi="Times New Roman"/>
              <w:sz w:val="24"/>
              <w:szCs w:val="24"/>
              <w:lang w:val="pl-PL"/>
            </w:rPr>
          </w:rPrChange>
        </w:rPr>
        <w:t xml:space="preserve">au khi nhận được thông </w:t>
      </w:r>
      <w:r w:rsidR="00996D25" w:rsidRPr="00315FC1">
        <w:rPr>
          <w:rFonts w:ascii="Times New Roman" w:hAnsi="Times New Roman"/>
          <w:color w:val="0000FF"/>
          <w:sz w:val="24"/>
          <w:szCs w:val="24"/>
          <w:lang w:val="pl-PL"/>
          <w:rPrChange w:id="2321" w:author="ThaiNN" w:date="2008-12-09T15:09:00Z">
            <w:rPr>
              <w:rFonts w:ascii="Times New Roman" w:hAnsi="Times New Roman"/>
              <w:sz w:val="24"/>
              <w:szCs w:val="24"/>
              <w:lang w:val="pl-PL"/>
            </w:rPr>
          </w:rPrChange>
        </w:rPr>
        <w:t>tin</w:t>
      </w:r>
      <w:r w:rsidRPr="00315FC1">
        <w:rPr>
          <w:rFonts w:ascii="Times New Roman" w:hAnsi="Times New Roman"/>
          <w:color w:val="0000FF"/>
          <w:sz w:val="24"/>
          <w:szCs w:val="24"/>
          <w:lang w:val="pl-PL"/>
          <w:rPrChange w:id="2322" w:author="ThaiNN" w:date="2008-12-09T15:09:00Z">
            <w:rPr>
              <w:rFonts w:ascii="Times New Roman" w:hAnsi="Times New Roman"/>
              <w:sz w:val="24"/>
              <w:szCs w:val="24"/>
              <w:lang w:val="pl-PL"/>
            </w:rPr>
          </w:rPrChange>
        </w:rPr>
        <w:t xml:space="preserve">, Ủy ban nhân dân cấp xã có trách nhiệm báo cáo </w:t>
      </w:r>
      <w:r w:rsidR="00996D25" w:rsidRPr="00315FC1">
        <w:rPr>
          <w:rFonts w:ascii="Times New Roman" w:hAnsi="Times New Roman"/>
          <w:color w:val="0000FF"/>
          <w:sz w:val="24"/>
          <w:szCs w:val="24"/>
          <w:lang w:val="pl-PL"/>
          <w:rPrChange w:id="2323" w:author="ThaiNN" w:date="2008-12-09T15:09:00Z">
            <w:rPr>
              <w:rFonts w:ascii="Times New Roman" w:hAnsi="Times New Roman"/>
              <w:sz w:val="24"/>
              <w:szCs w:val="24"/>
              <w:lang w:val="pl-PL"/>
            </w:rPr>
          </w:rPrChange>
        </w:rPr>
        <w:t xml:space="preserve">ngay </w:t>
      </w:r>
      <w:r w:rsidRPr="00315FC1">
        <w:rPr>
          <w:rFonts w:ascii="Times New Roman" w:hAnsi="Times New Roman"/>
          <w:color w:val="0000FF"/>
          <w:sz w:val="24"/>
          <w:szCs w:val="24"/>
          <w:lang w:val="pl-PL"/>
          <w:rPrChange w:id="2324" w:author="ThaiNN" w:date="2008-12-09T15:09:00Z">
            <w:rPr>
              <w:rFonts w:ascii="Times New Roman" w:hAnsi="Times New Roman"/>
              <w:sz w:val="24"/>
              <w:szCs w:val="24"/>
              <w:lang w:val="pl-PL"/>
            </w:rPr>
          </w:rPrChange>
        </w:rPr>
        <w:t xml:space="preserve">với cơ quan chuyên môn về tài nguyên và môi trường </w:t>
      </w:r>
      <w:r w:rsidR="008747B4" w:rsidRPr="00315FC1">
        <w:rPr>
          <w:rFonts w:ascii="Times New Roman" w:hAnsi="Times New Roman"/>
          <w:color w:val="0000FF"/>
          <w:sz w:val="24"/>
          <w:szCs w:val="24"/>
          <w:lang w:val="pl-PL"/>
          <w:rPrChange w:id="2325" w:author="ThaiNN" w:date="2008-12-09T15:09:00Z">
            <w:rPr>
              <w:rFonts w:ascii="Times New Roman" w:hAnsi="Times New Roman"/>
              <w:sz w:val="24"/>
              <w:szCs w:val="24"/>
              <w:lang w:val="pl-PL"/>
            </w:rPr>
          </w:rPrChange>
        </w:rPr>
        <w:t xml:space="preserve">của Ủy ban nhân dân </w:t>
      </w:r>
      <w:r w:rsidRPr="00315FC1">
        <w:rPr>
          <w:rFonts w:ascii="Times New Roman" w:hAnsi="Times New Roman"/>
          <w:color w:val="0000FF"/>
          <w:sz w:val="24"/>
          <w:szCs w:val="24"/>
          <w:lang w:val="pl-PL"/>
          <w:rPrChange w:id="2326" w:author="ThaiNN" w:date="2008-12-09T15:09:00Z">
            <w:rPr>
              <w:rFonts w:ascii="Times New Roman" w:hAnsi="Times New Roman"/>
              <w:sz w:val="24"/>
              <w:szCs w:val="24"/>
              <w:lang w:val="pl-PL"/>
            </w:rPr>
          </w:rPrChange>
        </w:rPr>
        <w:t>cấp tỉnh để có biện pháp xử lý.</w:t>
      </w:r>
    </w:p>
    <w:p w14:paraId="2CD4B6F6" w14:textId="77777777" w:rsidR="007C7F91" w:rsidRPr="00315FC1" w:rsidRDefault="007C7F91" w:rsidP="00AC391C">
      <w:pPr>
        <w:spacing w:before="60" w:after="60"/>
        <w:ind w:firstLine="720"/>
        <w:jc w:val="both"/>
        <w:rPr>
          <w:rFonts w:ascii="Times New Roman" w:hAnsi="Times New Roman"/>
          <w:color w:val="0000FF"/>
          <w:sz w:val="24"/>
          <w:szCs w:val="24"/>
          <w:lang w:val="pl-PL"/>
          <w:rPrChange w:id="232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328" w:author="ThaiNN" w:date="2008-12-09T15:09:00Z">
            <w:rPr>
              <w:rFonts w:ascii="Times New Roman" w:hAnsi="Times New Roman"/>
              <w:sz w:val="24"/>
              <w:szCs w:val="24"/>
              <w:lang w:val="pl-PL"/>
            </w:rPr>
          </w:rPrChange>
        </w:rPr>
        <w:t xml:space="preserve">3. Nhà nước khuyến khích tổ chức, cá nhân đầu tư lưu giữ và bảo quản lâu dài </w:t>
      </w:r>
      <w:r w:rsidR="00710834" w:rsidRPr="00315FC1">
        <w:rPr>
          <w:rFonts w:ascii="Times New Roman" w:hAnsi="Times New Roman"/>
          <w:color w:val="0000FF"/>
          <w:sz w:val="24"/>
          <w:szCs w:val="24"/>
          <w:lang w:val="pl-PL"/>
          <w:rPrChange w:id="2329"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2330" w:author="ThaiNN" w:date="2008-12-09T15:09:00Z">
            <w:rPr>
              <w:rFonts w:ascii="Times New Roman" w:hAnsi="Times New Roman"/>
              <w:sz w:val="24"/>
              <w:szCs w:val="24"/>
              <w:lang w:val="pl-PL"/>
            </w:rPr>
          </w:rPrChange>
        </w:rPr>
        <w:t xml:space="preserve">mẫu vật di truyền </w:t>
      </w:r>
      <w:r w:rsidR="00996D25" w:rsidRPr="00315FC1">
        <w:rPr>
          <w:rFonts w:ascii="Times New Roman" w:hAnsi="Times New Roman"/>
          <w:color w:val="0000FF"/>
          <w:sz w:val="24"/>
          <w:szCs w:val="24"/>
          <w:lang w:val="pl-PL"/>
          <w:rPrChange w:id="2331" w:author="ThaiNN" w:date="2008-12-09T15:09:00Z">
            <w:rPr>
              <w:rFonts w:ascii="Times New Roman" w:hAnsi="Times New Roman"/>
              <w:sz w:val="24"/>
              <w:szCs w:val="24"/>
              <w:lang w:val="pl-PL"/>
            </w:rPr>
          </w:rPrChange>
        </w:rPr>
        <w:t>để</w:t>
      </w:r>
      <w:r w:rsidRPr="00315FC1">
        <w:rPr>
          <w:rFonts w:ascii="Times New Roman" w:hAnsi="Times New Roman"/>
          <w:color w:val="0000FF"/>
          <w:sz w:val="24"/>
          <w:szCs w:val="24"/>
          <w:lang w:val="pl-PL"/>
          <w:rPrChange w:id="2332" w:author="ThaiNN" w:date="2008-12-09T15:09:00Z">
            <w:rPr>
              <w:rFonts w:ascii="Times New Roman" w:hAnsi="Times New Roman"/>
              <w:sz w:val="24"/>
              <w:szCs w:val="24"/>
              <w:lang w:val="pl-PL"/>
            </w:rPr>
          </w:rPrChange>
        </w:rPr>
        <w:t xml:space="preserve"> hình thành ngân </w:t>
      </w:r>
      <w:r w:rsidRPr="00315FC1">
        <w:rPr>
          <w:rFonts w:ascii="Times New Roman" w:hAnsi="Times New Roman"/>
          <w:color w:val="0000FF"/>
          <w:spacing w:val="-6"/>
          <w:sz w:val="24"/>
          <w:szCs w:val="24"/>
          <w:lang w:val="pl-PL"/>
          <w:rPrChange w:id="2333" w:author="ThaiNN" w:date="2008-12-09T15:09:00Z">
            <w:rPr>
              <w:rFonts w:ascii="Times New Roman" w:hAnsi="Times New Roman"/>
              <w:spacing w:val="-6"/>
              <w:sz w:val="24"/>
              <w:szCs w:val="24"/>
              <w:lang w:val="pl-PL"/>
            </w:rPr>
          </w:rPrChange>
        </w:rPr>
        <w:t>hàng gen phục vụ công tác bảo tồn đa dạng sinh học và phát triển kinh tế - xã hội</w:t>
      </w:r>
      <w:r w:rsidRPr="00315FC1">
        <w:rPr>
          <w:rFonts w:ascii="Times New Roman" w:hAnsi="Times New Roman"/>
          <w:color w:val="0000FF"/>
          <w:sz w:val="24"/>
          <w:szCs w:val="24"/>
          <w:lang w:val="pl-PL"/>
          <w:rPrChange w:id="2334" w:author="ThaiNN" w:date="2008-12-09T15:09:00Z">
            <w:rPr>
              <w:rFonts w:ascii="Times New Roman" w:hAnsi="Times New Roman"/>
              <w:sz w:val="24"/>
              <w:szCs w:val="24"/>
              <w:lang w:val="pl-PL"/>
            </w:rPr>
          </w:rPrChange>
        </w:rPr>
        <w:t>.</w:t>
      </w:r>
    </w:p>
    <w:p w14:paraId="777BC52B"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pacing w:val="-10"/>
          <w:sz w:val="24"/>
          <w:szCs w:val="24"/>
          <w:lang w:val="pl-PL"/>
          <w:rPrChange w:id="2335" w:author="ThaiNN" w:date="2008-12-09T15:09:00Z">
            <w:rPr>
              <w:rFonts w:ascii="Times New Roman" w:hAnsi="Times New Roman"/>
              <w:b/>
              <w:spacing w:val="-10"/>
              <w:sz w:val="24"/>
              <w:szCs w:val="24"/>
              <w:lang w:val="pl-PL"/>
            </w:rPr>
          </w:rPrChange>
        </w:rPr>
      </w:pPr>
      <w:r w:rsidRPr="00315FC1">
        <w:rPr>
          <w:rFonts w:ascii="Times New Roman" w:hAnsi="Times New Roman"/>
          <w:b/>
          <w:color w:val="0000FF"/>
          <w:spacing w:val="-10"/>
          <w:sz w:val="24"/>
          <w:szCs w:val="24"/>
          <w:lang w:val="pl-PL"/>
          <w:rPrChange w:id="2336" w:author="ThaiNN" w:date="2008-12-09T15:09:00Z">
            <w:rPr>
              <w:rFonts w:ascii="Times New Roman" w:hAnsi="Times New Roman"/>
              <w:b/>
              <w:spacing w:val="-10"/>
              <w:sz w:val="24"/>
              <w:szCs w:val="24"/>
              <w:lang w:val="pl-PL"/>
            </w:rPr>
          </w:rPrChange>
        </w:rPr>
        <w:t xml:space="preserve">Điều 63. </w:t>
      </w:r>
      <w:r w:rsidR="00996D25" w:rsidRPr="00315FC1">
        <w:rPr>
          <w:rFonts w:ascii="Times New Roman" w:hAnsi="Times New Roman"/>
          <w:b/>
          <w:color w:val="0000FF"/>
          <w:sz w:val="24"/>
          <w:szCs w:val="24"/>
          <w:lang w:val="pl-PL"/>
          <w:rPrChange w:id="2337" w:author="ThaiNN" w:date="2008-12-09T15:09:00Z">
            <w:rPr>
              <w:rFonts w:ascii="Times New Roman" w:hAnsi="Times New Roman"/>
              <w:b/>
              <w:sz w:val="24"/>
              <w:szCs w:val="24"/>
              <w:lang w:val="pl-PL"/>
            </w:rPr>
          </w:rPrChange>
        </w:rPr>
        <w:t>Điều tra, thu thập, đánh giá, cung cấp</w:t>
      </w:r>
      <w:r w:rsidRPr="00315FC1">
        <w:rPr>
          <w:rFonts w:ascii="Times New Roman" w:hAnsi="Times New Roman"/>
          <w:b/>
          <w:color w:val="0000FF"/>
          <w:spacing w:val="-10"/>
          <w:sz w:val="24"/>
          <w:szCs w:val="24"/>
          <w:lang w:val="pl-PL"/>
          <w:rPrChange w:id="2338" w:author="ThaiNN" w:date="2008-12-09T15:09:00Z">
            <w:rPr>
              <w:rFonts w:ascii="Times New Roman" w:hAnsi="Times New Roman"/>
              <w:b/>
              <w:spacing w:val="-10"/>
              <w:sz w:val="24"/>
              <w:szCs w:val="24"/>
              <w:lang w:val="pl-PL"/>
            </w:rPr>
          </w:rPrChange>
        </w:rPr>
        <w:t>, quản lý thông tin về nguồn gen</w:t>
      </w:r>
    </w:p>
    <w:p w14:paraId="6247FF9A" w14:textId="77777777" w:rsidR="007C7F91" w:rsidRPr="00315FC1" w:rsidRDefault="00D73412" w:rsidP="00AC391C">
      <w:pPr>
        <w:tabs>
          <w:tab w:val="num" w:pos="0"/>
        </w:tabs>
        <w:spacing w:before="60" w:after="60"/>
        <w:ind w:firstLine="720"/>
        <w:jc w:val="both"/>
        <w:outlineLvl w:val="1"/>
        <w:rPr>
          <w:rFonts w:ascii="Times New Roman" w:hAnsi="Times New Roman"/>
          <w:color w:val="0000FF"/>
          <w:spacing w:val="4"/>
          <w:sz w:val="24"/>
          <w:szCs w:val="24"/>
          <w:lang w:val="pl-PL"/>
          <w:rPrChange w:id="2339" w:author="ThaiNN" w:date="2008-12-09T15:09:00Z">
            <w:rPr>
              <w:rFonts w:ascii="Times New Roman" w:hAnsi="Times New Roman"/>
              <w:spacing w:val="4"/>
              <w:sz w:val="24"/>
              <w:szCs w:val="24"/>
              <w:lang w:val="pl-PL"/>
            </w:rPr>
          </w:rPrChange>
        </w:rPr>
      </w:pPr>
      <w:r w:rsidRPr="00315FC1">
        <w:rPr>
          <w:rFonts w:ascii="Times New Roman" w:hAnsi="Times New Roman"/>
          <w:color w:val="0000FF"/>
          <w:spacing w:val="4"/>
          <w:sz w:val="24"/>
          <w:szCs w:val="24"/>
          <w:lang w:val="pl-PL"/>
          <w:rPrChange w:id="2340" w:author="ThaiNN" w:date="2008-12-09T15:09:00Z">
            <w:rPr>
              <w:rFonts w:ascii="Times New Roman" w:hAnsi="Times New Roman"/>
              <w:spacing w:val="4"/>
              <w:sz w:val="24"/>
              <w:szCs w:val="24"/>
              <w:lang w:val="pl-PL"/>
            </w:rPr>
          </w:rPrChange>
        </w:rPr>
        <w:t>1</w:t>
      </w:r>
      <w:r w:rsidR="007C7F91" w:rsidRPr="00315FC1">
        <w:rPr>
          <w:rFonts w:ascii="Times New Roman" w:hAnsi="Times New Roman"/>
          <w:color w:val="0000FF"/>
          <w:spacing w:val="4"/>
          <w:sz w:val="24"/>
          <w:szCs w:val="24"/>
          <w:lang w:val="pl-PL"/>
          <w:rPrChange w:id="2341" w:author="ThaiNN" w:date="2008-12-09T15:09:00Z">
            <w:rPr>
              <w:rFonts w:ascii="Times New Roman" w:hAnsi="Times New Roman"/>
              <w:spacing w:val="4"/>
              <w:sz w:val="24"/>
              <w:szCs w:val="24"/>
              <w:lang w:val="pl-PL"/>
            </w:rPr>
          </w:rPrChange>
        </w:rPr>
        <w:t xml:space="preserve">. </w:t>
      </w:r>
      <w:r w:rsidR="008747B4" w:rsidRPr="00315FC1">
        <w:rPr>
          <w:rFonts w:ascii="Times New Roman" w:hAnsi="Times New Roman"/>
          <w:color w:val="0000FF"/>
          <w:spacing w:val="4"/>
          <w:sz w:val="24"/>
          <w:szCs w:val="24"/>
          <w:lang w:val="pl-PL"/>
          <w:rPrChange w:id="2342" w:author="ThaiNN" w:date="2008-12-09T15:09:00Z">
            <w:rPr>
              <w:rFonts w:ascii="Times New Roman" w:hAnsi="Times New Roman"/>
              <w:spacing w:val="4"/>
              <w:sz w:val="24"/>
              <w:szCs w:val="24"/>
              <w:lang w:val="pl-PL"/>
            </w:rPr>
          </w:rPrChange>
        </w:rPr>
        <w:t>B</w:t>
      </w:r>
      <w:r w:rsidR="007C7F91" w:rsidRPr="00315FC1">
        <w:rPr>
          <w:rFonts w:ascii="Times New Roman" w:hAnsi="Times New Roman"/>
          <w:color w:val="0000FF"/>
          <w:spacing w:val="4"/>
          <w:sz w:val="24"/>
          <w:szCs w:val="24"/>
          <w:lang w:val="pl-PL"/>
          <w:rPrChange w:id="2343" w:author="ThaiNN" w:date="2008-12-09T15:09:00Z">
            <w:rPr>
              <w:rFonts w:ascii="Times New Roman" w:hAnsi="Times New Roman"/>
              <w:spacing w:val="4"/>
              <w:sz w:val="24"/>
              <w:szCs w:val="24"/>
              <w:lang w:val="pl-PL"/>
            </w:rPr>
          </w:rPrChange>
        </w:rPr>
        <w:t xml:space="preserve">ộ, cơ quan ngang bộ tổ chức thực hiện chương trình điều tra, thu thập, đánh giá và xây dựng cơ sở dữ liệu về nguồn gen thuộc phạm vi quản lý và cung cấp thông tin về cơ sở dữ liệu về nguồn gen cho Bộ Tài nguyên và Môi trường. </w:t>
      </w:r>
    </w:p>
    <w:p w14:paraId="7F258FE2" w14:textId="77777777" w:rsidR="00D73412" w:rsidRPr="00315FC1" w:rsidRDefault="007C7F91" w:rsidP="00D73412">
      <w:pPr>
        <w:tabs>
          <w:tab w:val="num" w:pos="0"/>
        </w:tabs>
        <w:spacing w:before="60" w:after="60"/>
        <w:ind w:firstLine="720"/>
        <w:jc w:val="both"/>
        <w:outlineLvl w:val="1"/>
        <w:rPr>
          <w:rFonts w:ascii="Times New Roman" w:hAnsi="Times New Roman"/>
          <w:color w:val="0000FF"/>
          <w:sz w:val="24"/>
          <w:szCs w:val="24"/>
          <w:lang w:val="pl-PL"/>
          <w:rPrChange w:id="234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345" w:author="ThaiNN" w:date="2008-12-09T15:09:00Z">
            <w:rPr>
              <w:rFonts w:ascii="Times New Roman" w:hAnsi="Times New Roman"/>
              <w:sz w:val="24"/>
              <w:szCs w:val="24"/>
              <w:lang w:val="pl-PL"/>
            </w:rPr>
          </w:rPrChange>
        </w:rPr>
        <w:t>Bộ Tài nguyên và Môi trường thống nhất quản lý cơ sở dữ liệu quốc gia về nguồn gen.</w:t>
      </w:r>
    </w:p>
    <w:p w14:paraId="5F0DC23E" w14:textId="77777777" w:rsidR="00D73412" w:rsidRPr="00315FC1" w:rsidRDefault="00D73412" w:rsidP="00D73412">
      <w:pPr>
        <w:tabs>
          <w:tab w:val="num" w:pos="0"/>
        </w:tabs>
        <w:spacing w:before="60" w:after="60"/>
        <w:ind w:firstLine="720"/>
        <w:jc w:val="both"/>
        <w:outlineLvl w:val="1"/>
        <w:rPr>
          <w:rFonts w:ascii="Times New Roman" w:hAnsi="Times New Roman"/>
          <w:color w:val="0000FF"/>
          <w:sz w:val="24"/>
          <w:szCs w:val="24"/>
          <w:lang w:val="pl-PL"/>
          <w:rPrChange w:id="234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347" w:author="ThaiNN" w:date="2008-12-09T15:09:00Z">
            <w:rPr>
              <w:rFonts w:ascii="Times New Roman" w:hAnsi="Times New Roman"/>
              <w:sz w:val="24"/>
              <w:szCs w:val="24"/>
              <w:lang w:val="pl-PL"/>
            </w:rPr>
          </w:rPrChange>
        </w:rPr>
        <w:t xml:space="preserve">2. Nhà nước khuyến khích tổ chức, cá nhân thực hiện điều tra, thu thập, đánh giá, cung cấp thông tin về nguồn gen để xây dựng cơ sở dữ liệu về nguồn gen và bảo đảm quyền được tiếp cận cơ sở dữ liệu về nguồn gen.  </w:t>
      </w:r>
    </w:p>
    <w:p w14:paraId="2DE1A927" w14:textId="77777777" w:rsidR="007C7F91" w:rsidRPr="00315FC1" w:rsidRDefault="00CC29F4" w:rsidP="00AC391C">
      <w:pPr>
        <w:spacing w:before="60" w:after="60"/>
        <w:ind w:firstLine="720"/>
        <w:jc w:val="both"/>
        <w:rPr>
          <w:rFonts w:ascii="Times New Roman" w:hAnsi="Times New Roman"/>
          <w:color w:val="0000FF"/>
          <w:sz w:val="24"/>
          <w:szCs w:val="24"/>
          <w:lang w:val="pl-PL"/>
          <w:rPrChange w:id="234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349" w:author="ThaiNN" w:date="2008-12-09T15:09:00Z">
            <w:rPr>
              <w:rFonts w:ascii="Times New Roman" w:hAnsi="Times New Roman"/>
              <w:sz w:val="24"/>
              <w:szCs w:val="24"/>
              <w:lang w:val="pl-PL"/>
            </w:rPr>
          </w:rPrChange>
        </w:rPr>
        <w:t xml:space="preserve">3. </w:t>
      </w:r>
      <w:r w:rsidR="007C7F91" w:rsidRPr="00315FC1">
        <w:rPr>
          <w:rFonts w:ascii="Times New Roman" w:hAnsi="Times New Roman"/>
          <w:color w:val="0000FF"/>
          <w:sz w:val="24"/>
          <w:szCs w:val="24"/>
          <w:lang w:val="pl-PL"/>
          <w:rPrChange w:id="2350" w:author="ThaiNN" w:date="2008-12-09T15:09:00Z">
            <w:rPr>
              <w:rFonts w:ascii="Times New Roman" w:hAnsi="Times New Roman"/>
              <w:sz w:val="24"/>
              <w:szCs w:val="24"/>
              <w:lang w:val="pl-PL"/>
            </w:rPr>
          </w:rPrChange>
        </w:rPr>
        <w:t>Chính phủ quy định</w:t>
      </w:r>
      <w:r w:rsidR="00D73412" w:rsidRPr="00315FC1">
        <w:rPr>
          <w:rFonts w:ascii="Times New Roman" w:hAnsi="Times New Roman"/>
          <w:color w:val="0000FF"/>
          <w:sz w:val="24"/>
          <w:szCs w:val="24"/>
          <w:lang w:val="pl-PL"/>
          <w:rPrChange w:id="2351" w:author="ThaiNN" w:date="2008-12-09T15:09:00Z">
            <w:rPr>
              <w:rFonts w:ascii="Times New Roman" w:hAnsi="Times New Roman"/>
              <w:sz w:val="24"/>
              <w:szCs w:val="24"/>
              <w:lang w:val="pl-PL"/>
            </w:rPr>
          </w:rPrChange>
        </w:rPr>
        <w:t xml:space="preserve"> cụ thể</w:t>
      </w:r>
      <w:r w:rsidR="007C7F91" w:rsidRPr="00315FC1">
        <w:rPr>
          <w:rFonts w:ascii="Times New Roman" w:hAnsi="Times New Roman"/>
          <w:color w:val="0000FF"/>
          <w:sz w:val="24"/>
          <w:szCs w:val="24"/>
          <w:lang w:val="pl-PL"/>
          <w:rPrChange w:id="2352" w:author="ThaiNN" w:date="2008-12-09T15:09:00Z">
            <w:rPr>
              <w:rFonts w:ascii="Times New Roman" w:hAnsi="Times New Roman"/>
              <w:sz w:val="24"/>
              <w:szCs w:val="24"/>
              <w:lang w:val="pl-PL"/>
            </w:rPr>
          </w:rPrChange>
        </w:rPr>
        <w:t xml:space="preserve"> việc cung cấp</w:t>
      </w:r>
      <w:r w:rsidR="00D73412" w:rsidRPr="00315FC1">
        <w:rPr>
          <w:rFonts w:ascii="Times New Roman" w:hAnsi="Times New Roman"/>
          <w:color w:val="0000FF"/>
          <w:sz w:val="24"/>
          <w:szCs w:val="24"/>
          <w:lang w:val="pl-PL"/>
          <w:rPrChange w:id="2353" w:author="ThaiNN" w:date="2008-12-09T15:09:00Z">
            <w:rPr>
              <w:rFonts w:ascii="Times New Roman" w:hAnsi="Times New Roman"/>
              <w:sz w:val="24"/>
              <w:szCs w:val="24"/>
              <w:lang w:val="pl-PL"/>
            </w:rPr>
          </w:rPrChange>
        </w:rPr>
        <w:t xml:space="preserve"> </w:t>
      </w:r>
      <w:r w:rsidR="007C7F91" w:rsidRPr="00315FC1">
        <w:rPr>
          <w:rFonts w:ascii="Times New Roman" w:hAnsi="Times New Roman"/>
          <w:color w:val="0000FF"/>
          <w:sz w:val="24"/>
          <w:szCs w:val="24"/>
          <w:lang w:val="pl-PL"/>
          <w:rPrChange w:id="2354" w:author="ThaiNN" w:date="2008-12-09T15:09:00Z">
            <w:rPr>
              <w:rFonts w:ascii="Times New Roman" w:hAnsi="Times New Roman"/>
              <w:sz w:val="24"/>
              <w:szCs w:val="24"/>
              <w:lang w:val="pl-PL"/>
            </w:rPr>
          </w:rPrChange>
        </w:rPr>
        <w:t>thông tin về nguồn gen</w:t>
      </w:r>
      <w:r w:rsidR="00B27F7F" w:rsidRPr="00315FC1">
        <w:rPr>
          <w:rFonts w:ascii="Times New Roman" w:hAnsi="Times New Roman"/>
          <w:color w:val="0000FF"/>
          <w:sz w:val="24"/>
          <w:szCs w:val="24"/>
          <w:lang w:val="pl-PL"/>
          <w:rPrChange w:id="2355" w:author="ThaiNN" w:date="2008-12-09T15:09:00Z">
            <w:rPr>
              <w:rFonts w:ascii="Times New Roman" w:hAnsi="Times New Roman"/>
              <w:sz w:val="24"/>
              <w:szCs w:val="24"/>
              <w:lang w:val="pl-PL"/>
            </w:rPr>
          </w:rPrChange>
        </w:rPr>
        <w:t>.</w:t>
      </w:r>
    </w:p>
    <w:p w14:paraId="452314D6"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2356"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357" w:author="ThaiNN" w:date="2008-12-09T15:09:00Z">
            <w:rPr>
              <w:rFonts w:ascii="Times New Roman" w:hAnsi="Times New Roman"/>
              <w:b/>
              <w:sz w:val="24"/>
              <w:szCs w:val="24"/>
              <w:lang w:val="pl-PL"/>
            </w:rPr>
          </w:rPrChange>
        </w:rPr>
        <w:t xml:space="preserve">Điều 64. </w:t>
      </w:r>
      <w:r w:rsidR="00D73412" w:rsidRPr="00315FC1">
        <w:rPr>
          <w:rFonts w:ascii="Times New Roman" w:hAnsi="Times New Roman"/>
          <w:b/>
          <w:color w:val="0000FF"/>
          <w:sz w:val="24"/>
          <w:szCs w:val="24"/>
          <w:lang w:val="pl-PL"/>
          <w:rPrChange w:id="2358" w:author="ThaiNN" w:date="2008-12-09T15:09:00Z">
            <w:rPr>
              <w:rFonts w:ascii="Times New Roman" w:hAnsi="Times New Roman"/>
              <w:b/>
              <w:sz w:val="24"/>
              <w:szCs w:val="24"/>
              <w:lang w:val="pl-PL"/>
            </w:rPr>
          </w:rPrChange>
        </w:rPr>
        <w:t>B</w:t>
      </w:r>
      <w:r w:rsidRPr="00315FC1">
        <w:rPr>
          <w:rFonts w:ascii="Times New Roman" w:hAnsi="Times New Roman"/>
          <w:b/>
          <w:color w:val="0000FF"/>
          <w:sz w:val="24"/>
          <w:szCs w:val="24"/>
          <w:lang w:val="pl-PL"/>
          <w:rPrChange w:id="2359" w:author="ThaiNN" w:date="2008-12-09T15:09:00Z">
            <w:rPr>
              <w:rFonts w:ascii="Times New Roman" w:hAnsi="Times New Roman"/>
              <w:b/>
              <w:sz w:val="24"/>
              <w:szCs w:val="24"/>
              <w:lang w:val="pl-PL"/>
            </w:rPr>
          </w:rPrChange>
        </w:rPr>
        <w:t>ản quyền tri thức truyền thống về nguồn gen</w:t>
      </w:r>
    </w:p>
    <w:p w14:paraId="6DE31D25" w14:textId="77777777" w:rsidR="00046A80" w:rsidRPr="00315FC1" w:rsidRDefault="00B27F7F" w:rsidP="00AC391C">
      <w:pPr>
        <w:tabs>
          <w:tab w:val="num" w:pos="0"/>
        </w:tabs>
        <w:spacing w:before="60" w:after="60"/>
        <w:ind w:firstLine="720"/>
        <w:jc w:val="both"/>
        <w:outlineLvl w:val="1"/>
        <w:rPr>
          <w:rFonts w:ascii="Times New Roman" w:hAnsi="Times New Roman"/>
          <w:color w:val="0000FF"/>
          <w:sz w:val="24"/>
          <w:szCs w:val="24"/>
          <w:lang w:val="pl-PL"/>
          <w:rPrChange w:id="236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361" w:author="ThaiNN" w:date="2008-12-09T15:09:00Z">
            <w:rPr>
              <w:rFonts w:ascii="Times New Roman" w:hAnsi="Times New Roman"/>
              <w:sz w:val="24"/>
              <w:szCs w:val="24"/>
              <w:lang w:val="pl-PL"/>
            </w:rPr>
          </w:rPrChange>
        </w:rPr>
        <w:t xml:space="preserve">1. </w:t>
      </w:r>
      <w:r w:rsidR="00046A80" w:rsidRPr="00315FC1">
        <w:rPr>
          <w:rFonts w:ascii="Times New Roman" w:hAnsi="Times New Roman"/>
          <w:color w:val="0000FF"/>
          <w:sz w:val="24"/>
          <w:szCs w:val="24"/>
          <w:lang w:val="pl-PL"/>
          <w:rPrChange w:id="2362" w:author="ThaiNN" w:date="2008-12-09T15:09:00Z">
            <w:rPr>
              <w:rFonts w:ascii="Times New Roman" w:hAnsi="Times New Roman"/>
              <w:sz w:val="24"/>
              <w:szCs w:val="24"/>
              <w:lang w:val="pl-PL"/>
            </w:rPr>
          </w:rPrChange>
        </w:rPr>
        <w:t>Nhà nước bảo hộ bản quyền tri thức truyền thống về nguồn gen, khuyến khích và hỗ trợ tổ chức, cá nhân đăng ký bản quyền tri thức truyền thống về nguồn gen.</w:t>
      </w:r>
    </w:p>
    <w:p w14:paraId="3CE2189E" w14:textId="77777777" w:rsidR="007C7F91" w:rsidRPr="00315FC1" w:rsidRDefault="00046A80" w:rsidP="00A854D3">
      <w:pPr>
        <w:spacing w:before="120" w:after="60"/>
        <w:jc w:val="both"/>
        <w:rPr>
          <w:rFonts w:ascii="Times New Roman" w:hAnsi="Times New Roman"/>
          <w:b/>
          <w:color w:val="0000FF"/>
          <w:spacing w:val="-2"/>
          <w:sz w:val="24"/>
          <w:szCs w:val="24"/>
          <w:lang w:val="pl-PL"/>
          <w:rPrChange w:id="2363" w:author="ThaiNN" w:date="2008-12-09T15:09:00Z">
            <w:rPr>
              <w:rFonts w:ascii="Times New Roman" w:hAnsi="Times New Roman"/>
              <w:b/>
              <w:spacing w:val="-2"/>
              <w:sz w:val="24"/>
              <w:szCs w:val="24"/>
              <w:lang w:val="pl-PL"/>
            </w:rPr>
          </w:rPrChange>
        </w:rPr>
      </w:pPr>
      <w:r w:rsidRPr="00315FC1">
        <w:rPr>
          <w:rFonts w:ascii="Times New Roman" w:hAnsi="Times New Roman"/>
          <w:color w:val="0000FF"/>
          <w:spacing w:val="-2"/>
          <w:sz w:val="24"/>
          <w:szCs w:val="24"/>
          <w:lang w:val="pl-PL"/>
          <w:rPrChange w:id="2364" w:author="ThaiNN" w:date="2008-12-09T15:09:00Z">
            <w:rPr>
              <w:rFonts w:ascii="Times New Roman" w:hAnsi="Times New Roman"/>
              <w:spacing w:val="-2"/>
              <w:sz w:val="24"/>
              <w:szCs w:val="24"/>
              <w:lang w:val="pl-PL"/>
            </w:rPr>
          </w:rPrChange>
        </w:rPr>
        <w:tab/>
      </w:r>
      <w:r w:rsidR="00B27F7F" w:rsidRPr="00315FC1">
        <w:rPr>
          <w:rFonts w:ascii="Times New Roman" w:hAnsi="Times New Roman"/>
          <w:color w:val="0000FF"/>
          <w:spacing w:val="-2"/>
          <w:sz w:val="24"/>
          <w:szCs w:val="24"/>
          <w:lang w:val="pl-PL"/>
          <w:rPrChange w:id="2365" w:author="ThaiNN" w:date="2008-12-09T15:09:00Z">
            <w:rPr>
              <w:rFonts w:ascii="Times New Roman" w:hAnsi="Times New Roman"/>
              <w:spacing w:val="-2"/>
              <w:sz w:val="24"/>
              <w:szCs w:val="24"/>
              <w:lang w:val="pl-PL"/>
            </w:rPr>
          </w:rPrChange>
        </w:rPr>
        <w:t xml:space="preserve">2. </w:t>
      </w:r>
      <w:r w:rsidR="007C7F91" w:rsidRPr="00315FC1">
        <w:rPr>
          <w:rFonts w:ascii="Times New Roman" w:hAnsi="Times New Roman"/>
          <w:color w:val="0000FF"/>
          <w:spacing w:val="-2"/>
          <w:sz w:val="24"/>
          <w:szCs w:val="24"/>
          <w:lang w:val="pl-PL"/>
          <w:rPrChange w:id="2366" w:author="ThaiNN" w:date="2008-12-09T15:09:00Z">
            <w:rPr>
              <w:rFonts w:ascii="Times New Roman" w:hAnsi="Times New Roman"/>
              <w:spacing w:val="-2"/>
              <w:sz w:val="24"/>
              <w:szCs w:val="24"/>
              <w:lang w:val="pl-PL"/>
            </w:rPr>
          </w:rPrChange>
        </w:rPr>
        <w:t>Bộ Khoa học và Công nghệ chủ trì phối hợp với bộ, cơ quan ngang bộ có liên quan hướng dẫn thủ tục đăng ký bản quyền tri thức truyền thống về nguồn gen.</w:t>
      </w:r>
      <w:r w:rsidR="007C7F91" w:rsidRPr="00315FC1">
        <w:rPr>
          <w:rFonts w:ascii="Times New Roman" w:hAnsi="Times New Roman"/>
          <w:b/>
          <w:color w:val="0000FF"/>
          <w:spacing w:val="-2"/>
          <w:sz w:val="24"/>
          <w:szCs w:val="24"/>
          <w:lang w:val="pl-PL"/>
          <w:rPrChange w:id="2367" w:author="ThaiNN" w:date="2008-12-09T15:09:00Z">
            <w:rPr>
              <w:rFonts w:ascii="Times New Roman" w:hAnsi="Times New Roman"/>
              <w:b/>
              <w:spacing w:val="-2"/>
              <w:sz w:val="24"/>
              <w:szCs w:val="24"/>
              <w:lang w:val="pl-PL"/>
            </w:rPr>
          </w:rPrChange>
        </w:rPr>
        <w:t xml:space="preserve">   </w:t>
      </w:r>
    </w:p>
    <w:p w14:paraId="48D728C2" w14:textId="77777777" w:rsidR="00A854D3" w:rsidRPr="00315FC1" w:rsidRDefault="00A854D3" w:rsidP="00315FC1">
      <w:pPr>
        <w:jc w:val="center"/>
        <w:rPr>
          <w:rFonts w:ascii="Times New Roman" w:hAnsi="Times New Roman"/>
          <w:b/>
          <w:color w:val="0000FF"/>
          <w:sz w:val="24"/>
          <w:szCs w:val="24"/>
          <w:lang w:val="pl-PL"/>
          <w:rPrChange w:id="2368" w:author="ThaiNN" w:date="2008-12-09T15:09:00Z">
            <w:rPr>
              <w:rFonts w:ascii="Times New Roman" w:hAnsi="Times New Roman"/>
              <w:b/>
              <w:sz w:val="24"/>
              <w:szCs w:val="24"/>
              <w:lang w:val="pl-PL"/>
            </w:rPr>
          </w:rPrChange>
        </w:rPr>
      </w:pPr>
    </w:p>
    <w:p w14:paraId="01437FA2" w14:textId="77777777" w:rsidR="007C7F91" w:rsidRPr="00315FC1" w:rsidRDefault="007C7F91" w:rsidP="00315FC1">
      <w:pPr>
        <w:tabs>
          <w:tab w:val="num" w:pos="0"/>
        </w:tabs>
        <w:jc w:val="center"/>
        <w:outlineLvl w:val="1"/>
        <w:rPr>
          <w:rFonts w:ascii="Times New Roman" w:hAnsi="Times New Roman"/>
          <w:b/>
          <w:color w:val="0000FF"/>
          <w:sz w:val="24"/>
          <w:szCs w:val="24"/>
          <w:lang w:val="pl-PL"/>
          <w:rPrChange w:id="2369"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370" w:author="ThaiNN" w:date="2008-12-09T15:09:00Z">
            <w:rPr>
              <w:rFonts w:ascii="Times New Roman" w:hAnsi="Times New Roman"/>
              <w:b/>
              <w:sz w:val="24"/>
              <w:szCs w:val="24"/>
              <w:lang w:val="pl-PL"/>
            </w:rPr>
          </w:rPrChange>
        </w:rPr>
        <w:t>Mục 3</w:t>
      </w:r>
    </w:p>
    <w:p w14:paraId="15842593" w14:textId="77777777" w:rsidR="005F3762" w:rsidRPr="00315FC1" w:rsidRDefault="007C7F91" w:rsidP="00315FC1">
      <w:pPr>
        <w:jc w:val="center"/>
        <w:rPr>
          <w:rFonts w:ascii="Times New Roman" w:hAnsi="Times New Roman"/>
          <w:b/>
          <w:color w:val="0000FF"/>
          <w:sz w:val="24"/>
          <w:szCs w:val="24"/>
          <w:lang w:val="pl-PL"/>
          <w:rPrChange w:id="2371"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372" w:author="ThaiNN" w:date="2008-12-09T15:09:00Z">
            <w:rPr>
              <w:rFonts w:ascii="Times New Roman" w:hAnsi="Times New Roman"/>
              <w:b/>
              <w:sz w:val="24"/>
              <w:szCs w:val="24"/>
              <w:lang w:val="pl-PL"/>
            </w:rPr>
          </w:rPrChange>
        </w:rPr>
        <w:t xml:space="preserve">QUẢN LÝ RỦI RO </w:t>
      </w:r>
      <w:r w:rsidR="00710834" w:rsidRPr="00315FC1">
        <w:rPr>
          <w:rFonts w:ascii="Times New Roman" w:hAnsi="Times New Roman"/>
          <w:b/>
          <w:color w:val="0000FF"/>
          <w:sz w:val="24"/>
          <w:szCs w:val="24"/>
          <w:lang w:val="pl-PL"/>
          <w:rPrChange w:id="2373" w:author="ThaiNN" w:date="2008-12-09T15:09:00Z">
            <w:rPr>
              <w:rFonts w:ascii="Times New Roman" w:hAnsi="Times New Roman"/>
              <w:b/>
              <w:sz w:val="24"/>
              <w:szCs w:val="24"/>
              <w:lang w:val="pl-PL"/>
            </w:rPr>
          </w:rPrChange>
        </w:rPr>
        <w:t>DO</w:t>
      </w:r>
      <w:r w:rsidRPr="00315FC1">
        <w:rPr>
          <w:rFonts w:ascii="Times New Roman" w:hAnsi="Times New Roman"/>
          <w:b/>
          <w:color w:val="0000FF"/>
          <w:sz w:val="24"/>
          <w:szCs w:val="24"/>
          <w:lang w:val="pl-PL"/>
          <w:rPrChange w:id="2374" w:author="ThaiNN" w:date="2008-12-09T15:09:00Z">
            <w:rPr>
              <w:rFonts w:ascii="Times New Roman" w:hAnsi="Times New Roman"/>
              <w:b/>
              <w:sz w:val="24"/>
              <w:szCs w:val="24"/>
              <w:lang w:val="pl-PL"/>
            </w:rPr>
          </w:rPrChange>
        </w:rPr>
        <w:t xml:space="preserve"> SINH VẬT BIẾN ĐỔI GEN</w:t>
      </w:r>
      <w:r w:rsidR="00710834" w:rsidRPr="00315FC1">
        <w:rPr>
          <w:rFonts w:ascii="Times New Roman" w:hAnsi="Times New Roman"/>
          <w:b/>
          <w:color w:val="0000FF"/>
          <w:sz w:val="24"/>
          <w:szCs w:val="24"/>
          <w:lang w:val="pl-PL"/>
          <w:rPrChange w:id="2375" w:author="ThaiNN" w:date="2008-12-09T15:09:00Z">
            <w:rPr>
              <w:rFonts w:ascii="Times New Roman" w:hAnsi="Times New Roman"/>
              <w:b/>
              <w:sz w:val="24"/>
              <w:szCs w:val="24"/>
              <w:lang w:val="pl-PL"/>
            </w:rPr>
          </w:rPrChange>
        </w:rPr>
        <w:t>,</w:t>
      </w:r>
      <w:r w:rsidRPr="00315FC1">
        <w:rPr>
          <w:rFonts w:ascii="Times New Roman" w:hAnsi="Times New Roman"/>
          <w:b/>
          <w:color w:val="0000FF"/>
          <w:sz w:val="24"/>
          <w:szCs w:val="24"/>
          <w:lang w:val="pl-PL"/>
          <w:rPrChange w:id="2376" w:author="ThaiNN" w:date="2008-12-09T15:09:00Z">
            <w:rPr>
              <w:rFonts w:ascii="Times New Roman" w:hAnsi="Times New Roman"/>
              <w:b/>
              <w:sz w:val="24"/>
              <w:szCs w:val="24"/>
              <w:lang w:val="pl-PL"/>
            </w:rPr>
          </w:rPrChange>
        </w:rPr>
        <w:t xml:space="preserve"> MẪU VẬT DI TRUYỀN CỦA SINH VẬT BIẾN ĐỔI GEN </w:t>
      </w:r>
      <w:r w:rsidR="00710834" w:rsidRPr="00315FC1">
        <w:rPr>
          <w:rFonts w:ascii="Times New Roman" w:hAnsi="Times New Roman"/>
          <w:b/>
          <w:color w:val="0000FF"/>
          <w:sz w:val="24"/>
          <w:szCs w:val="24"/>
          <w:lang w:val="pl-PL"/>
          <w:rPrChange w:id="2377" w:author="ThaiNN" w:date="2008-12-09T15:09:00Z">
            <w:rPr>
              <w:rFonts w:ascii="Times New Roman" w:hAnsi="Times New Roman"/>
              <w:b/>
              <w:sz w:val="24"/>
              <w:szCs w:val="24"/>
              <w:lang w:val="pl-PL"/>
            </w:rPr>
          </w:rPrChange>
        </w:rPr>
        <w:t xml:space="preserve">GÂY RA </w:t>
      </w:r>
      <w:r w:rsidRPr="00315FC1">
        <w:rPr>
          <w:rFonts w:ascii="Times New Roman" w:hAnsi="Times New Roman"/>
          <w:b/>
          <w:color w:val="0000FF"/>
          <w:sz w:val="24"/>
          <w:szCs w:val="24"/>
          <w:lang w:val="pl-PL"/>
          <w:rPrChange w:id="2378" w:author="ThaiNN" w:date="2008-12-09T15:09:00Z">
            <w:rPr>
              <w:rFonts w:ascii="Times New Roman" w:hAnsi="Times New Roman"/>
              <w:b/>
              <w:sz w:val="24"/>
              <w:szCs w:val="24"/>
              <w:lang w:val="pl-PL"/>
            </w:rPr>
          </w:rPrChange>
        </w:rPr>
        <w:t xml:space="preserve">ĐỐI </w:t>
      </w:r>
    </w:p>
    <w:p w14:paraId="09A222F7" w14:textId="77777777" w:rsidR="007C7F91" w:rsidRPr="00315FC1" w:rsidRDefault="007C7F91" w:rsidP="00315FC1">
      <w:pPr>
        <w:jc w:val="center"/>
        <w:rPr>
          <w:rFonts w:ascii="Times New Roman" w:hAnsi="Times New Roman"/>
          <w:b/>
          <w:color w:val="0000FF"/>
          <w:sz w:val="24"/>
          <w:szCs w:val="24"/>
          <w:lang w:val="pl-PL"/>
          <w:rPrChange w:id="2379"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380" w:author="ThaiNN" w:date="2008-12-09T15:09:00Z">
            <w:rPr>
              <w:rFonts w:ascii="Times New Roman" w:hAnsi="Times New Roman"/>
              <w:b/>
              <w:sz w:val="24"/>
              <w:szCs w:val="24"/>
              <w:lang w:val="pl-PL"/>
            </w:rPr>
          </w:rPrChange>
        </w:rPr>
        <w:t>VỚI ĐA DẠNG SINH HỌC</w:t>
      </w:r>
    </w:p>
    <w:p w14:paraId="2C24234E" w14:textId="77777777" w:rsidR="007C7F91" w:rsidRPr="00315FC1" w:rsidRDefault="007C7F91" w:rsidP="00024DD4">
      <w:pPr>
        <w:tabs>
          <w:tab w:val="num" w:pos="0"/>
        </w:tabs>
        <w:spacing w:before="240" w:after="120"/>
        <w:ind w:firstLine="731"/>
        <w:jc w:val="both"/>
        <w:outlineLvl w:val="1"/>
        <w:rPr>
          <w:rFonts w:ascii="Times New Roman" w:hAnsi="Times New Roman"/>
          <w:b/>
          <w:color w:val="0000FF"/>
          <w:sz w:val="24"/>
          <w:szCs w:val="24"/>
          <w:lang w:val="pl-PL"/>
          <w:rPrChange w:id="2381"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382" w:author="ThaiNN" w:date="2008-12-09T15:09:00Z">
            <w:rPr>
              <w:rFonts w:ascii="Times New Roman" w:hAnsi="Times New Roman"/>
              <w:b/>
              <w:sz w:val="24"/>
              <w:szCs w:val="24"/>
              <w:lang w:val="pl-PL"/>
            </w:rPr>
          </w:rPrChange>
        </w:rPr>
        <w:t>Điều 65. Trách nhiệm quản lý rủi ro do sinh vật biến đổi gen, mẫu vật di truyền của sinh vật biến đổi gen gây ra đối với đa dạng sinh học</w:t>
      </w:r>
    </w:p>
    <w:p w14:paraId="016B20B3" w14:textId="77777777" w:rsidR="007C7F91" w:rsidRPr="00315FC1" w:rsidRDefault="00CC29F4" w:rsidP="00AC391C">
      <w:pPr>
        <w:tabs>
          <w:tab w:val="num" w:pos="0"/>
        </w:tabs>
        <w:spacing w:before="60" w:after="60"/>
        <w:ind w:firstLine="732"/>
        <w:jc w:val="both"/>
        <w:outlineLvl w:val="1"/>
        <w:rPr>
          <w:rFonts w:ascii="Times New Roman" w:hAnsi="Times New Roman"/>
          <w:color w:val="0000FF"/>
          <w:sz w:val="24"/>
          <w:szCs w:val="24"/>
          <w:lang w:val="pl-PL"/>
          <w:rPrChange w:id="238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384" w:author="ThaiNN" w:date="2008-12-09T15:09:00Z">
            <w:rPr>
              <w:rFonts w:ascii="Times New Roman" w:hAnsi="Times New Roman"/>
              <w:sz w:val="24"/>
              <w:szCs w:val="24"/>
              <w:lang w:val="pl-PL"/>
            </w:rPr>
          </w:rPrChange>
        </w:rPr>
        <w:t>1.</w:t>
      </w:r>
      <w:r w:rsidR="00100B7F" w:rsidRPr="00315FC1">
        <w:rPr>
          <w:rFonts w:ascii="Times New Roman" w:hAnsi="Times New Roman"/>
          <w:color w:val="0000FF"/>
          <w:sz w:val="24"/>
          <w:szCs w:val="24"/>
          <w:lang w:val="pl-PL"/>
          <w:rPrChange w:id="2385" w:author="ThaiNN" w:date="2008-12-09T15:09:00Z">
            <w:rPr>
              <w:rFonts w:ascii="Times New Roman" w:hAnsi="Times New Roman"/>
              <w:sz w:val="24"/>
              <w:szCs w:val="24"/>
              <w:lang w:val="pl-PL"/>
            </w:rPr>
          </w:rPrChange>
        </w:rPr>
        <w:t xml:space="preserve"> </w:t>
      </w:r>
      <w:r w:rsidR="00923859" w:rsidRPr="00315FC1">
        <w:rPr>
          <w:rFonts w:ascii="Times New Roman" w:hAnsi="Times New Roman"/>
          <w:color w:val="0000FF"/>
          <w:sz w:val="24"/>
          <w:szCs w:val="24"/>
          <w:lang w:val="pl-PL"/>
          <w:rPrChange w:id="2386" w:author="ThaiNN" w:date="2008-12-09T15:09:00Z">
            <w:rPr>
              <w:rFonts w:ascii="Times New Roman" w:hAnsi="Times New Roman"/>
              <w:sz w:val="24"/>
              <w:szCs w:val="24"/>
              <w:lang w:val="pl-PL"/>
            </w:rPr>
          </w:rPrChange>
        </w:rPr>
        <w:t>T</w:t>
      </w:r>
      <w:r w:rsidR="007C7F91" w:rsidRPr="00315FC1">
        <w:rPr>
          <w:rFonts w:ascii="Times New Roman" w:hAnsi="Times New Roman"/>
          <w:color w:val="0000FF"/>
          <w:sz w:val="24"/>
          <w:szCs w:val="24"/>
          <w:lang w:val="pl-PL"/>
          <w:rPrChange w:id="2387" w:author="ThaiNN" w:date="2008-12-09T15:09:00Z">
            <w:rPr>
              <w:rFonts w:ascii="Times New Roman" w:hAnsi="Times New Roman"/>
              <w:sz w:val="24"/>
              <w:szCs w:val="24"/>
              <w:lang w:val="pl-PL"/>
            </w:rPr>
          </w:rPrChange>
        </w:rPr>
        <w:t>rách nhiệm quản lý rủi ro do</w:t>
      </w:r>
      <w:r w:rsidR="007C7F91" w:rsidRPr="00315FC1">
        <w:rPr>
          <w:rFonts w:ascii="Times New Roman" w:hAnsi="Times New Roman"/>
          <w:color w:val="0000FF"/>
          <w:sz w:val="24"/>
          <w:szCs w:val="24"/>
          <w:lang w:val="vi-VN"/>
          <w:rPrChange w:id="2388" w:author="ThaiNN" w:date="2008-12-09T15:09:00Z">
            <w:rPr>
              <w:rFonts w:ascii="Times New Roman" w:hAnsi="Times New Roman"/>
              <w:sz w:val="24"/>
              <w:szCs w:val="24"/>
              <w:lang w:val="vi-VN"/>
            </w:rPr>
          </w:rPrChange>
        </w:rPr>
        <w:t xml:space="preserve"> sinh vật biến đổi gen</w:t>
      </w:r>
      <w:r w:rsidR="0073588E" w:rsidRPr="00315FC1">
        <w:rPr>
          <w:rFonts w:ascii="Times New Roman" w:hAnsi="Times New Roman"/>
          <w:color w:val="0000FF"/>
          <w:sz w:val="24"/>
          <w:szCs w:val="24"/>
          <w:lang w:val="pl-PL"/>
          <w:rPrChange w:id="2389" w:author="ThaiNN" w:date="2008-12-09T15:09:00Z">
            <w:rPr>
              <w:rFonts w:ascii="Times New Roman" w:hAnsi="Times New Roman"/>
              <w:sz w:val="24"/>
              <w:szCs w:val="24"/>
              <w:lang w:val="pl-PL"/>
            </w:rPr>
          </w:rPrChange>
        </w:rPr>
        <w:t>,</w:t>
      </w:r>
      <w:r w:rsidR="007C7F91" w:rsidRPr="00315FC1">
        <w:rPr>
          <w:rFonts w:ascii="Times New Roman" w:hAnsi="Times New Roman"/>
          <w:color w:val="0000FF"/>
          <w:sz w:val="24"/>
          <w:szCs w:val="24"/>
          <w:lang w:val="vi-VN"/>
          <w:rPrChange w:id="2390" w:author="ThaiNN" w:date="2008-12-09T15:09:00Z">
            <w:rPr>
              <w:rFonts w:ascii="Times New Roman" w:hAnsi="Times New Roman"/>
              <w:sz w:val="24"/>
              <w:szCs w:val="24"/>
              <w:lang w:val="vi-VN"/>
            </w:rPr>
          </w:rPrChange>
        </w:rPr>
        <w:t xml:space="preserve"> mẫu vật di truyền của sinh vật biến đổi gen</w:t>
      </w:r>
      <w:r w:rsidR="007C7F91" w:rsidRPr="00315FC1">
        <w:rPr>
          <w:rFonts w:ascii="Times New Roman" w:hAnsi="Times New Roman"/>
          <w:color w:val="0000FF"/>
          <w:sz w:val="24"/>
          <w:szCs w:val="24"/>
          <w:lang w:val="pl-PL"/>
          <w:rPrChange w:id="2391" w:author="ThaiNN" w:date="2008-12-09T15:09:00Z">
            <w:rPr>
              <w:rFonts w:ascii="Times New Roman" w:hAnsi="Times New Roman"/>
              <w:sz w:val="24"/>
              <w:szCs w:val="24"/>
              <w:lang w:val="pl-PL"/>
            </w:rPr>
          </w:rPrChange>
        </w:rPr>
        <w:t xml:space="preserve"> gây ra </w:t>
      </w:r>
      <w:r w:rsidR="007C7F91" w:rsidRPr="00315FC1">
        <w:rPr>
          <w:rFonts w:ascii="Times New Roman" w:hAnsi="Times New Roman"/>
          <w:color w:val="0000FF"/>
          <w:sz w:val="24"/>
          <w:szCs w:val="24"/>
          <w:lang w:val="vi-VN"/>
          <w:rPrChange w:id="2392" w:author="ThaiNN" w:date="2008-12-09T15:09:00Z">
            <w:rPr>
              <w:rFonts w:ascii="Times New Roman" w:hAnsi="Times New Roman"/>
              <w:sz w:val="24"/>
              <w:szCs w:val="24"/>
              <w:lang w:val="vi-VN"/>
            </w:rPr>
          </w:rPrChange>
        </w:rPr>
        <w:t xml:space="preserve">đối với </w:t>
      </w:r>
      <w:r w:rsidR="00F44E94" w:rsidRPr="00315FC1">
        <w:rPr>
          <w:rFonts w:ascii="Times New Roman" w:hAnsi="Times New Roman"/>
          <w:color w:val="0000FF"/>
          <w:sz w:val="24"/>
          <w:szCs w:val="24"/>
          <w:lang w:val="pl-PL"/>
          <w:rPrChange w:id="2393" w:author="ThaiNN" w:date="2008-12-09T15:09:00Z">
            <w:rPr>
              <w:rFonts w:ascii="Times New Roman" w:hAnsi="Times New Roman"/>
              <w:sz w:val="24"/>
              <w:szCs w:val="24"/>
              <w:lang w:val="pl-PL"/>
            </w:rPr>
          </w:rPrChange>
        </w:rPr>
        <w:t>đ</w:t>
      </w:r>
      <w:r w:rsidR="007C7F91" w:rsidRPr="00315FC1">
        <w:rPr>
          <w:rFonts w:ascii="Times New Roman" w:hAnsi="Times New Roman"/>
          <w:color w:val="0000FF"/>
          <w:sz w:val="24"/>
          <w:szCs w:val="24"/>
          <w:lang w:val="vi-VN"/>
          <w:rPrChange w:id="2394" w:author="ThaiNN" w:date="2008-12-09T15:09:00Z">
            <w:rPr>
              <w:rFonts w:ascii="Times New Roman" w:hAnsi="Times New Roman"/>
              <w:sz w:val="24"/>
              <w:szCs w:val="24"/>
              <w:lang w:val="vi-VN"/>
            </w:rPr>
          </w:rPrChange>
        </w:rPr>
        <w:t>a dạng sinh học</w:t>
      </w:r>
      <w:r w:rsidR="007C7F91" w:rsidRPr="00315FC1">
        <w:rPr>
          <w:rFonts w:ascii="Times New Roman" w:hAnsi="Times New Roman"/>
          <w:color w:val="0000FF"/>
          <w:sz w:val="24"/>
          <w:szCs w:val="24"/>
          <w:lang w:val="pl-PL"/>
          <w:rPrChange w:id="2395" w:author="ThaiNN" w:date="2008-12-09T15:09:00Z">
            <w:rPr>
              <w:rFonts w:ascii="Times New Roman" w:hAnsi="Times New Roman"/>
              <w:sz w:val="24"/>
              <w:szCs w:val="24"/>
              <w:lang w:val="pl-PL"/>
            </w:rPr>
          </w:rPrChange>
        </w:rPr>
        <w:t xml:space="preserve"> </w:t>
      </w:r>
      <w:r w:rsidR="00923859" w:rsidRPr="00315FC1">
        <w:rPr>
          <w:rFonts w:ascii="Times New Roman" w:hAnsi="Times New Roman"/>
          <w:color w:val="0000FF"/>
          <w:sz w:val="24"/>
          <w:szCs w:val="24"/>
          <w:lang w:val="pl-PL"/>
          <w:rPrChange w:id="2396" w:author="ThaiNN" w:date="2008-12-09T15:09:00Z">
            <w:rPr>
              <w:rFonts w:ascii="Times New Roman" w:hAnsi="Times New Roman"/>
              <w:sz w:val="24"/>
              <w:szCs w:val="24"/>
              <w:lang w:val="pl-PL"/>
            </w:rPr>
          </w:rPrChange>
        </w:rPr>
        <w:t xml:space="preserve">được </w:t>
      </w:r>
      <w:r w:rsidR="007C7F91" w:rsidRPr="00315FC1">
        <w:rPr>
          <w:rFonts w:ascii="Times New Roman" w:hAnsi="Times New Roman"/>
          <w:color w:val="0000FF"/>
          <w:sz w:val="24"/>
          <w:szCs w:val="24"/>
          <w:lang w:val="pl-PL"/>
          <w:rPrChange w:id="2397" w:author="ThaiNN" w:date="2008-12-09T15:09:00Z">
            <w:rPr>
              <w:rFonts w:ascii="Times New Roman" w:hAnsi="Times New Roman"/>
              <w:sz w:val="24"/>
              <w:szCs w:val="24"/>
              <w:lang w:val="pl-PL"/>
            </w:rPr>
          </w:rPrChange>
        </w:rPr>
        <w:t xml:space="preserve">quy định </w:t>
      </w:r>
      <w:r w:rsidR="00923859" w:rsidRPr="00315FC1">
        <w:rPr>
          <w:rFonts w:ascii="Times New Roman" w:hAnsi="Times New Roman"/>
          <w:color w:val="0000FF"/>
          <w:sz w:val="24"/>
          <w:szCs w:val="24"/>
          <w:lang w:val="pl-PL"/>
          <w:rPrChange w:id="2398" w:author="ThaiNN" w:date="2008-12-09T15:09:00Z">
            <w:rPr>
              <w:rFonts w:ascii="Times New Roman" w:hAnsi="Times New Roman"/>
              <w:sz w:val="24"/>
              <w:szCs w:val="24"/>
              <w:lang w:val="pl-PL"/>
            </w:rPr>
          </w:rPrChange>
        </w:rPr>
        <w:t xml:space="preserve">như </w:t>
      </w:r>
      <w:r w:rsidR="007C7F91" w:rsidRPr="00315FC1">
        <w:rPr>
          <w:rFonts w:ascii="Times New Roman" w:hAnsi="Times New Roman"/>
          <w:color w:val="0000FF"/>
          <w:sz w:val="24"/>
          <w:szCs w:val="24"/>
          <w:lang w:val="pl-PL"/>
          <w:rPrChange w:id="2399" w:author="ThaiNN" w:date="2008-12-09T15:09:00Z">
            <w:rPr>
              <w:rFonts w:ascii="Times New Roman" w:hAnsi="Times New Roman"/>
              <w:sz w:val="24"/>
              <w:szCs w:val="24"/>
              <w:lang w:val="pl-PL"/>
            </w:rPr>
          </w:rPrChange>
        </w:rPr>
        <w:t>sau:</w:t>
      </w:r>
    </w:p>
    <w:p w14:paraId="05D21516" w14:textId="77777777" w:rsidR="007C7F91" w:rsidRPr="00315FC1" w:rsidRDefault="00CC29F4" w:rsidP="00AC391C">
      <w:pPr>
        <w:tabs>
          <w:tab w:val="num" w:pos="0"/>
        </w:tabs>
        <w:spacing w:before="60" w:after="60"/>
        <w:ind w:firstLine="732"/>
        <w:jc w:val="both"/>
        <w:outlineLvl w:val="1"/>
        <w:rPr>
          <w:rFonts w:ascii="Times New Roman" w:hAnsi="Times New Roman"/>
          <w:color w:val="0000FF"/>
          <w:sz w:val="24"/>
          <w:szCs w:val="24"/>
          <w:lang w:val="pl-PL"/>
          <w:rPrChange w:id="240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01" w:author="ThaiNN" w:date="2008-12-09T15:09:00Z">
            <w:rPr>
              <w:rFonts w:ascii="Times New Roman" w:hAnsi="Times New Roman"/>
              <w:sz w:val="24"/>
              <w:szCs w:val="24"/>
              <w:lang w:val="pl-PL"/>
            </w:rPr>
          </w:rPrChange>
        </w:rPr>
        <w:t>a)</w:t>
      </w:r>
      <w:r w:rsidR="007C7F91" w:rsidRPr="00315FC1">
        <w:rPr>
          <w:rFonts w:ascii="Times New Roman" w:hAnsi="Times New Roman"/>
          <w:color w:val="0000FF"/>
          <w:sz w:val="24"/>
          <w:szCs w:val="24"/>
          <w:lang w:val="pl-PL"/>
          <w:rPrChange w:id="2402" w:author="ThaiNN" w:date="2008-12-09T15:09:00Z">
            <w:rPr>
              <w:rFonts w:ascii="Times New Roman" w:hAnsi="Times New Roman"/>
              <w:sz w:val="24"/>
              <w:szCs w:val="24"/>
              <w:lang w:val="pl-PL"/>
            </w:rPr>
          </w:rPrChange>
        </w:rPr>
        <w:t xml:space="preserve"> Tổ chức, cá nhân nghiên cứu tạo ra sinh vật biến đổi gen, mẫu vật di truyền của sinh vật biến đổi gen </w:t>
      </w:r>
      <w:r w:rsidR="0073588E" w:rsidRPr="00315FC1">
        <w:rPr>
          <w:rFonts w:ascii="Times New Roman" w:hAnsi="Times New Roman"/>
          <w:color w:val="0000FF"/>
          <w:sz w:val="24"/>
          <w:szCs w:val="24"/>
          <w:lang w:val="pl-PL"/>
          <w:rPrChange w:id="2403" w:author="ThaiNN" w:date="2008-12-09T15:09:00Z">
            <w:rPr>
              <w:rFonts w:ascii="Times New Roman" w:hAnsi="Times New Roman"/>
              <w:sz w:val="24"/>
              <w:szCs w:val="24"/>
              <w:lang w:val="pl-PL"/>
            </w:rPr>
          </w:rPrChange>
        </w:rPr>
        <w:t xml:space="preserve">phải đăng ký với Bộ Khoa học và Công nghệ và </w:t>
      </w:r>
      <w:r w:rsidR="007C7F91" w:rsidRPr="00315FC1">
        <w:rPr>
          <w:rFonts w:ascii="Times New Roman" w:hAnsi="Times New Roman"/>
          <w:color w:val="0000FF"/>
          <w:sz w:val="24"/>
          <w:szCs w:val="24"/>
          <w:lang w:val="pl-PL"/>
          <w:rPrChange w:id="2404" w:author="ThaiNN" w:date="2008-12-09T15:09:00Z">
            <w:rPr>
              <w:rFonts w:ascii="Times New Roman" w:hAnsi="Times New Roman"/>
              <w:sz w:val="24"/>
              <w:szCs w:val="24"/>
              <w:lang w:val="pl-PL"/>
            </w:rPr>
          </w:rPrChange>
        </w:rPr>
        <w:t xml:space="preserve">phải </w:t>
      </w:r>
      <w:r w:rsidR="00923859" w:rsidRPr="00315FC1">
        <w:rPr>
          <w:rFonts w:ascii="Times New Roman" w:hAnsi="Times New Roman"/>
          <w:color w:val="0000FF"/>
          <w:sz w:val="24"/>
          <w:szCs w:val="24"/>
          <w:lang w:val="pl-PL"/>
          <w:rPrChange w:id="2405" w:author="ThaiNN" w:date="2008-12-09T15:09:00Z">
            <w:rPr>
              <w:rFonts w:ascii="Times New Roman" w:hAnsi="Times New Roman"/>
              <w:sz w:val="24"/>
              <w:szCs w:val="24"/>
              <w:lang w:val="pl-PL"/>
            </w:rPr>
          </w:rPrChange>
        </w:rPr>
        <w:t>có</w:t>
      </w:r>
      <w:r w:rsidR="007C7F91" w:rsidRPr="00315FC1">
        <w:rPr>
          <w:rFonts w:ascii="Times New Roman" w:hAnsi="Times New Roman"/>
          <w:color w:val="0000FF"/>
          <w:sz w:val="24"/>
          <w:szCs w:val="24"/>
          <w:lang w:val="pl-PL"/>
          <w:rPrChange w:id="2406" w:author="ThaiNN" w:date="2008-12-09T15:09:00Z">
            <w:rPr>
              <w:rFonts w:ascii="Times New Roman" w:hAnsi="Times New Roman"/>
              <w:sz w:val="24"/>
              <w:szCs w:val="24"/>
              <w:lang w:val="pl-PL"/>
            </w:rPr>
          </w:rPrChange>
        </w:rPr>
        <w:t xml:space="preserve"> các điều kiện về cơ sở vật chất </w:t>
      </w:r>
      <w:r w:rsidR="00923859" w:rsidRPr="00315FC1">
        <w:rPr>
          <w:rFonts w:ascii="Times New Roman" w:hAnsi="Times New Roman"/>
          <w:color w:val="0000FF"/>
          <w:sz w:val="24"/>
          <w:szCs w:val="24"/>
          <w:lang w:val="pl-PL"/>
          <w:rPrChange w:id="2407" w:author="ThaiNN" w:date="2008-12-09T15:09:00Z">
            <w:rPr>
              <w:rFonts w:ascii="Times New Roman" w:hAnsi="Times New Roman"/>
              <w:sz w:val="24"/>
              <w:szCs w:val="24"/>
              <w:lang w:val="pl-PL"/>
            </w:rPr>
          </w:rPrChange>
        </w:rPr>
        <w:t xml:space="preserve">- </w:t>
      </w:r>
      <w:r w:rsidR="007C7F91" w:rsidRPr="00315FC1">
        <w:rPr>
          <w:rFonts w:ascii="Times New Roman" w:hAnsi="Times New Roman"/>
          <w:color w:val="0000FF"/>
          <w:sz w:val="24"/>
          <w:szCs w:val="24"/>
          <w:lang w:val="pl-PL"/>
          <w:rPrChange w:id="2408" w:author="ThaiNN" w:date="2008-12-09T15:09:00Z">
            <w:rPr>
              <w:rFonts w:ascii="Times New Roman" w:hAnsi="Times New Roman"/>
              <w:sz w:val="24"/>
              <w:szCs w:val="24"/>
              <w:lang w:val="pl-PL"/>
            </w:rPr>
          </w:rPrChange>
        </w:rPr>
        <w:t xml:space="preserve">kỹ thuật, công nghệ và cán bộ chuyên môn theo quy định của Bộ </w:t>
      </w:r>
      <w:r w:rsidR="0073588E" w:rsidRPr="00315FC1">
        <w:rPr>
          <w:rFonts w:ascii="Times New Roman" w:hAnsi="Times New Roman"/>
          <w:color w:val="0000FF"/>
          <w:sz w:val="24"/>
          <w:szCs w:val="24"/>
          <w:lang w:val="pl-PL"/>
          <w:rPrChange w:id="2409" w:author="ThaiNN" w:date="2008-12-09T15:09:00Z">
            <w:rPr>
              <w:rFonts w:ascii="Times New Roman" w:hAnsi="Times New Roman"/>
              <w:sz w:val="24"/>
              <w:szCs w:val="24"/>
              <w:lang w:val="pl-PL"/>
            </w:rPr>
          </w:rPrChange>
        </w:rPr>
        <w:t>K</w:t>
      </w:r>
      <w:r w:rsidR="007C7F91" w:rsidRPr="00315FC1">
        <w:rPr>
          <w:rFonts w:ascii="Times New Roman" w:hAnsi="Times New Roman"/>
          <w:color w:val="0000FF"/>
          <w:sz w:val="24"/>
          <w:szCs w:val="24"/>
          <w:lang w:val="pl-PL"/>
          <w:rPrChange w:id="2410" w:author="ThaiNN" w:date="2008-12-09T15:09:00Z">
            <w:rPr>
              <w:rFonts w:ascii="Times New Roman" w:hAnsi="Times New Roman"/>
              <w:sz w:val="24"/>
              <w:szCs w:val="24"/>
              <w:lang w:val="pl-PL"/>
            </w:rPr>
          </w:rPrChange>
        </w:rPr>
        <w:t xml:space="preserve">hoa học và Công nghệ; </w:t>
      </w:r>
    </w:p>
    <w:p w14:paraId="677FA29A" w14:textId="77777777" w:rsidR="007C7F91" w:rsidRPr="00315FC1" w:rsidRDefault="00CC29F4" w:rsidP="00AC391C">
      <w:pPr>
        <w:tabs>
          <w:tab w:val="num" w:pos="0"/>
        </w:tabs>
        <w:spacing w:before="60" w:after="60"/>
        <w:ind w:firstLine="732"/>
        <w:jc w:val="both"/>
        <w:outlineLvl w:val="1"/>
        <w:rPr>
          <w:rFonts w:ascii="Times New Roman" w:hAnsi="Times New Roman"/>
          <w:color w:val="0000FF"/>
          <w:sz w:val="24"/>
          <w:szCs w:val="24"/>
          <w:lang w:val="pl-PL"/>
          <w:rPrChange w:id="241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12" w:author="ThaiNN" w:date="2008-12-09T15:09:00Z">
            <w:rPr>
              <w:rFonts w:ascii="Times New Roman" w:hAnsi="Times New Roman"/>
              <w:sz w:val="24"/>
              <w:szCs w:val="24"/>
              <w:lang w:val="pl-PL"/>
            </w:rPr>
          </w:rPrChange>
        </w:rPr>
        <w:t>b)</w:t>
      </w:r>
      <w:r w:rsidR="007C7F91" w:rsidRPr="00315FC1">
        <w:rPr>
          <w:rFonts w:ascii="Times New Roman" w:hAnsi="Times New Roman"/>
          <w:color w:val="0000FF"/>
          <w:sz w:val="24"/>
          <w:szCs w:val="24"/>
          <w:lang w:val="pl-PL"/>
          <w:rPrChange w:id="2413" w:author="ThaiNN" w:date="2008-12-09T15:09:00Z">
            <w:rPr>
              <w:rFonts w:ascii="Times New Roman" w:hAnsi="Times New Roman"/>
              <w:sz w:val="24"/>
              <w:szCs w:val="24"/>
              <w:lang w:val="pl-PL"/>
            </w:rPr>
          </w:rPrChange>
        </w:rPr>
        <w:t xml:space="preserve"> Tổ chức, cá nhân nhập khẩu sinh vật biến đổi gen, mẫu vật di truyền của sinh vật biến đổi gen phải </w:t>
      </w:r>
      <w:r w:rsidR="0073588E" w:rsidRPr="00315FC1">
        <w:rPr>
          <w:rFonts w:ascii="Times New Roman" w:hAnsi="Times New Roman"/>
          <w:color w:val="0000FF"/>
          <w:sz w:val="24"/>
          <w:szCs w:val="24"/>
          <w:lang w:val="pl-PL"/>
          <w:rPrChange w:id="2414" w:author="ThaiNN" w:date="2008-12-09T15:09:00Z">
            <w:rPr>
              <w:rFonts w:ascii="Times New Roman" w:hAnsi="Times New Roman"/>
              <w:sz w:val="24"/>
              <w:szCs w:val="24"/>
              <w:lang w:val="pl-PL"/>
            </w:rPr>
          </w:rPrChange>
        </w:rPr>
        <w:t>được</w:t>
      </w:r>
      <w:r w:rsidR="007C7F91" w:rsidRPr="00315FC1">
        <w:rPr>
          <w:rFonts w:ascii="Times New Roman" w:hAnsi="Times New Roman"/>
          <w:color w:val="0000FF"/>
          <w:sz w:val="24"/>
          <w:szCs w:val="24"/>
          <w:lang w:val="pl-PL"/>
          <w:rPrChange w:id="2415" w:author="ThaiNN" w:date="2008-12-09T15:09:00Z">
            <w:rPr>
              <w:rFonts w:ascii="Times New Roman" w:hAnsi="Times New Roman"/>
              <w:sz w:val="24"/>
              <w:szCs w:val="24"/>
              <w:lang w:val="pl-PL"/>
            </w:rPr>
          </w:rPrChange>
        </w:rPr>
        <w:t xml:space="preserve"> cơ quan nhà nước có thẩm quyền</w:t>
      </w:r>
      <w:r w:rsidR="0073588E" w:rsidRPr="00315FC1">
        <w:rPr>
          <w:rFonts w:ascii="Times New Roman" w:hAnsi="Times New Roman"/>
          <w:color w:val="0000FF"/>
          <w:sz w:val="24"/>
          <w:szCs w:val="24"/>
          <w:lang w:val="pl-PL"/>
          <w:rPrChange w:id="2416" w:author="ThaiNN" w:date="2008-12-09T15:09:00Z">
            <w:rPr>
              <w:rFonts w:ascii="Times New Roman" w:hAnsi="Times New Roman"/>
              <w:sz w:val="24"/>
              <w:szCs w:val="24"/>
              <w:lang w:val="pl-PL"/>
            </w:rPr>
          </w:rPrChange>
        </w:rPr>
        <w:t xml:space="preserve"> cho phép</w:t>
      </w:r>
      <w:r w:rsidR="007C7F91" w:rsidRPr="00315FC1">
        <w:rPr>
          <w:rFonts w:ascii="Times New Roman" w:hAnsi="Times New Roman"/>
          <w:color w:val="0000FF"/>
          <w:sz w:val="24"/>
          <w:szCs w:val="24"/>
          <w:lang w:val="pl-PL"/>
          <w:rPrChange w:id="2417" w:author="ThaiNN" w:date="2008-12-09T15:09:00Z">
            <w:rPr>
              <w:rFonts w:ascii="Times New Roman" w:hAnsi="Times New Roman"/>
              <w:sz w:val="24"/>
              <w:szCs w:val="24"/>
              <w:lang w:val="pl-PL"/>
            </w:rPr>
          </w:rPrChange>
        </w:rPr>
        <w:t xml:space="preserve">; </w:t>
      </w:r>
    </w:p>
    <w:p w14:paraId="268DE514" w14:textId="77777777" w:rsidR="007C7F91" w:rsidRPr="00315FC1" w:rsidRDefault="00CC29F4" w:rsidP="00AC391C">
      <w:pPr>
        <w:tabs>
          <w:tab w:val="num" w:pos="0"/>
        </w:tabs>
        <w:spacing w:before="60" w:after="60"/>
        <w:ind w:firstLine="732"/>
        <w:jc w:val="both"/>
        <w:outlineLvl w:val="1"/>
        <w:rPr>
          <w:rFonts w:ascii="Times New Roman" w:hAnsi="Times New Roman"/>
          <w:color w:val="0000FF"/>
          <w:sz w:val="24"/>
          <w:szCs w:val="24"/>
          <w:lang w:val="pl-PL"/>
          <w:rPrChange w:id="241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19" w:author="ThaiNN" w:date="2008-12-09T15:09:00Z">
            <w:rPr>
              <w:rFonts w:ascii="Times New Roman" w:hAnsi="Times New Roman"/>
              <w:sz w:val="24"/>
              <w:szCs w:val="24"/>
              <w:lang w:val="pl-PL"/>
            </w:rPr>
          </w:rPrChange>
        </w:rPr>
        <w:t>c)</w:t>
      </w:r>
      <w:r w:rsidR="007C7F91" w:rsidRPr="00315FC1">
        <w:rPr>
          <w:rFonts w:ascii="Times New Roman" w:hAnsi="Times New Roman"/>
          <w:color w:val="0000FF"/>
          <w:sz w:val="24"/>
          <w:szCs w:val="24"/>
          <w:lang w:val="pl-PL"/>
          <w:rPrChange w:id="2420" w:author="ThaiNN" w:date="2008-12-09T15:09:00Z">
            <w:rPr>
              <w:rFonts w:ascii="Times New Roman" w:hAnsi="Times New Roman"/>
              <w:sz w:val="24"/>
              <w:szCs w:val="24"/>
              <w:lang w:val="pl-PL"/>
            </w:rPr>
          </w:rPrChange>
        </w:rPr>
        <w:t xml:space="preserve"> Tổ chức, cá nhân nghiên cứu, nhập khẩu, </w:t>
      </w:r>
      <w:r w:rsidR="000937AB" w:rsidRPr="00315FC1">
        <w:rPr>
          <w:rFonts w:ascii="Times New Roman" w:hAnsi="Times New Roman"/>
          <w:color w:val="0000FF"/>
          <w:sz w:val="24"/>
          <w:szCs w:val="24"/>
          <w:lang w:val="pl-PL"/>
          <w:rPrChange w:id="2421" w:author="ThaiNN" w:date="2008-12-09T15:09:00Z">
            <w:rPr>
              <w:rFonts w:ascii="Times New Roman" w:hAnsi="Times New Roman"/>
              <w:sz w:val="24"/>
              <w:szCs w:val="24"/>
              <w:lang w:val="pl-PL"/>
            </w:rPr>
          </w:rPrChange>
        </w:rPr>
        <w:t xml:space="preserve">mua, bán, </w:t>
      </w:r>
      <w:r w:rsidR="007C7F91" w:rsidRPr="00315FC1">
        <w:rPr>
          <w:rFonts w:ascii="Times New Roman" w:hAnsi="Times New Roman"/>
          <w:color w:val="0000FF"/>
          <w:sz w:val="24"/>
          <w:szCs w:val="24"/>
          <w:lang w:val="pl-PL"/>
          <w:rPrChange w:id="2422" w:author="ThaiNN" w:date="2008-12-09T15:09:00Z">
            <w:rPr>
              <w:rFonts w:ascii="Times New Roman" w:hAnsi="Times New Roman"/>
              <w:sz w:val="24"/>
              <w:szCs w:val="24"/>
              <w:lang w:val="pl-PL"/>
            </w:rPr>
          </w:rPrChange>
        </w:rPr>
        <w:t>phóng thích sinh vật biến đổi gen, mẫu vật di truyền của sinh vật biến đổi gen phải công khai thông tin về mức độ rủi ro và các biện pháp quản lý rủi ro theo quy định tại  Điều 67 của Luật này.</w:t>
      </w:r>
    </w:p>
    <w:p w14:paraId="2C99FB1F" w14:textId="77777777" w:rsidR="007C7F91" w:rsidRPr="00315FC1" w:rsidRDefault="00CC29F4" w:rsidP="00AC391C">
      <w:pPr>
        <w:spacing w:before="60" w:after="60"/>
        <w:ind w:firstLine="720"/>
        <w:jc w:val="both"/>
        <w:rPr>
          <w:rFonts w:ascii="Times New Roman" w:hAnsi="Times New Roman"/>
          <w:color w:val="0000FF"/>
          <w:sz w:val="24"/>
          <w:szCs w:val="24"/>
          <w:lang w:val="pl-PL"/>
          <w:rPrChange w:id="242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24" w:author="ThaiNN" w:date="2008-12-09T15:09:00Z">
            <w:rPr>
              <w:rFonts w:ascii="Times New Roman" w:hAnsi="Times New Roman"/>
              <w:sz w:val="24"/>
              <w:szCs w:val="24"/>
              <w:lang w:val="pl-PL"/>
            </w:rPr>
          </w:rPrChange>
        </w:rPr>
        <w:t xml:space="preserve">2. </w:t>
      </w:r>
      <w:r w:rsidR="007C7F91" w:rsidRPr="00315FC1">
        <w:rPr>
          <w:rFonts w:ascii="Times New Roman" w:hAnsi="Times New Roman"/>
          <w:color w:val="0000FF"/>
          <w:sz w:val="24"/>
          <w:szCs w:val="24"/>
          <w:lang w:val="pl-PL"/>
          <w:rPrChange w:id="2425" w:author="ThaiNN" w:date="2008-12-09T15:09:00Z">
            <w:rPr>
              <w:rFonts w:ascii="Times New Roman" w:hAnsi="Times New Roman"/>
              <w:sz w:val="24"/>
              <w:szCs w:val="24"/>
              <w:lang w:val="pl-PL"/>
            </w:rPr>
          </w:rPrChange>
        </w:rPr>
        <w:t>Chính phủ quy định cụ thể trách nhiệm của bộ, cơ quan ngang bộ và tổ chức, cá nhân trong việc quản lý rủi ro do sinh vật biến đổi gen, mẫu vật di truyền của sinh vật biến đổi gen gây ra đối với đa dạng sinh học.</w:t>
      </w:r>
    </w:p>
    <w:p w14:paraId="2A439959" w14:textId="77777777" w:rsidR="007C7F91" w:rsidRPr="00315FC1" w:rsidRDefault="007C7F91" w:rsidP="00024DD4">
      <w:pPr>
        <w:tabs>
          <w:tab w:val="num" w:pos="0"/>
        </w:tabs>
        <w:spacing w:before="240" w:after="120"/>
        <w:ind w:firstLine="731"/>
        <w:jc w:val="both"/>
        <w:outlineLvl w:val="1"/>
        <w:rPr>
          <w:rFonts w:ascii="Times New Roman" w:hAnsi="Times New Roman"/>
          <w:b/>
          <w:color w:val="0000FF"/>
          <w:sz w:val="24"/>
          <w:szCs w:val="24"/>
          <w:lang w:val="pl-PL"/>
          <w:rPrChange w:id="2426"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427" w:author="ThaiNN" w:date="2008-12-09T15:09:00Z">
            <w:rPr>
              <w:rFonts w:ascii="Times New Roman" w:hAnsi="Times New Roman"/>
              <w:b/>
              <w:sz w:val="24"/>
              <w:szCs w:val="24"/>
              <w:lang w:val="pl-PL"/>
            </w:rPr>
          </w:rPrChange>
        </w:rPr>
        <w:t xml:space="preserve">Điều 66. Lập, thẩm định </w:t>
      </w:r>
      <w:r w:rsidR="000937AB" w:rsidRPr="00315FC1">
        <w:rPr>
          <w:rFonts w:ascii="Times New Roman" w:hAnsi="Times New Roman"/>
          <w:b/>
          <w:color w:val="0000FF"/>
          <w:sz w:val="24"/>
          <w:szCs w:val="24"/>
          <w:lang w:val="pl-PL"/>
          <w:rPrChange w:id="2428" w:author="ThaiNN" w:date="2008-12-09T15:09:00Z">
            <w:rPr>
              <w:rFonts w:ascii="Times New Roman" w:hAnsi="Times New Roman"/>
              <w:b/>
              <w:sz w:val="24"/>
              <w:szCs w:val="24"/>
              <w:lang w:val="pl-PL"/>
            </w:rPr>
          </w:rPrChange>
        </w:rPr>
        <w:t>b</w:t>
      </w:r>
      <w:r w:rsidRPr="00315FC1">
        <w:rPr>
          <w:rFonts w:ascii="Times New Roman" w:hAnsi="Times New Roman"/>
          <w:b/>
          <w:color w:val="0000FF"/>
          <w:sz w:val="24"/>
          <w:szCs w:val="24"/>
          <w:lang w:val="pl-PL"/>
          <w:rPrChange w:id="2429" w:author="ThaiNN" w:date="2008-12-09T15:09:00Z">
            <w:rPr>
              <w:rFonts w:ascii="Times New Roman" w:hAnsi="Times New Roman"/>
              <w:b/>
              <w:sz w:val="24"/>
              <w:szCs w:val="24"/>
              <w:lang w:val="pl-PL"/>
            </w:rPr>
          </w:rPrChange>
        </w:rPr>
        <w:t>áo cáo đánh giá rủi ro</w:t>
      </w:r>
      <w:r w:rsidR="00040F0F" w:rsidRPr="00315FC1">
        <w:rPr>
          <w:rFonts w:ascii="Times New Roman" w:hAnsi="Times New Roman"/>
          <w:b/>
          <w:color w:val="0000FF"/>
          <w:sz w:val="24"/>
          <w:szCs w:val="24"/>
          <w:lang w:val="pl-PL"/>
          <w:rPrChange w:id="2430" w:author="ThaiNN" w:date="2008-12-09T15:09:00Z">
            <w:rPr>
              <w:rFonts w:ascii="Times New Roman" w:hAnsi="Times New Roman"/>
              <w:b/>
              <w:sz w:val="24"/>
              <w:szCs w:val="24"/>
              <w:lang w:val="pl-PL"/>
            </w:rPr>
          </w:rPrChange>
        </w:rPr>
        <w:t xml:space="preserve"> do sinh vật biến đổi gen, mẫu vật di truyền của sinh vật biến đổi gen gây ra đối với đa dạng sinh học;</w:t>
      </w:r>
      <w:r w:rsidRPr="00315FC1">
        <w:rPr>
          <w:rFonts w:ascii="Times New Roman" w:hAnsi="Times New Roman"/>
          <w:b/>
          <w:color w:val="0000FF"/>
          <w:sz w:val="24"/>
          <w:szCs w:val="24"/>
          <w:lang w:val="pl-PL"/>
          <w:rPrChange w:id="2431" w:author="ThaiNN" w:date="2008-12-09T15:09:00Z">
            <w:rPr>
              <w:rFonts w:ascii="Times New Roman" w:hAnsi="Times New Roman"/>
              <w:b/>
              <w:sz w:val="24"/>
              <w:szCs w:val="24"/>
              <w:lang w:val="pl-PL"/>
            </w:rPr>
          </w:rPrChange>
        </w:rPr>
        <w:t xml:space="preserve"> cấp giấy chứng nhận an toàn của sinh vật biển đổi gen, mẫu vật di truyền của sinh vật biển đổi gen đối với đa dạng sinh học </w:t>
      </w:r>
    </w:p>
    <w:p w14:paraId="7E5EB0F0" w14:textId="77777777" w:rsidR="007C7F91" w:rsidRPr="00315FC1" w:rsidRDefault="007C7F91" w:rsidP="00AC391C">
      <w:pPr>
        <w:tabs>
          <w:tab w:val="num" w:pos="0"/>
        </w:tabs>
        <w:spacing w:before="60" w:after="60"/>
        <w:ind w:firstLine="731"/>
        <w:jc w:val="both"/>
        <w:outlineLvl w:val="1"/>
        <w:rPr>
          <w:rFonts w:ascii="Times New Roman" w:hAnsi="Times New Roman"/>
          <w:color w:val="0000FF"/>
          <w:sz w:val="24"/>
          <w:szCs w:val="24"/>
          <w:lang w:val="pl-PL"/>
          <w:rPrChange w:id="243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33" w:author="ThaiNN" w:date="2008-12-09T15:09:00Z">
            <w:rPr>
              <w:rFonts w:ascii="Times New Roman" w:hAnsi="Times New Roman"/>
              <w:sz w:val="24"/>
              <w:szCs w:val="24"/>
              <w:lang w:val="pl-PL"/>
            </w:rPr>
          </w:rPrChange>
        </w:rPr>
        <w:t>1. Tổ chức, cá nhân nghiên cứu tạo ra</w:t>
      </w:r>
      <w:r w:rsidR="00040F0F" w:rsidRPr="00315FC1">
        <w:rPr>
          <w:rFonts w:ascii="Times New Roman" w:hAnsi="Times New Roman"/>
          <w:color w:val="0000FF"/>
          <w:sz w:val="24"/>
          <w:szCs w:val="24"/>
          <w:lang w:val="pl-PL"/>
          <w:rPrChange w:id="2434"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2435" w:author="ThaiNN" w:date="2008-12-09T15:09:00Z">
            <w:rPr>
              <w:rFonts w:ascii="Times New Roman" w:hAnsi="Times New Roman"/>
              <w:sz w:val="24"/>
              <w:szCs w:val="24"/>
              <w:lang w:val="pl-PL"/>
            </w:rPr>
          </w:rPrChange>
        </w:rPr>
        <w:t xml:space="preserve"> nhập khẩu</w:t>
      </w:r>
      <w:r w:rsidR="006B4E07" w:rsidRPr="00315FC1">
        <w:rPr>
          <w:rFonts w:ascii="Times New Roman" w:hAnsi="Times New Roman"/>
          <w:color w:val="0000FF"/>
          <w:sz w:val="24"/>
          <w:szCs w:val="24"/>
          <w:lang w:val="pl-PL"/>
          <w:rPrChange w:id="2436" w:author="ThaiNN" w:date="2008-12-09T15:09:00Z">
            <w:rPr>
              <w:rFonts w:ascii="Times New Roman" w:hAnsi="Times New Roman"/>
              <w:sz w:val="24"/>
              <w:szCs w:val="24"/>
              <w:lang w:val="pl-PL"/>
            </w:rPr>
          </w:rPrChange>
        </w:rPr>
        <w:t>, phóng thích</w:t>
      </w:r>
      <w:r w:rsidR="006B4E07" w:rsidRPr="00315FC1">
        <w:rPr>
          <w:rFonts w:ascii="Times New Roman" w:hAnsi="Times New Roman"/>
          <w:b/>
          <w:i/>
          <w:color w:val="0000FF"/>
          <w:sz w:val="24"/>
          <w:szCs w:val="24"/>
          <w:lang w:val="pl-PL"/>
          <w:rPrChange w:id="2437" w:author="ThaiNN" w:date="2008-12-09T15:09:00Z">
            <w:rPr>
              <w:rFonts w:ascii="Times New Roman" w:hAnsi="Times New Roman"/>
              <w:b/>
              <w:i/>
              <w:sz w:val="24"/>
              <w:szCs w:val="24"/>
              <w:lang w:val="pl-PL"/>
            </w:rPr>
          </w:rPrChange>
        </w:rPr>
        <w:t xml:space="preserve"> </w:t>
      </w:r>
      <w:r w:rsidRPr="00315FC1">
        <w:rPr>
          <w:rFonts w:ascii="Times New Roman" w:hAnsi="Times New Roman"/>
          <w:color w:val="0000FF"/>
          <w:sz w:val="24"/>
          <w:szCs w:val="24"/>
          <w:lang w:val="pl-PL"/>
          <w:rPrChange w:id="2438" w:author="ThaiNN" w:date="2008-12-09T15:09:00Z">
            <w:rPr>
              <w:rFonts w:ascii="Times New Roman" w:hAnsi="Times New Roman"/>
              <w:sz w:val="24"/>
              <w:szCs w:val="24"/>
              <w:lang w:val="pl-PL"/>
            </w:rPr>
          </w:rPrChange>
        </w:rPr>
        <w:t xml:space="preserve">sinh vật biến đổi gen, mẫu vật di truyền của sinh vật biến đổi gen phải lập báo cáo đánh giá rủi ro </w:t>
      </w:r>
      <w:r w:rsidR="00040F0F" w:rsidRPr="00315FC1">
        <w:rPr>
          <w:rFonts w:ascii="Times New Roman" w:hAnsi="Times New Roman"/>
          <w:color w:val="0000FF"/>
          <w:sz w:val="24"/>
          <w:szCs w:val="24"/>
          <w:lang w:val="pl-PL"/>
          <w:rPrChange w:id="2439" w:author="ThaiNN" w:date="2008-12-09T15:09:00Z">
            <w:rPr>
              <w:rFonts w:ascii="Times New Roman" w:hAnsi="Times New Roman"/>
              <w:sz w:val="24"/>
              <w:szCs w:val="24"/>
              <w:lang w:val="pl-PL"/>
            </w:rPr>
          </w:rPrChange>
        </w:rPr>
        <w:t xml:space="preserve">do sinh vật biến đổi gen gây ra </w:t>
      </w:r>
      <w:r w:rsidRPr="00315FC1">
        <w:rPr>
          <w:rFonts w:ascii="Times New Roman" w:hAnsi="Times New Roman"/>
          <w:color w:val="0000FF"/>
          <w:sz w:val="24"/>
          <w:szCs w:val="24"/>
          <w:lang w:val="pl-PL"/>
          <w:rPrChange w:id="2440" w:author="ThaiNN" w:date="2008-12-09T15:09:00Z">
            <w:rPr>
              <w:rFonts w:ascii="Times New Roman" w:hAnsi="Times New Roman"/>
              <w:sz w:val="24"/>
              <w:szCs w:val="24"/>
              <w:lang w:val="pl-PL"/>
            </w:rPr>
          </w:rPrChange>
        </w:rPr>
        <w:t>đối với đa dạng sinh học.</w:t>
      </w:r>
    </w:p>
    <w:p w14:paraId="11B6DD94" w14:textId="77777777" w:rsidR="007C7F91" w:rsidRPr="00315FC1" w:rsidRDefault="007C7F91" w:rsidP="00AC391C">
      <w:pPr>
        <w:tabs>
          <w:tab w:val="num" w:pos="0"/>
        </w:tabs>
        <w:spacing w:before="60" w:after="60"/>
        <w:ind w:firstLine="732"/>
        <w:jc w:val="both"/>
        <w:outlineLvl w:val="1"/>
        <w:rPr>
          <w:rFonts w:ascii="Times New Roman" w:hAnsi="Times New Roman"/>
          <w:color w:val="0000FF"/>
          <w:sz w:val="24"/>
          <w:szCs w:val="24"/>
          <w:lang w:val="pl-PL"/>
          <w:rPrChange w:id="244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42" w:author="ThaiNN" w:date="2008-12-09T15:09:00Z">
            <w:rPr>
              <w:rFonts w:ascii="Times New Roman" w:hAnsi="Times New Roman"/>
              <w:sz w:val="24"/>
              <w:szCs w:val="24"/>
              <w:lang w:val="pl-PL"/>
            </w:rPr>
          </w:rPrChange>
        </w:rPr>
        <w:t>2. Báo cáo đánh giá rủi ro do sinh vật biến đổi gen, mẫu vật di truyền của sinh vật biến đổi gen gây ra đối với đa dạng sinh học phải có các nội dung ch</w:t>
      </w:r>
      <w:r w:rsidR="000937AB" w:rsidRPr="00315FC1">
        <w:rPr>
          <w:rFonts w:ascii="Times New Roman" w:hAnsi="Times New Roman"/>
          <w:color w:val="0000FF"/>
          <w:sz w:val="24"/>
          <w:szCs w:val="24"/>
          <w:lang w:val="pl-PL"/>
          <w:rPrChange w:id="2443" w:author="ThaiNN" w:date="2008-12-09T15:09:00Z">
            <w:rPr>
              <w:rFonts w:ascii="Times New Roman" w:hAnsi="Times New Roman"/>
              <w:sz w:val="24"/>
              <w:szCs w:val="24"/>
              <w:lang w:val="pl-PL"/>
            </w:rPr>
          </w:rPrChange>
        </w:rPr>
        <w:t>ủ yếu</w:t>
      </w:r>
      <w:r w:rsidRPr="00315FC1">
        <w:rPr>
          <w:rFonts w:ascii="Times New Roman" w:hAnsi="Times New Roman"/>
          <w:color w:val="0000FF"/>
          <w:sz w:val="24"/>
          <w:szCs w:val="24"/>
          <w:lang w:val="pl-PL"/>
          <w:rPrChange w:id="2444" w:author="ThaiNN" w:date="2008-12-09T15:09:00Z">
            <w:rPr>
              <w:rFonts w:ascii="Times New Roman" w:hAnsi="Times New Roman"/>
              <w:sz w:val="24"/>
              <w:szCs w:val="24"/>
              <w:lang w:val="pl-PL"/>
            </w:rPr>
          </w:rPrChange>
        </w:rPr>
        <w:t xml:space="preserve"> sau đây:</w:t>
      </w:r>
    </w:p>
    <w:p w14:paraId="2F5F29F1" w14:textId="77777777" w:rsidR="007C7F91" w:rsidRPr="00315FC1" w:rsidRDefault="007C7F91" w:rsidP="00AC391C">
      <w:pPr>
        <w:tabs>
          <w:tab w:val="num" w:pos="0"/>
        </w:tabs>
        <w:spacing w:before="60" w:after="60"/>
        <w:ind w:firstLine="732"/>
        <w:jc w:val="both"/>
        <w:outlineLvl w:val="1"/>
        <w:rPr>
          <w:rFonts w:ascii="Times New Roman" w:hAnsi="Times New Roman"/>
          <w:color w:val="0000FF"/>
          <w:sz w:val="24"/>
          <w:szCs w:val="24"/>
          <w:lang w:val="pl-PL"/>
          <w:rPrChange w:id="244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46" w:author="ThaiNN" w:date="2008-12-09T15:09:00Z">
            <w:rPr>
              <w:rFonts w:ascii="Times New Roman" w:hAnsi="Times New Roman"/>
              <w:sz w:val="24"/>
              <w:szCs w:val="24"/>
              <w:lang w:val="pl-PL"/>
            </w:rPr>
          </w:rPrChange>
        </w:rPr>
        <w:t>a) Mô tả biện pháp đánh giá rủi ro;</w:t>
      </w:r>
    </w:p>
    <w:p w14:paraId="70D8DEB6" w14:textId="77777777" w:rsidR="007C7F91" w:rsidRPr="00315FC1" w:rsidRDefault="007C7F91" w:rsidP="00AC391C">
      <w:pPr>
        <w:tabs>
          <w:tab w:val="num" w:pos="0"/>
        </w:tabs>
        <w:spacing w:before="60" w:after="60"/>
        <w:ind w:firstLine="732"/>
        <w:jc w:val="both"/>
        <w:outlineLvl w:val="1"/>
        <w:rPr>
          <w:rFonts w:ascii="Times New Roman" w:hAnsi="Times New Roman"/>
          <w:color w:val="0000FF"/>
          <w:sz w:val="24"/>
          <w:szCs w:val="24"/>
          <w:lang w:val="pl-PL"/>
          <w:rPrChange w:id="244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48" w:author="ThaiNN" w:date="2008-12-09T15:09:00Z">
            <w:rPr>
              <w:rFonts w:ascii="Times New Roman" w:hAnsi="Times New Roman"/>
              <w:sz w:val="24"/>
              <w:szCs w:val="24"/>
              <w:lang w:val="pl-PL"/>
            </w:rPr>
          </w:rPrChange>
        </w:rPr>
        <w:t>b) Mức độ rủi ro đối với đa dạng sinh học;</w:t>
      </w:r>
    </w:p>
    <w:p w14:paraId="4AE4D5FE" w14:textId="77777777" w:rsidR="007C7F91" w:rsidRPr="00315FC1" w:rsidRDefault="007C7F91" w:rsidP="00AC391C">
      <w:pPr>
        <w:tabs>
          <w:tab w:val="num" w:pos="0"/>
        </w:tabs>
        <w:spacing w:before="60" w:after="60"/>
        <w:ind w:firstLine="732"/>
        <w:jc w:val="both"/>
        <w:outlineLvl w:val="1"/>
        <w:rPr>
          <w:rFonts w:ascii="Times New Roman" w:hAnsi="Times New Roman"/>
          <w:color w:val="0000FF"/>
          <w:sz w:val="24"/>
          <w:szCs w:val="24"/>
          <w:lang w:val="pl-PL"/>
          <w:rPrChange w:id="244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50" w:author="ThaiNN" w:date="2008-12-09T15:09:00Z">
            <w:rPr>
              <w:rFonts w:ascii="Times New Roman" w:hAnsi="Times New Roman"/>
              <w:sz w:val="24"/>
              <w:szCs w:val="24"/>
              <w:lang w:val="pl-PL"/>
            </w:rPr>
          </w:rPrChange>
        </w:rPr>
        <w:t xml:space="preserve">c) </w:t>
      </w:r>
      <w:r w:rsidR="00040F0F" w:rsidRPr="00315FC1">
        <w:rPr>
          <w:rFonts w:ascii="Times New Roman" w:hAnsi="Times New Roman"/>
          <w:color w:val="0000FF"/>
          <w:sz w:val="24"/>
          <w:szCs w:val="24"/>
          <w:lang w:val="pl-PL"/>
          <w:rPrChange w:id="2451" w:author="ThaiNN" w:date="2008-12-09T15:09:00Z">
            <w:rPr>
              <w:rFonts w:ascii="Times New Roman" w:hAnsi="Times New Roman"/>
              <w:sz w:val="24"/>
              <w:szCs w:val="24"/>
              <w:lang w:val="pl-PL"/>
            </w:rPr>
          </w:rPrChange>
        </w:rPr>
        <w:t>B</w:t>
      </w:r>
      <w:r w:rsidRPr="00315FC1">
        <w:rPr>
          <w:rFonts w:ascii="Times New Roman" w:hAnsi="Times New Roman"/>
          <w:color w:val="0000FF"/>
          <w:sz w:val="24"/>
          <w:szCs w:val="24"/>
          <w:lang w:val="pl-PL"/>
          <w:rPrChange w:id="2452" w:author="ThaiNN" w:date="2008-12-09T15:09:00Z">
            <w:rPr>
              <w:rFonts w:ascii="Times New Roman" w:hAnsi="Times New Roman"/>
              <w:sz w:val="24"/>
              <w:szCs w:val="24"/>
              <w:lang w:val="pl-PL"/>
            </w:rPr>
          </w:rPrChange>
        </w:rPr>
        <w:t>iện pháp quản lý rủi ro.</w:t>
      </w:r>
    </w:p>
    <w:p w14:paraId="47F23E13" w14:textId="77777777" w:rsidR="007C7F91" w:rsidRPr="00315FC1" w:rsidRDefault="007C7F91" w:rsidP="00AC391C">
      <w:pPr>
        <w:tabs>
          <w:tab w:val="num" w:pos="0"/>
        </w:tabs>
        <w:spacing w:before="60" w:after="60"/>
        <w:ind w:firstLine="732"/>
        <w:jc w:val="both"/>
        <w:outlineLvl w:val="1"/>
        <w:rPr>
          <w:rFonts w:ascii="Times New Roman" w:hAnsi="Times New Roman"/>
          <w:color w:val="0000FF"/>
          <w:sz w:val="24"/>
          <w:szCs w:val="24"/>
          <w:lang w:val="pl-PL"/>
          <w:rPrChange w:id="245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54" w:author="ThaiNN" w:date="2008-12-09T15:09:00Z">
            <w:rPr>
              <w:rFonts w:ascii="Times New Roman" w:hAnsi="Times New Roman"/>
              <w:sz w:val="24"/>
              <w:szCs w:val="24"/>
              <w:lang w:val="pl-PL"/>
            </w:rPr>
          </w:rPrChange>
        </w:rPr>
        <w:t>3. Báo cáo đánh giá rủi ro do sinh vật biến đổi gen, mẫu vật di truyền của sinh vật biến đổi gen gây ra đối với đa dạng sinh học phải được cơ quan quản lý nhà nước có thẩm quyền thẩm định.</w:t>
      </w:r>
    </w:p>
    <w:p w14:paraId="33443FB6" w14:textId="77777777" w:rsidR="007C7F91" w:rsidRPr="00315FC1" w:rsidRDefault="007C7F91" w:rsidP="00AC391C">
      <w:pPr>
        <w:spacing w:before="60" w:after="60"/>
        <w:jc w:val="both"/>
        <w:rPr>
          <w:rFonts w:ascii="Times New Roman" w:hAnsi="Times New Roman"/>
          <w:color w:val="0000FF"/>
          <w:sz w:val="24"/>
          <w:szCs w:val="24"/>
          <w:lang w:val="pl-PL"/>
          <w:rPrChange w:id="245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56" w:author="ThaiNN" w:date="2008-12-09T15:09:00Z">
            <w:rPr>
              <w:rFonts w:ascii="Times New Roman" w:hAnsi="Times New Roman"/>
              <w:sz w:val="24"/>
              <w:szCs w:val="24"/>
              <w:lang w:val="pl-PL"/>
            </w:rPr>
          </w:rPrChange>
        </w:rPr>
        <w:t xml:space="preserve">          </w:t>
      </w:r>
      <w:r w:rsidR="00460481" w:rsidRPr="00315FC1">
        <w:rPr>
          <w:rFonts w:ascii="Times New Roman" w:hAnsi="Times New Roman"/>
          <w:color w:val="0000FF"/>
          <w:sz w:val="24"/>
          <w:szCs w:val="24"/>
          <w:lang w:val="pl-PL"/>
          <w:rPrChange w:id="2457" w:author="ThaiNN" w:date="2008-12-09T15:09:00Z">
            <w:rPr>
              <w:rFonts w:ascii="Times New Roman" w:hAnsi="Times New Roman"/>
              <w:sz w:val="24"/>
              <w:szCs w:val="24"/>
              <w:lang w:val="pl-PL"/>
            </w:rPr>
          </w:rPrChange>
        </w:rPr>
        <w:t xml:space="preserve">4. </w:t>
      </w:r>
      <w:r w:rsidRPr="00315FC1">
        <w:rPr>
          <w:rFonts w:ascii="Times New Roman" w:hAnsi="Times New Roman"/>
          <w:color w:val="0000FF"/>
          <w:sz w:val="24"/>
          <w:szCs w:val="24"/>
          <w:lang w:val="pl-PL"/>
          <w:rPrChange w:id="2458" w:author="ThaiNN" w:date="2008-12-09T15:09:00Z">
            <w:rPr>
              <w:rFonts w:ascii="Times New Roman" w:hAnsi="Times New Roman"/>
              <w:sz w:val="24"/>
              <w:szCs w:val="24"/>
              <w:lang w:val="pl-PL"/>
            </w:rPr>
          </w:rPrChange>
        </w:rPr>
        <w:t xml:space="preserve">Chính phủ quy định cụ thể việc lập, thẩm định </w:t>
      </w:r>
      <w:r w:rsidR="000937AB" w:rsidRPr="00315FC1">
        <w:rPr>
          <w:rFonts w:ascii="Times New Roman" w:hAnsi="Times New Roman"/>
          <w:color w:val="0000FF"/>
          <w:sz w:val="24"/>
          <w:szCs w:val="24"/>
          <w:lang w:val="pl-PL"/>
          <w:rPrChange w:id="2459" w:author="ThaiNN" w:date="2008-12-09T15:09:00Z">
            <w:rPr>
              <w:rFonts w:ascii="Times New Roman" w:hAnsi="Times New Roman"/>
              <w:sz w:val="24"/>
              <w:szCs w:val="24"/>
              <w:lang w:val="pl-PL"/>
            </w:rPr>
          </w:rPrChange>
        </w:rPr>
        <w:t>b</w:t>
      </w:r>
      <w:r w:rsidRPr="00315FC1">
        <w:rPr>
          <w:rFonts w:ascii="Times New Roman" w:hAnsi="Times New Roman"/>
          <w:color w:val="0000FF"/>
          <w:sz w:val="24"/>
          <w:szCs w:val="24"/>
          <w:lang w:val="pl-PL"/>
          <w:rPrChange w:id="2460" w:author="ThaiNN" w:date="2008-12-09T15:09:00Z">
            <w:rPr>
              <w:rFonts w:ascii="Times New Roman" w:hAnsi="Times New Roman"/>
              <w:sz w:val="24"/>
              <w:szCs w:val="24"/>
              <w:lang w:val="pl-PL"/>
            </w:rPr>
          </w:rPrChange>
        </w:rPr>
        <w:t>áo cáo đánh giá rủi ro do sinh vật biến đổi gen, mẫu vật di truyền của sinh vật biến đổi gen gây ra đối với đa dạng sinh học và việc cấp giấy chứng nhận an toàn của sinh vật biến đổi gen, mẫu vật di truyền của sinh vật biến đổi gen đối với đa dạng sinh học.</w:t>
      </w:r>
    </w:p>
    <w:p w14:paraId="5C4CF6AB" w14:textId="77777777" w:rsidR="007C7F91" w:rsidRPr="00315FC1" w:rsidRDefault="007C7F91" w:rsidP="00024DD4">
      <w:pPr>
        <w:tabs>
          <w:tab w:val="num" w:pos="0"/>
        </w:tabs>
        <w:spacing w:before="240" w:after="120"/>
        <w:ind w:firstLine="731"/>
        <w:jc w:val="both"/>
        <w:outlineLvl w:val="1"/>
        <w:rPr>
          <w:rFonts w:ascii="Times New Roman" w:hAnsi="Times New Roman"/>
          <w:b/>
          <w:color w:val="0000FF"/>
          <w:sz w:val="24"/>
          <w:szCs w:val="24"/>
          <w:lang w:val="pl-PL"/>
          <w:rPrChange w:id="2461"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462" w:author="ThaiNN" w:date="2008-12-09T15:09:00Z">
            <w:rPr>
              <w:rFonts w:ascii="Times New Roman" w:hAnsi="Times New Roman"/>
              <w:b/>
              <w:sz w:val="24"/>
              <w:szCs w:val="24"/>
              <w:lang w:val="pl-PL"/>
            </w:rPr>
          </w:rPrChange>
        </w:rPr>
        <w:t xml:space="preserve">Điều 67. Công khai thông tin về mức độ rủi ro và biện pháp quản lý rủi ro do sinh vật biến đổi gen, mẫu vật di truyền của sinh vật biến đổi gen gây ra đối với đa dạng sinh học </w:t>
      </w:r>
    </w:p>
    <w:p w14:paraId="0F9FD7E3" w14:textId="77777777" w:rsidR="007C7F91" w:rsidRPr="00315FC1" w:rsidRDefault="00460481" w:rsidP="00AC391C">
      <w:pPr>
        <w:tabs>
          <w:tab w:val="num" w:pos="0"/>
        </w:tabs>
        <w:spacing w:before="60" w:after="60"/>
        <w:ind w:firstLine="732"/>
        <w:jc w:val="both"/>
        <w:outlineLvl w:val="1"/>
        <w:rPr>
          <w:rFonts w:ascii="Times New Roman" w:hAnsi="Times New Roman"/>
          <w:color w:val="0000FF"/>
          <w:sz w:val="24"/>
          <w:szCs w:val="24"/>
          <w:lang w:val="pl-PL"/>
          <w:rPrChange w:id="246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64" w:author="ThaiNN" w:date="2008-12-09T15:09:00Z">
            <w:rPr>
              <w:rFonts w:ascii="Times New Roman" w:hAnsi="Times New Roman"/>
              <w:sz w:val="24"/>
              <w:szCs w:val="24"/>
              <w:lang w:val="pl-PL"/>
            </w:rPr>
          </w:rPrChange>
        </w:rPr>
        <w:t xml:space="preserve">1. </w:t>
      </w:r>
      <w:r w:rsidR="007C7F91" w:rsidRPr="00315FC1">
        <w:rPr>
          <w:rFonts w:ascii="Times New Roman" w:hAnsi="Times New Roman"/>
          <w:color w:val="0000FF"/>
          <w:sz w:val="24"/>
          <w:szCs w:val="24"/>
          <w:lang w:val="pl-PL"/>
          <w:rPrChange w:id="2465" w:author="ThaiNN" w:date="2008-12-09T15:09:00Z">
            <w:rPr>
              <w:rFonts w:ascii="Times New Roman" w:hAnsi="Times New Roman"/>
              <w:sz w:val="24"/>
              <w:szCs w:val="24"/>
              <w:lang w:val="pl-PL"/>
            </w:rPr>
          </w:rPrChange>
        </w:rPr>
        <w:t>Tổ chức, cá nhân nghiên cứu tạo ra, nhập khẩu, mua, bán, phóng thích sinh vật biến đổi gen, mẫu vật di truyền của sinh vật biến đổi gen phải công khai thông tin về mức độ rủi ro và biện pháp quản lý rủi ro đối với đa dạng sinh học.</w:t>
      </w:r>
    </w:p>
    <w:p w14:paraId="0229EA2C" w14:textId="77777777" w:rsidR="007C7F91" w:rsidRPr="00315FC1" w:rsidRDefault="00460481" w:rsidP="00AC391C">
      <w:pPr>
        <w:spacing w:before="60" w:after="60"/>
        <w:ind w:firstLine="720"/>
        <w:jc w:val="both"/>
        <w:rPr>
          <w:rFonts w:ascii="Times New Roman" w:hAnsi="Times New Roman"/>
          <w:color w:val="0000FF"/>
          <w:sz w:val="24"/>
          <w:szCs w:val="24"/>
          <w:lang w:val="pl-PL"/>
          <w:rPrChange w:id="246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67" w:author="ThaiNN" w:date="2008-12-09T15:09:00Z">
            <w:rPr>
              <w:rFonts w:ascii="Times New Roman" w:hAnsi="Times New Roman"/>
              <w:sz w:val="24"/>
              <w:szCs w:val="24"/>
              <w:lang w:val="pl-PL"/>
            </w:rPr>
          </w:rPrChange>
        </w:rPr>
        <w:t xml:space="preserve">2. </w:t>
      </w:r>
      <w:r w:rsidR="007C7F91" w:rsidRPr="00315FC1">
        <w:rPr>
          <w:rFonts w:ascii="Times New Roman" w:hAnsi="Times New Roman"/>
          <w:color w:val="0000FF"/>
          <w:sz w:val="24"/>
          <w:szCs w:val="24"/>
          <w:lang w:val="pl-PL"/>
          <w:rPrChange w:id="2468" w:author="ThaiNN" w:date="2008-12-09T15:09:00Z">
            <w:rPr>
              <w:rFonts w:ascii="Times New Roman" w:hAnsi="Times New Roman"/>
              <w:sz w:val="24"/>
              <w:szCs w:val="24"/>
              <w:lang w:val="pl-PL"/>
            </w:rPr>
          </w:rPrChange>
        </w:rPr>
        <w:t>Chính phủ quy định</w:t>
      </w:r>
      <w:r w:rsidR="000937AB" w:rsidRPr="00315FC1">
        <w:rPr>
          <w:rFonts w:ascii="Times New Roman" w:hAnsi="Times New Roman"/>
          <w:color w:val="0000FF"/>
          <w:sz w:val="24"/>
          <w:szCs w:val="24"/>
          <w:lang w:val="pl-PL"/>
          <w:rPrChange w:id="2469" w:author="ThaiNN" w:date="2008-12-09T15:09:00Z">
            <w:rPr>
              <w:rFonts w:ascii="Times New Roman" w:hAnsi="Times New Roman"/>
              <w:sz w:val="24"/>
              <w:szCs w:val="24"/>
              <w:lang w:val="pl-PL"/>
            </w:rPr>
          </w:rPrChange>
        </w:rPr>
        <w:t xml:space="preserve"> cụ thể</w:t>
      </w:r>
      <w:r w:rsidR="007C7F91" w:rsidRPr="00315FC1">
        <w:rPr>
          <w:rFonts w:ascii="Times New Roman" w:hAnsi="Times New Roman"/>
          <w:color w:val="0000FF"/>
          <w:sz w:val="24"/>
          <w:szCs w:val="24"/>
          <w:lang w:val="pl-PL"/>
          <w:rPrChange w:id="2470" w:author="ThaiNN" w:date="2008-12-09T15:09:00Z">
            <w:rPr>
              <w:rFonts w:ascii="Times New Roman" w:hAnsi="Times New Roman"/>
              <w:sz w:val="24"/>
              <w:szCs w:val="24"/>
              <w:lang w:val="pl-PL"/>
            </w:rPr>
          </w:rPrChange>
        </w:rPr>
        <w:t xml:space="preserve"> việc công khai thông tin</w:t>
      </w:r>
      <w:r w:rsidR="004050EE" w:rsidRPr="00315FC1">
        <w:rPr>
          <w:rFonts w:ascii="Times New Roman" w:hAnsi="Times New Roman"/>
          <w:color w:val="0000FF"/>
          <w:sz w:val="24"/>
          <w:szCs w:val="24"/>
          <w:lang w:val="pl-PL"/>
          <w:rPrChange w:id="2471" w:author="ThaiNN" w:date="2008-12-09T15:09:00Z">
            <w:rPr>
              <w:rFonts w:ascii="Times New Roman" w:hAnsi="Times New Roman"/>
              <w:sz w:val="24"/>
              <w:szCs w:val="24"/>
              <w:lang w:val="pl-PL"/>
            </w:rPr>
          </w:rPrChange>
        </w:rPr>
        <w:t xml:space="preserve"> </w:t>
      </w:r>
      <w:r w:rsidR="007C7F91" w:rsidRPr="00315FC1">
        <w:rPr>
          <w:rFonts w:ascii="Times New Roman" w:hAnsi="Times New Roman"/>
          <w:color w:val="0000FF"/>
          <w:sz w:val="24"/>
          <w:szCs w:val="24"/>
          <w:lang w:val="pl-PL"/>
          <w:rPrChange w:id="2472" w:author="ThaiNN" w:date="2008-12-09T15:09:00Z">
            <w:rPr>
              <w:rFonts w:ascii="Times New Roman" w:hAnsi="Times New Roman"/>
              <w:sz w:val="24"/>
              <w:szCs w:val="24"/>
              <w:lang w:val="pl-PL"/>
            </w:rPr>
          </w:rPrChange>
        </w:rPr>
        <w:t>và biện pháp quản lý rủi ro</w:t>
      </w:r>
      <w:r w:rsidR="00036FBA" w:rsidRPr="00315FC1">
        <w:rPr>
          <w:rFonts w:ascii="Times New Roman" w:hAnsi="Times New Roman"/>
          <w:color w:val="0000FF"/>
          <w:sz w:val="24"/>
          <w:szCs w:val="24"/>
          <w:lang w:val="pl-PL"/>
          <w:rPrChange w:id="2473" w:author="ThaiNN" w:date="2008-12-09T15:09:00Z">
            <w:rPr>
              <w:rFonts w:ascii="Times New Roman" w:hAnsi="Times New Roman"/>
              <w:sz w:val="24"/>
              <w:szCs w:val="24"/>
              <w:lang w:val="pl-PL"/>
            </w:rPr>
          </w:rPrChange>
        </w:rPr>
        <w:t>.</w:t>
      </w:r>
    </w:p>
    <w:p w14:paraId="1D095122" w14:textId="77777777" w:rsidR="007C7F91" w:rsidRPr="00315FC1" w:rsidRDefault="007C7F91" w:rsidP="00024DD4">
      <w:pPr>
        <w:tabs>
          <w:tab w:val="num" w:pos="0"/>
        </w:tabs>
        <w:spacing w:before="240" w:after="120"/>
        <w:ind w:firstLine="731"/>
        <w:jc w:val="both"/>
        <w:outlineLvl w:val="1"/>
        <w:rPr>
          <w:rFonts w:ascii="Times New Roman" w:hAnsi="Times New Roman"/>
          <w:b/>
          <w:color w:val="0000FF"/>
          <w:sz w:val="24"/>
          <w:szCs w:val="24"/>
          <w:lang w:val="pl-PL"/>
          <w:rPrChange w:id="2474"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475" w:author="ThaiNN" w:date="2008-12-09T15:09:00Z">
            <w:rPr>
              <w:rFonts w:ascii="Times New Roman" w:hAnsi="Times New Roman"/>
              <w:b/>
              <w:sz w:val="24"/>
              <w:szCs w:val="24"/>
              <w:lang w:val="pl-PL"/>
            </w:rPr>
          </w:rPrChange>
        </w:rPr>
        <w:t>Điều 68. Quản lý cơ sở dữ liệu về sinh vật biến đổi gen, mẫu vật di truyền của sinh vật biến đổi gen liên quan đến đa dạng sinh học</w:t>
      </w:r>
    </w:p>
    <w:p w14:paraId="097A5335" w14:textId="77777777" w:rsidR="007C7F91" w:rsidRPr="00315FC1" w:rsidRDefault="007C7F91" w:rsidP="00AC391C">
      <w:pPr>
        <w:tabs>
          <w:tab w:val="num" w:pos="0"/>
        </w:tabs>
        <w:spacing w:before="60" w:after="60"/>
        <w:ind w:firstLine="731"/>
        <w:jc w:val="both"/>
        <w:outlineLvl w:val="1"/>
        <w:rPr>
          <w:rFonts w:ascii="Times New Roman" w:hAnsi="Times New Roman"/>
          <w:color w:val="0000FF"/>
          <w:sz w:val="24"/>
          <w:szCs w:val="24"/>
          <w:lang w:val="pl-PL"/>
          <w:rPrChange w:id="247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77" w:author="ThaiNN" w:date="2008-12-09T15:09:00Z">
            <w:rPr>
              <w:rFonts w:ascii="Times New Roman" w:hAnsi="Times New Roman"/>
              <w:sz w:val="24"/>
              <w:szCs w:val="24"/>
              <w:lang w:val="pl-PL"/>
            </w:rPr>
          </w:rPrChange>
        </w:rPr>
        <w:t xml:space="preserve">1. Bộ Tài nguyên và Môi trường </w:t>
      </w:r>
      <w:r w:rsidR="004050EE" w:rsidRPr="00315FC1">
        <w:rPr>
          <w:rFonts w:ascii="Times New Roman" w:hAnsi="Times New Roman"/>
          <w:color w:val="0000FF"/>
          <w:sz w:val="24"/>
          <w:szCs w:val="24"/>
          <w:lang w:val="pl-PL"/>
          <w:rPrChange w:id="2478" w:author="ThaiNN" w:date="2008-12-09T15:09:00Z">
            <w:rPr>
              <w:rFonts w:ascii="Times New Roman" w:hAnsi="Times New Roman"/>
              <w:sz w:val="24"/>
              <w:szCs w:val="24"/>
              <w:lang w:val="pl-PL"/>
            </w:rPr>
          </w:rPrChange>
        </w:rPr>
        <w:t xml:space="preserve">thống nhất </w:t>
      </w:r>
      <w:r w:rsidR="00234CAE" w:rsidRPr="00315FC1">
        <w:rPr>
          <w:rFonts w:ascii="Times New Roman" w:hAnsi="Times New Roman"/>
          <w:color w:val="0000FF"/>
          <w:sz w:val="24"/>
          <w:szCs w:val="24"/>
          <w:lang w:val="pl-PL"/>
          <w:rPrChange w:id="2479" w:author="ThaiNN" w:date="2008-12-09T15:09:00Z">
            <w:rPr>
              <w:rFonts w:ascii="Times New Roman" w:hAnsi="Times New Roman"/>
              <w:sz w:val="24"/>
              <w:szCs w:val="24"/>
              <w:lang w:val="pl-PL"/>
            </w:rPr>
          </w:rPrChange>
        </w:rPr>
        <w:t xml:space="preserve">quản lý </w:t>
      </w:r>
      <w:r w:rsidRPr="00315FC1">
        <w:rPr>
          <w:rFonts w:ascii="Times New Roman" w:hAnsi="Times New Roman"/>
          <w:color w:val="0000FF"/>
          <w:sz w:val="24"/>
          <w:szCs w:val="24"/>
          <w:lang w:val="pl-PL"/>
          <w:rPrChange w:id="2480" w:author="ThaiNN" w:date="2008-12-09T15:09:00Z">
            <w:rPr>
              <w:rFonts w:ascii="Times New Roman" w:hAnsi="Times New Roman"/>
              <w:sz w:val="24"/>
              <w:szCs w:val="24"/>
              <w:lang w:val="pl-PL"/>
            </w:rPr>
          </w:rPrChange>
        </w:rPr>
        <w:t>cơ sở dữ liệu về</w:t>
      </w:r>
      <w:r w:rsidRPr="00315FC1">
        <w:rPr>
          <w:rFonts w:ascii="Times New Roman" w:hAnsi="Times New Roman"/>
          <w:b/>
          <w:color w:val="0000FF"/>
          <w:sz w:val="24"/>
          <w:szCs w:val="24"/>
          <w:lang w:val="pl-PL"/>
          <w:rPrChange w:id="2481" w:author="ThaiNN" w:date="2008-12-09T15:09:00Z">
            <w:rPr>
              <w:rFonts w:ascii="Times New Roman" w:hAnsi="Times New Roman"/>
              <w:b/>
              <w:sz w:val="24"/>
              <w:szCs w:val="24"/>
              <w:lang w:val="pl-PL"/>
            </w:rPr>
          </w:rPrChange>
        </w:rPr>
        <w:t xml:space="preserve"> </w:t>
      </w:r>
      <w:r w:rsidRPr="00315FC1">
        <w:rPr>
          <w:rFonts w:ascii="Times New Roman" w:hAnsi="Times New Roman"/>
          <w:color w:val="0000FF"/>
          <w:sz w:val="24"/>
          <w:szCs w:val="24"/>
          <w:lang w:val="pl-PL"/>
          <w:rPrChange w:id="2482" w:author="ThaiNN" w:date="2008-12-09T15:09:00Z">
            <w:rPr>
              <w:rFonts w:ascii="Times New Roman" w:hAnsi="Times New Roman"/>
              <w:sz w:val="24"/>
              <w:szCs w:val="24"/>
              <w:lang w:val="pl-PL"/>
            </w:rPr>
          </w:rPrChange>
        </w:rPr>
        <w:t>sinh vật biến đổi gen, mẫu vật di truyền của sinh vật biến đổi gen liên quan đến đa dạng sinh học; xây dựng trang thông tin điện tử về sinh vật biến đổi gen, mẫu vật di truyền của sinh vật biến đổi gen liên quan đến đa dạng sinh học.</w:t>
      </w:r>
      <w:r w:rsidR="004050EE" w:rsidRPr="00315FC1">
        <w:rPr>
          <w:rFonts w:ascii="Times New Roman" w:hAnsi="Times New Roman"/>
          <w:color w:val="0000FF"/>
          <w:sz w:val="24"/>
          <w:szCs w:val="24"/>
          <w:lang w:val="pl-PL"/>
          <w:rPrChange w:id="2483" w:author="ThaiNN" w:date="2008-12-09T15:09:00Z">
            <w:rPr>
              <w:rFonts w:ascii="Times New Roman" w:hAnsi="Times New Roman"/>
              <w:sz w:val="24"/>
              <w:szCs w:val="24"/>
              <w:lang w:val="pl-PL"/>
            </w:rPr>
          </w:rPrChange>
        </w:rPr>
        <w:t xml:space="preserve">     </w:t>
      </w:r>
    </w:p>
    <w:p w14:paraId="34D6D82B" w14:textId="77777777" w:rsidR="007C7F91" w:rsidRPr="00315FC1" w:rsidRDefault="007C7F91" w:rsidP="00AC391C">
      <w:pPr>
        <w:tabs>
          <w:tab w:val="num" w:pos="0"/>
        </w:tabs>
        <w:spacing w:before="60" w:after="60"/>
        <w:ind w:firstLine="732"/>
        <w:jc w:val="both"/>
        <w:outlineLvl w:val="1"/>
        <w:rPr>
          <w:rFonts w:ascii="Times New Roman" w:hAnsi="Times New Roman"/>
          <w:color w:val="0000FF"/>
          <w:sz w:val="24"/>
          <w:szCs w:val="24"/>
          <w:lang w:val="pl-PL"/>
          <w:rPrChange w:id="248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85" w:author="ThaiNN" w:date="2008-12-09T15:09:00Z">
            <w:rPr>
              <w:rFonts w:ascii="Times New Roman" w:hAnsi="Times New Roman"/>
              <w:sz w:val="24"/>
              <w:szCs w:val="24"/>
              <w:lang w:val="pl-PL"/>
            </w:rPr>
          </w:rPrChange>
        </w:rPr>
        <w:t xml:space="preserve">2. Tổ chức, cá nhân nghiên cứu tạo ra, nhập khẩu, </w:t>
      </w:r>
      <w:r w:rsidR="00234CAE" w:rsidRPr="00315FC1">
        <w:rPr>
          <w:rFonts w:ascii="Times New Roman" w:hAnsi="Times New Roman"/>
          <w:color w:val="0000FF"/>
          <w:sz w:val="24"/>
          <w:szCs w:val="24"/>
          <w:lang w:val="pl-PL"/>
          <w:rPrChange w:id="2486" w:author="ThaiNN" w:date="2008-12-09T15:09:00Z">
            <w:rPr>
              <w:rFonts w:ascii="Times New Roman" w:hAnsi="Times New Roman"/>
              <w:sz w:val="24"/>
              <w:szCs w:val="24"/>
              <w:lang w:val="pl-PL"/>
            </w:rPr>
          </w:rPrChange>
        </w:rPr>
        <w:t xml:space="preserve">mua, bán, </w:t>
      </w:r>
      <w:r w:rsidRPr="00315FC1">
        <w:rPr>
          <w:rFonts w:ascii="Times New Roman" w:hAnsi="Times New Roman"/>
          <w:color w:val="0000FF"/>
          <w:sz w:val="24"/>
          <w:szCs w:val="24"/>
          <w:lang w:val="pl-PL"/>
          <w:rPrChange w:id="2487" w:author="ThaiNN" w:date="2008-12-09T15:09:00Z">
            <w:rPr>
              <w:rFonts w:ascii="Times New Roman" w:hAnsi="Times New Roman"/>
              <w:sz w:val="24"/>
              <w:szCs w:val="24"/>
              <w:lang w:val="pl-PL"/>
            </w:rPr>
          </w:rPrChange>
        </w:rPr>
        <w:t>phóng thích sinh vật biến đổi gen, mẫu vật di truyền của sinh vật biến đổi gen liên quan đến đa dạng sinh học phải cung cấp thông tin cho Bộ Tài nguyên và Môi trường.</w:t>
      </w:r>
      <w:r w:rsidRPr="00315FC1" w:rsidDel="00B30C36">
        <w:rPr>
          <w:rFonts w:ascii="Times New Roman" w:hAnsi="Times New Roman"/>
          <w:color w:val="0000FF"/>
          <w:sz w:val="24"/>
          <w:szCs w:val="24"/>
          <w:lang w:val="pl-PL"/>
          <w:rPrChange w:id="2488" w:author="ThaiNN" w:date="2008-12-09T15:09:00Z">
            <w:rPr>
              <w:rFonts w:ascii="Times New Roman" w:hAnsi="Times New Roman"/>
              <w:sz w:val="24"/>
              <w:szCs w:val="24"/>
              <w:lang w:val="pl-PL"/>
            </w:rPr>
          </w:rPrChange>
        </w:rPr>
        <w:t xml:space="preserve"> </w:t>
      </w:r>
    </w:p>
    <w:p w14:paraId="312FC123" w14:textId="77777777" w:rsidR="00234CAE" w:rsidRPr="00315FC1" w:rsidRDefault="00234CAE" w:rsidP="00AC391C">
      <w:pPr>
        <w:tabs>
          <w:tab w:val="num" w:pos="0"/>
        </w:tabs>
        <w:spacing w:before="60" w:after="60"/>
        <w:ind w:firstLine="732"/>
        <w:jc w:val="both"/>
        <w:outlineLvl w:val="1"/>
        <w:rPr>
          <w:rFonts w:ascii="Times New Roman" w:hAnsi="Times New Roman"/>
          <w:color w:val="0000FF"/>
          <w:sz w:val="24"/>
          <w:szCs w:val="24"/>
          <w:lang w:val="pl-PL"/>
          <w:rPrChange w:id="248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90" w:author="ThaiNN" w:date="2008-12-09T15:09:00Z">
            <w:rPr>
              <w:rFonts w:ascii="Times New Roman" w:hAnsi="Times New Roman"/>
              <w:sz w:val="24"/>
              <w:szCs w:val="24"/>
              <w:lang w:val="pl-PL"/>
            </w:rPr>
          </w:rPrChange>
        </w:rPr>
        <w:t>3. Tổ chức, cá nhân nghiên cứu tạo ra, phóng thích sinh vật biến đổi gen, mẫu vật di truyền của sinh vật biến đổi gen liên quan đến đa dạng sinh học phải cung cấp thông tin cho Ủy ban nhân dân cấp tỉnh nơi nghiên cứu tạo ra, phóng thích sinh vật biến đổi gen, mẫu vật di truyền của sinh vật biến đổi gen.</w:t>
      </w:r>
      <w:r w:rsidRPr="00315FC1" w:rsidDel="00B30C36">
        <w:rPr>
          <w:rFonts w:ascii="Times New Roman" w:hAnsi="Times New Roman"/>
          <w:color w:val="0000FF"/>
          <w:sz w:val="24"/>
          <w:szCs w:val="24"/>
          <w:lang w:val="pl-PL"/>
          <w:rPrChange w:id="2491" w:author="ThaiNN" w:date="2008-12-09T15:09:00Z">
            <w:rPr>
              <w:rFonts w:ascii="Times New Roman" w:hAnsi="Times New Roman"/>
              <w:sz w:val="24"/>
              <w:szCs w:val="24"/>
              <w:lang w:val="pl-PL"/>
            </w:rPr>
          </w:rPrChange>
        </w:rPr>
        <w:t xml:space="preserve"> </w:t>
      </w:r>
    </w:p>
    <w:p w14:paraId="10113B8D" w14:textId="77777777" w:rsidR="007C7F91" w:rsidRPr="00315FC1" w:rsidRDefault="00234CAE" w:rsidP="00AC391C">
      <w:pPr>
        <w:tabs>
          <w:tab w:val="num" w:pos="0"/>
        </w:tabs>
        <w:spacing w:before="60" w:after="60"/>
        <w:ind w:firstLine="731"/>
        <w:jc w:val="both"/>
        <w:outlineLvl w:val="1"/>
        <w:rPr>
          <w:rFonts w:ascii="Times New Roman" w:hAnsi="Times New Roman"/>
          <w:color w:val="0000FF"/>
          <w:sz w:val="24"/>
          <w:szCs w:val="24"/>
          <w:lang w:val="pl-PL"/>
          <w:rPrChange w:id="249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93" w:author="ThaiNN" w:date="2008-12-09T15:09:00Z">
            <w:rPr>
              <w:rFonts w:ascii="Times New Roman" w:hAnsi="Times New Roman"/>
              <w:sz w:val="24"/>
              <w:szCs w:val="24"/>
              <w:lang w:val="pl-PL"/>
            </w:rPr>
          </w:rPrChange>
        </w:rPr>
        <w:t>4</w:t>
      </w:r>
      <w:r w:rsidR="007C7F91" w:rsidRPr="00315FC1">
        <w:rPr>
          <w:rFonts w:ascii="Times New Roman" w:hAnsi="Times New Roman"/>
          <w:color w:val="0000FF"/>
          <w:sz w:val="24"/>
          <w:szCs w:val="24"/>
          <w:lang w:val="pl-PL"/>
          <w:rPrChange w:id="2494" w:author="ThaiNN" w:date="2008-12-09T15:09:00Z">
            <w:rPr>
              <w:rFonts w:ascii="Times New Roman" w:hAnsi="Times New Roman"/>
              <w:sz w:val="24"/>
              <w:szCs w:val="24"/>
              <w:lang w:val="pl-PL"/>
            </w:rPr>
          </w:rPrChange>
        </w:rPr>
        <w:t>. Tổ chức, cá nhân cung cấp thông tin về sinh vật biến đổi gen, mẫu vật di truyền của sinh vật biến đổi gen liên quan đến đa dạng sinh học phải chịu trách nhiệm về tính chính xác của thông tin do mình cung cấp.</w:t>
      </w:r>
    </w:p>
    <w:p w14:paraId="00264FEA" w14:textId="77777777" w:rsidR="005F3762" w:rsidRPr="00315FC1" w:rsidRDefault="005F3762" w:rsidP="00315FC1">
      <w:pPr>
        <w:tabs>
          <w:tab w:val="num" w:pos="0"/>
        </w:tabs>
        <w:jc w:val="center"/>
        <w:outlineLvl w:val="1"/>
        <w:rPr>
          <w:rFonts w:ascii="Times New Roman" w:hAnsi="Times New Roman"/>
          <w:color w:val="0000FF"/>
          <w:sz w:val="24"/>
          <w:szCs w:val="24"/>
          <w:lang w:val="pl-PL"/>
          <w:rPrChange w:id="2495" w:author="ThaiNN" w:date="2008-12-09T15:09:00Z">
            <w:rPr>
              <w:rFonts w:ascii="Times New Roman" w:hAnsi="Times New Roman"/>
              <w:sz w:val="24"/>
              <w:szCs w:val="24"/>
              <w:lang w:val="pl-PL"/>
            </w:rPr>
          </w:rPrChange>
        </w:rPr>
      </w:pPr>
    </w:p>
    <w:p w14:paraId="58D4869E" w14:textId="77777777" w:rsidR="007C7F91" w:rsidRPr="00315FC1" w:rsidRDefault="007C7F91" w:rsidP="00315FC1">
      <w:pPr>
        <w:tabs>
          <w:tab w:val="num" w:pos="0"/>
        </w:tabs>
        <w:jc w:val="center"/>
        <w:outlineLvl w:val="1"/>
        <w:rPr>
          <w:rFonts w:ascii="Times New Roman" w:hAnsi="Times New Roman"/>
          <w:color w:val="0000FF"/>
          <w:sz w:val="24"/>
          <w:szCs w:val="24"/>
          <w:lang w:val="pl-PL"/>
          <w:rPrChange w:id="249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497" w:author="ThaiNN" w:date="2008-12-09T15:09:00Z">
            <w:rPr>
              <w:rFonts w:ascii="Times New Roman" w:hAnsi="Times New Roman"/>
              <w:sz w:val="24"/>
              <w:szCs w:val="24"/>
              <w:lang w:val="pl-PL"/>
            </w:rPr>
          </w:rPrChange>
        </w:rPr>
        <w:t>CHƯƠNG VI</w:t>
      </w:r>
    </w:p>
    <w:p w14:paraId="6C3D4798" w14:textId="77777777" w:rsidR="007C7F91" w:rsidRPr="00315FC1" w:rsidRDefault="007C7F91" w:rsidP="00315FC1">
      <w:pPr>
        <w:jc w:val="center"/>
        <w:rPr>
          <w:rFonts w:ascii="Times New Roman" w:hAnsi="Times New Roman"/>
          <w:b/>
          <w:color w:val="0000FF"/>
          <w:sz w:val="24"/>
          <w:szCs w:val="24"/>
          <w:lang w:val="pl-PL"/>
          <w:rPrChange w:id="2498"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499" w:author="ThaiNN" w:date="2008-12-09T15:09:00Z">
            <w:rPr>
              <w:rFonts w:ascii="Times New Roman" w:hAnsi="Times New Roman"/>
              <w:b/>
              <w:sz w:val="24"/>
              <w:szCs w:val="24"/>
              <w:lang w:val="pl-PL"/>
            </w:rPr>
          </w:rPrChange>
        </w:rPr>
        <w:t>HỢP TÁC QUỐC TẾ VỀ ĐA DẠNG SINH HỌC</w:t>
      </w:r>
    </w:p>
    <w:p w14:paraId="05F0858A"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2500"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501" w:author="ThaiNN" w:date="2008-12-09T15:09:00Z">
            <w:rPr>
              <w:rFonts w:ascii="Times New Roman" w:hAnsi="Times New Roman"/>
              <w:b/>
              <w:sz w:val="24"/>
              <w:szCs w:val="24"/>
              <w:lang w:val="pl-PL"/>
            </w:rPr>
          </w:rPrChange>
        </w:rPr>
        <w:t xml:space="preserve">Điều 69. </w:t>
      </w:r>
      <w:r w:rsidR="009B54A6" w:rsidRPr="00315FC1">
        <w:rPr>
          <w:rFonts w:ascii="Times New Roman" w:hAnsi="Times New Roman"/>
          <w:b/>
          <w:color w:val="0000FF"/>
          <w:sz w:val="24"/>
          <w:szCs w:val="24"/>
          <w:lang w:val="pl-PL"/>
          <w:rPrChange w:id="2502" w:author="ThaiNN" w:date="2008-12-09T15:09:00Z">
            <w:rPr>
              <w:rFonts w:ascii="Times New Roman" w:hAnsi="Times New Roman"/>
              <w:b/>
              <w:sz w:val="24"/>
              <w:szCs w:val="24"/>
              <w:lang w:val="pl-PL"/>
            </w:rPr>
          </w:rPrChange>
        </w:rPr>
        <w:t>H</w:t>
      </w:r>
      <w:r w:rsidRPr="00315FC1">
        <w:rPr>
          <w:rFonts w:ascii="Times New Roman" w:hAnsi="Times New Roman"/>
          <w:b/>
          <w:color w:val="0000FF"/>
          <w:sz w:val="24"/>
          <w:szCs w:val="24"/>
          <w:lang w:val="pl-PL"/>
          <w:rPrChange w:id="2503" w:author="ThaiNN" w:date="2008-12-09T15:09:00Z">
            <w:rPr>
              <w:rFonts w:ascii="Times New Roman" w:hAnsi="Times New Roman"/>
              <w:b/>
              <w:sz w:val="24"/>
              <w:szCs w:val="24"/>
              <w:lang w:val="pl-PL"/>
            </w:rPr>
          </w:rPrChange>
        </w:rPr>
        <w:t xml:space="preserve">ợp tác quốc tế </w:t>
      </w:r>
      <w:r w:rsidR="009B54A6" w:rsidRPr="00315FC1">
        <w:rPr>
          <w:rFonts w:ascii="Times New Roman" w:hAnsi="Times New Roman"/>
          <w:b/>
          <w:color w:val="0000FF"/>
          <w:sz w:val="24"/>
          <w:szCs w:val="24"/>
          <w:lang w:val="pl-PL"/>
          <w:rPrChange w:id="2504" w:author="ThaiNN" w:date="2008-12-09T15:09:00Z">
            <w:rPr>
              <w:rFonts w:ascii="Times New Roman" w:hAnsi="Times New Roman"/>
              <w:b/>
              <w:sz w:val="24"/>
              <w:szCs w:val="24"/>
              <w:lang w:val="pl-PL"/>
            </w:rPr>
          </w:rPrChange>
        </w:rPr>
        <w:t>và</w:t>
      </w:r>
      <w:r w:rsidR="00036FBA" w:rsidRPr="00315FC1">
        <w:rPr>
          <w:rFonts w:ascii="Times New Roman" w:hAnsi="Times New Roman"/>
          <w:b/>
          <w:color w:val="0000FF"/>
          <w:sz w:val="24"/>
          <w:szCs w:val="24"/>
          <w:lang w:val="pl-PL"/>
          <w:rPrChange w:id="2505" w:author="ThaiNN" w:date="2008-12-09T15:09:00Z">
            <w:rPr>
              <w:rFonts w:ascii="Times New Roman" w:hAnsi="Times New Roman"/>
              <w:b/>
              <w:sz w:val="24"/>
              <w:szCs w:val="24"/>
              <w:lang w:val="pl-PL"/>
            </w:rPr>
          </w:rPrChange>
        </w:rPr>
        <w:t xml:space="preserve"> việc</w:t>
      </w:r>
      <w:r w:rsidR="009B54A6" w:rsidRPr="00315FC1">
        <w:rPr>
          <w:rFonts w:ascii="Times New Roman" w:hAnsi="Times New Roman"/>
          <w:b/>
          <w:color w:val="0000FF"/>
          <w:sz w:val="24"/>
          <w:szCs w:val="24"/>
          <w:lang w:val="pl-PL"/>
          <w:rPrChange w:id="2506" w:author="ThaiNN" w:date="2008-12-09T15:09:00Z">
            <w:rPr>
              <w:rFonts w:ascii="Times New Roman" w:hAnsi="Times New Roman"/>
              <w:b/>
              <w:sz w:val="24"/>
              <w:szCs w:val="24"/>
              <w:lang w:val="pl-PL"/>
            </w:rPr>
          </w:rPrChange>
        </w:rPr>
        <w:t xml:space="preserve"> thực hiện điều ước quốc tế </w:t>
      </w:r>
      <w:r w:rsidRPr="00315FC1">
        <w:rPr>
          <w:rFonts w:ascii="Times New Roman" w:hAnsi="Times New Roman"/>
          <w:b/>
          <w:color w:val="0000FF"/>
          <w:sz w:val="24"/>
          <w:szCs w:val="24"/>
          <w:lang w:val="pl-PL"/>
          <w:rPrChange w:id="2507" w:author="ThaiNN" w:date="2008-12-09T15:09:00Z">
            <w:rPr>
              <w:rFonts w:ascii="Times New Roman" w:hAnsi="Times New Roman"/>
              <w:b/>
              <w:sz w:val="24"/>
              <w:szCs w:val="24"/>
              <w:lang w:val="pl-PL"/>
            </w:rPr>
          </w:rPrChange>
        </w:rPr>
        <w:t>về đa dạng sinh học</w:t>
      </w:r>
    </w:p>
    <w:p w14:paraId="773FA139"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50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509" w:author="ThaiNN" w:date="2008-12-09T15:09:00Z">
            <w:rPr>
              <w:rFonts w:ascii="Times New Roman" w:hAnsi="Times New Roman"/>
              <w:sz w:val="24"/>
              <w:szCs w:val="24"/>
              <w:lang w:val="pl-PL"/>
            </w:rPr>
          </w:rPrChange>
        </w:rPr>
        <w:t>1. Nhà nước Cộng hoà xã hội chủ nghĩa Việt Nam</w:t>
      </w:r>
      <w:r w:rsidR="0087440D" w:rsidRPr="00315FC1">
        <w:rPr>
          <w:rFonts w:ascii="Times New Roman" w:hAnsi="Times New Roman"/>
          <w:color w:val="0000FF"/>
          <w:sz w:val="24"/>
          <w:szCs w:val="24"/>
          <w:lang w:val="pl-PL"/>
          <w:rPrChange w:id="2510" w:author="ThaiNN" w:date="2008-12-09T15:09:00Z">
            <w:rPr>
              <w:rFonts w:ascii="Times New Roman" w:hAnsi="Times New Roman"/>
              <w:sz w:val="24"/>
              <w:szCs w:val="24"/>
              <w:lang w:val="pl-PL"/>
            </w:rPr>
          </w:rPrChange>
        </w:rPr>
        <w:t xml:space="preserve"> cam kết thực hiện điều ước quốc tế về đa dạng sinh học mà Cộng hòa xã hội chủ nghĩa Việt Nam là thành viên và </w:t>
      </w:r>
      <w:r w:rsidR="005731C9" w:rsidRPr="00315FC1">
        <w:rPr>
          <w:rFonts w:ascii="Times New Roman" w:hAnsi="Times New Roman"/>
          <w:color w:val="0000FF"/>
          <w:spacing w:val="-6"/>
          <w:sz w:val="24"/>
          <w:szCs w:val="24"/>
          <w:lang w:val="pl-PL"/>
          <w:rPrChange w:id="2511" w:author="ThaiNN" w:date="2008-12-09T15:09:00Z">
            <w:rPr>
              <w:rFonts w:ascii="Times New Roman" w:hAnsi="Times New Roman"/>
              <w:spacing w:val="-6"/>
              <w:sz w:val="24"/>
              <w:szCs w:val="24"/>
              <w:lang w:val="pl-PL"/>
            </w:rPr>
          </w:rPrChange>
        </w:rPr>
        <w:t>mở rộng</w:t>
      </w:r>
      <w:r w:rsidRPr="00315FC1">
        <w:rPr>
          <w:rFonts w:ascii="Times New Roman" w:hAnsi="Times New Roman"/>
          <w:color w:val="0000FF"/>
          <w:spacing w:val="-6"/>
          <w:sz w:val="24"/>
          <w:szCs w:val="24"/>
          <w:lang w:val="pl-PL"/>
          <w:rPrChange w:id="2512" w:author="ThaiNN" w:date="2008-12-09T15:09:00Z">
            <w:rPr>
              <w:rFonts w:ascii="Times New Roman" w:hAnsi="Times New Roman"/>
              <w:spacing w:val="-6"/>
              <w:sz w:val="24"/>
              <w:szCs w:val="24"/>
              <w:lang w:val="pl-PL"/>
            </w:rPr>
          </w:rPrChange>
        </w:rPr>
        <w:t xml:space="preserve"> hợp tác về </w:t>
      </w:r>
      <w:r w:rsidRPr="00315FC1">
        <w:rPr>
          <w:rFonts w:ascii="Times New Roman" w:hAnsi="Times New Roman"/>
          <w:color w:val="0000FF"/>
          <w:sz w:val="24"/>
          <w:szCs w:val="24"/>
          <w:lang w:val="pl-PL"/>
          <w:rPrChange w:id="2513" w:author="ThaiNN" w:date="2008-12-09T15:09:00Z">
            <w:rPr>
              <w:rFonts w:ascii="Times New Roman" w:hAnsi="Times New Roman"/>
              <w:sz w:val="24"/>
              <w:szCs w:val="24"/>
              <w:lang w:val="pl-PL"/>
            </w:rPr>
          </w:rPrChange>
        </w:rPr>
        <w:t>bảo tồn và phát triển bền vững đa dạng sinh học</w:t>
      </w:r>
      <w:r w:rsidRPr="00315FC1">
        <w:rPr>
          <w:rFonts w:ascii="Times New Roman" w:hAnsi="Times New Roman"/>
          <w:color w:val="0000FF"/>
          <w:spacing w:val="-6"/>
          <w:sz w:val="24"/>
          <w:szCs w:val="24"/>
          <w:lang w:val="pl-PL"/>
          <w:rPrChange w:id="2514" w:author="ThaiNN" w:date="2008-12-09T15:09:00Z">
            <w:rPr>
              <w:rFonts w:ascii="Times New Roman" w:hAnsi="Times New Roman"/>
              <w:spacing w:val="-6"/>
              <w:sz w:val="24"/>
              <w:szCs w:val="24"/>
              <w:lang w:val="pl-PL"/>
            </w:rPr>
          </w:rPrChange>
        </w:rPr>
        <w:t xml:space="preserve"> với các </w:t>
      </w:r>
      <w:r w:rsidR="00BE2F9E" w:rsidRPr="00315FC1">
        <w:rPr>
          <w:rFonts w:ascii="Times New Roman" w:hAnsi="Times New Roman"/>
          <w:color w:val="0000FF"/>
          <w:spacing w:val="-6"/>
          <w:sz w:val="24"/>
          <w:szCs w:val="24"/>
          <w:lang w:val="pl-PL"/>
          <w:rPrChange w:id="2515" w:author="ThaiNN" w:date="2008-12-09T15:09:00Z">
            <w:rPr>
              <w:rFonts w:ascii="Times New Roman" w:hAnsi="Times New Roman"/>
              <w:spacing w:val="-6"/>
              <w:sz w:val="24"/>
              <w:szCs w:val="24"/>
              <w:lang w:val="pl-PL"/>
            </w:rPr>
          </w:rPrChange>
        </w:rPr>
        <w:t>nước</w:t>
      </w:r>
      <w:r w:rsidRPr="00315FC1">
        <w:rPr>
          <w:rFonts w:ascii="Times New Roman" w:hAnsi="Times New Roman"/>
          <w:color w:val="0000FF"/>
          <w:spacing w:val="-6"/>
          <w:sz w:val="24"/>
          <w:szCs w:val="24"/>
          <w:lang w:val="pl-PL"/>
          <w:rPrChange w:id="2516" w:author="ThaiNN" w:date="2008-12-09T15:09:00Z">
            <w:rPr>
              <w:rFonts w:ascii="Times New Roman" w:hAnsi="Times New Roman"/>
              <w:spacing w:val="-6"/>
              <w:sz w:val="24"/>
              <w:szCs w:val="24"/>
              <w:lang w:val="pl-PL"/>
            </w:rPr>
          </w:rPrChange>
        </w:rPr>
        <w:t xml:space="preserve">, vùng lãnh thổ, </w:t>
      </w:r>
      <w:r w:rsidR="005731C9" w:rsidRPr="00315FC1">
        <w:rPr>
          <w:rFonts w:ascii="Times New Roman" w:hAnsi="Times New Roman"/>
          <w:color w:val="0000FF"/>
          <w:spacing w:val="-6"/>
          <w:sz w:val="24"/>
          <w:szCs w:val="24"/>
          <w:lang w:val="pl-PL"/>
          <w:rPrChange w:id="2517" w:author="ThaiNN" w:date="2008-12-09T15:09:00Z">
            <w:rPr>
              <w:rFonts w:ascii="Times New Roman" w:hAnsi="Times New Roman"/>
              <w:spacing w:val="-6"/>
              <w:sz w:val="24"/>
              <w:szCs w:val="24"/>
              <w:lang w:val="pl-PL"/>
            </w:rPr>
          </w:rPrChange>
        </w:rPr>
        <w:t>tổ chức, cá nhân nước ngoài</w:t>
      </w:r>
      <w:r w:rsidR="009B54A6" w:rsidRPr="00315FC1">
        <w:rPr>
          <w:rFonts w:ascii="Times New Roman" w:hAnsi="Times New Roman"/>
          <w:color w:val="0000FF"/>
          <w:spacing w:val="-6"/>
          <w:sz w:val="24"/>
          <w:szCs w:val="24"/>
          <w:lang w:val="pl-PL"/>
          <w:rPrChange w:id="2518" w:author="ThaiNN" w:date="2008-12-09T15:09:00Z">
            <w:rPr>
              <w:rFonts w:ascii="Times New Roman" w:hAnsi="Times New Roman"/>
              <w:spacing w:val="-6"/>
              <w:sz w:val="24"/>
              <w:szCs w:val="24"/>
              <w:lang w:val="pl-PL"/>
            </w:rPr>
          </w:rPrChange>
        </w:rPr>
        <w:t>.</w:t>
      </w:r>
    </w:p>
    <w:p w14:paraId="5F18FA59"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51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520" w:author="ThaiNN" w:date="2008-12-09T15:09:00Z">
            <w:rPr>
              <w:rFonts w:ascii="Times New Roman" w:hAnsi="Times New Roman"/>
              <w:sz w:val="24"/>
              <w:szCs w:val="24"/>
              <w:lang w:val="pl-PL"/>
            </w:rPr>
          </w:rPrChange>
        </w:rPr>
        <w:t>2. Hợp tác quốc tế về bảo tồn và phát triển bền vững đa dạng sinh học được thực hiện trên nguyên tắc bình đẳng, các bên cùng có lợi, không can thiệp vào công việc nội bộ của nhau, vì mục đích bảo tồn và phát triển bền vững đa dạng sinh học, bảo đảm cân bằng sinh thái</w:t>
      </w:r>
      <w:r w:rsidR="00036FBA" w:rsidRPr="00315FC1">
        <w:rPr>
          <w:rFonts w:ascii="Times New Roman" w:hAnsi="Times New Roman"/>
          <w:color w:val="0000FF"/>
          <w:sz w:val="24"/>
          <w:szCs w:val="24"/>
          <w:lang w:val="pl-PL"/>
          <w:rPrChange w:id="2521" w:author="ThaiNN" w:date="2008-12-09T15:09:00Z">
            <w:rPr>
              <w:rFonts w:ascii="Times New Roman" w:hAnsi="Times New Roman"/>
              <w:sz w:val="24"/>
              <w:szCs w:val="24"/>
              <w:lang w:val="pl-PL"/>
            </w:rPr>
          </w:rPrChange>
        </w:rPr>
        <w:t xml:space="preserve"> ở Việt Nam và</w:t>
      </w:r>
      <w:r w:rsidRPr="00315FC1">
        <w:rPr>
          <w:rFonts w:ascii="Times New Roman" w:hAnsi="Times New Roman"/>
          <w:color w:val="0000FF"/>
          <w:sz w:val="24"/>
          <w:szCs w:val="24"/>
          <w:lang w:val="pl-PL"/>
          <w:rPrChange w:id="2522" w:author="ThaiNN" w:date="2008-12-09T15:09:00Z">
            <w:rPr>
              <w:rFonts w:ascii="Times New Roman" w:hAnsi="Times New Roman"/>
              <w:sz w:val="24"/>
              <w:szCs w:val="24"/>
              <w:lang w:val="pl-PL"/>
            </w:rPr>
          </w:rPrChange>
        </w:rPr>
        <w:t xml:space="preserve"> trên trái đất.</w:t>
      </w:r>
    </w:p>
    <w:p w14:paraId="5C48FEDF" w14:textId="77777777" w:rsidR="009B54A6" w:rsidRPr="00315FC1" w:rsidRDefault="009B54A6" w:rsidP="009B54A6">
      <w:pPr>
        <w:spacing w:before="120" w:after="120"/>
        <w:ind w:firstLine="720"/>
        <w:jc w:val="both"/>
        <w:rPr>
          <w:rFonts w:ascii="Times New Roman" w:hAnsi="Times New Roman"/>
          <w:color w:val="0000FF"/>
          <w:sz w:val="24"/>
          <w:szCs w:val="24"/>
          <w:lang w:val="pl-PL"/>
          <w:rPrChange w:id="252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524" w:author="ThaiNN" w:date="2008-12-09T15:09:00Z">
            <w:rPr>
              <w:rFonts w:ascii="Times New Roman" w:hAnsi="Times New Roman"/>
              <w:sz w:val="24"/>
              <w:szCs w:val="24"/>
              <w:lang w:val="pl-PL"/>
            </w:rPr>
          </w:rPrChange>
        </w:rPr>
        <w:t>3</w:t>
      </w:r>
      <w:r w:rsidR="007C7F91" w:rsidRPr="00315FC1">
        <w:rPr>
          <w:rFonts w:ascii="Times New Roman" w:hAnsi="Times New Roman"/>
          <w:color w:val="0000FF"/>
          <w:sz w:val="24"/>
          <w:szCs w:val="24"/>
          <w:lang w:val="pl-PL"/>
          <w:rPrChange w:id="2525"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2526" w:author="ThaiNN" w:date="2008-12-09T15:09:00Z">
            <w:rPr>
              <w:rFonts w:ascii="Times New Roman" w:hAnsi="Times New Roman"/>
              <w:sz w:val="24"/>
              <w:szCs w:val="24"/>
              <w:lang w:val="pl-PL"/>
            </w:rPr>
          </w:rPrChange>
        </w:rPr>
        <w:t>Bộ Tài nguyên và Môi trường chủ trì phối hợp với bộ, cơ quan ngang bộ có liên quan nghiên cứu, đề xuất việc đàm phán, ký, gia nhập điều ước quốc tế về đa dạng sinh học.</w:t>
      </w:r>
    </w:p>
    <w:p w14:paraId="7766A958" w14:textId="77777777" w:rsidR="009B54A6" w:rsidRPr="00315FC1" w:rsidRDefault="009B54A6" w:rsidP="009B54A6">
      <w:pPr>
        <w:spacing w:before="60" w:after="60"/>
        <w:ind w:firstLine="720"/>
        <w:jc w:val="both"/>
        <w:rPr>
          <w:rFonts w:ascii="Times New Roman" w:hAnsi="Times New Roman"/>
          <w:color w:val="0000FF"/>
          <w:sz w:val="24"/>
          <w:szCs w:val="24"/>
          <w:lang w:val="pl-PL"/>
          <w:rPrChange w:id="252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528" w:author="ThaiNN" w:date="2008-12-09T15:09:00Z">
            <w:rPr>
              <w:rFonts w:ascii="Times New Roman" w:hAnsi="Times New Roman"/>
              <w:sz w:val="24"/>
              <w:szCs w:val="24"/>
              <w:lang w:val="pl-PL"/>
            </w:rPr>
          </w:rPrChange>
        </w:rPr>
        <w:t>4. Nhà nước khuyến khích, tạo điều kiện cho tổ chức, cá nhân Việt Nam, người Việt Nam định cư ở nước ngoài, tổ chức, cá nhân nước ngoài thực hiện các chương trình, dự án hợp tác quốc tế về đa dạng sinh học.</w:t>
      </w:r>
    </w:p>
    <w:p w14:paraId="387B8A3B"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2529"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530" w:author="ThaiNN" w:date="2008-12-09T15:09:00Z">
            <w:rPr>
              <w:rFonts w:ascii="Times New Roman" w:hAnsi="Times New Roman"/>
              <w:b/>
              <w:sz w:val="24"/>
              <w:szCs w:val="24"/>
              <w:lang w:val="pl-PL"/>
            </w:rPr>
          </w:rPrChange>
        </w:rPr>
        <w:t xml:space="preserve">Điều 70. Hợp tác với các </w:t>
      </w:r>
      <w:r w:rsidR="00BE2F9E" w:rsidRPr="00315FC1">
        <w:rPr>
          <w:rFonts w:ascii="Times New Roman" w:hAnsi="Times New Roman"/>
          <w:b/>
          <w:color w:val="0000FF"/>
          <w:sz w:val="24"/>
          <w:szCs w:val="24"/>
          <w:lang w:val="pl-PL"/>
          <w:rPrChange w:id="2531" w:author="ThaiNN" w:date="2008-12-09T15:09:00Z">
            <w:rPr>
              <w:rFonts w:ascii="Times New Roman" w:hAnsi="Times New Roman"/>
              <w:b/>
              <w:sz w:val="24"/>
              <w:szCs w:val="24"/>
              <w:lang w:val="pl-PL"/>
            </w:rPr>
          </w:rPrChange>
        </w:rPr>
        <w:t>nước</w:t>
      </w:r>
      <w:r w:rsidRPr="00315FC1">
        <w:rPr>
          <w:rFonts w:ascii="Times New Roman" w:hAnsi="Times New Roman"/>
          <w:b/>
          <w:color w:val="0000FF"/>
          <w:sz w:val="24"/>
          <w:szCs w:val="24"/>
          <w:lang w:val="pl-PL"/>
          <w:rPrChange w:id="2532" w:author="ThaiNN" w:date="2008-12-09T15:09:00Z">
            <w:rPr>
              <w:rFonts w:ascii="Times New Roman" w:hAnsi="Times New Roman"/>
              <w:b/>
              <w:sz w:val="24"/>
              <w:szCs w:val="24"/>
              <w:lang w:val="pl-PL"/>
            </w:rPr>
          </w:rPrChange>
        </w:rPr>
        <w:t xml:space="preserve"> có chung biên giới </w:t>
      </w:r>
      <w:r w:rsidR="00BE2F9E" w:rsidRPr="00315FC1">
        <w:rPr>
          <w:rFonts w:ascii="Times New Roman" w:hAnsi="Times New Roman"/>
          <w:b/>
          <w:color w:val="0000FF"/>
          <w:sz w:val="24"/>
          <w:szCs w:val="24"/>
          <w:lang w:val="pl-PL"/>
          <w:rPrChange w:id="2533" w:author="ThaiNN" w:date="2008-12-09T15:09:00Z">
            <w:rPr>
              <w:rFonts w:ascii="Times New Roman" w:hAnsi="Times New Roman"/>
              <w:b/>
              <w:sz w:val="24"/>
              <w:szCs w:val="24"/>
              <w:lang w:val="pl-PL"/>
            </w:rPr>
          </w:rPrChange>
        </w:rPr>
        <w:t>với Việt Nam</w:t>
      </w:r>
    </w:p>
    <w:p w14:paraId="7672DD9C"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53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535" w:author="ThaiNN" w:date="2008-12-09T15:09:00Z">
            <w:rPr>
              <w:rFonts w:ascii="Times New Roman" w:hAnsi="Times New Roman"/>
              <w:sz w:val="24"/>
              <w:szCs w:val="24"/>
              <w:lang w:val="pl-PL"/>
            </w:rPr>
          </w:rPrChange>
        </w:rPr>
        <w:t>Nhà nước ưu tiên hợp tác với các nước có chung biên giới</w:t>
      </w:r>
      <w:r w:rsidR="00BE2F9E" w:rsidRPr="00315FC1">
        <w:rPr>
          <w:rFonts w:ascii="Times New Roman" w:hAnsi="Times New Roman"/>
          <w:color w:val="0000FF"/>
          <w:sz w:val="24"/>
          <w:szCs w:val="24"/>
          <w:lang w:val="pl-PL"/>
          <w:rPrChange w:id="2536" w:author="ThaiNN" w:date="2008-12-09T15:09:00Z">
            <w:rPr>
              <w:rFonts w:ascii="Times New Roman" w:hAnsi="Times New Roman"/>
              <w:sz w:val="24"/>
              <w:szCs w:val="24"/>
              <w:lang w:val="pl-PL"/>
            </w:rPr>
          </w:rPrChange>
        </w:rPr>
        <w:t xml:space="preserve"> với Việt Nam bằng</w:t>
      </w:r>
      <w:r w:rsidRPr="00315FC1">
        <w:rPr>
          <w:rFonts w:ascii="Times New Roman" w:hAnsi="Times New Roman"/>
          <w:color w:val="0000FF"/>
          <w:sz w:val="24"/>
          <w:szCs w:val="24"/>
          <w:lang w:val="pl-PL"/>
          <w:rPrChange w:id="2537" w:author="ThaiNN" w:date="2008-12-09T15:09:00Z">
            <w:rPr>
              <w:rFonts w:ascii="Times New Roman" w:hAnsi="Times New Roman"/>
              <w:sz w:val="24"/>
              <w:szCs w:val="24"/>
              <w:lang w:val="pl-PL"/>
            </w:rPr>
          </w:rPrChange>
        </w:rPr>
        <w:t xml:space="preserve"> các hoạt động sau đây:</w:t>
      </w:r>
    </w:p>
    <w:p w14:paraId="2FACA442" w14:textId="77777777" w:rsidR="007C7F91" w:rsidRPr="00315FC1" w:rsidRDefault="00A04913" w:rsidP="00AC391C">
      <w:pPr>
        <w:tabs>
          <w:tab w:val="num" w:pos="0"/>
        </w:tabs>
        <w:spacing w:before="60" w:after="60"/>
        <w:ind w:firstLine="720"/>
        <w:jc w:val="both"/>
        <w:outlineLvl w:val="1"/>
        <w:rPr>
          <w:rFonts w:ascii="Times New Roman" w:hAnsi="Times New Roman"/>
          <w:color w:val="0000FF"/>
          <w:sz w:val="24"/>
          <w:szCs w:val="24"/>
          <w:lang w:val="pl-PL"/>
          <w:rPrChange w:id="253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539" w:author="ThaiNN" w:date="2008-12-09T15:09:00Z">
            <w:rPr>
              <w:rFonts w:ascii="Times New Roman" w:hAnsi="Times New Roman"/>
              <w:sz w:val="24"/>
              <w:szCs w:val="24"/>
              <w:lang w:val="pl-PL"/>
            </w:rPr>
          </w:rPrChange>
        </w:rPr>
        <w:t>1.</w:t>
      </w:r>
      <w:r w:rsidR="007C7F91" w:rsidRPr="00315FC1">
        <w:rPr>
          <w:rFonts w:ascii="Times New Roman" w:hAnsi="Times New Roman"/>
          <w:color w:val="0000FF"/>
          <w:sz w:val="24"/>
          <w:szCs w:val="24"/>
          <w:lang w:val="pl-PL"/>
          <w:rPrChange w:id="2540" w:author="ThaiNN" w:date="2008-12-09T15:09:00Z">
            <w:rPr>
              <w:rFonts w:ascii="Times New Roman" w:hAnsi="Times New Roman"/>
              <w:sz w:val="24"/>
              <w:szCs w:val="24"/>
              <w:lang w:val="pl-PL"/>
            </w:rPr>
          </w:rPrChange>
        </w:rPr>
        <w:t xml:space="preserve"> Trao đổi thông tin, dự báo tình hình, biến động về đa dạng sinh học</w:t>
      </w:r>
      <w:r w:rsidR="00BE2F9E" w:rsidRPr="00315FC1">
        <w:rPr>
          <w:rFonts w:ascii="Times New Roman" w:hAnsi="Times New Roman"/>
          <w:color w:val="0000FF"/>
          <w:sz w:val="24"/>
          <w:szCs w:val="24"/>
          <w:lang w:val="pl-PL"/>
          <w:rPrChange w:id="2541" w:author="ThaiNN" w:date="2008-12-09T15:09:00Z">
            <w:rPr>
              <w:rFonts w:ascii="Times New Roman" w:hAnsi="Times New Roman"/>
              <w:sz w:val="24"/>
              <w:szCs w:val="24"/>
              <w:lang w:val="pl-PL"/>
            </w:rPr>
          </w:rPrChange>
        </w:rPr>
        <w:t>;</w:t>
      </w:r>
      <w:r w:rsidR="007C7F91" w:rsidRPr="00315FC1">
        <w:rPr>
          <w:rFonts w:ascii="Times New Roman" w:hAnsi="Times New Roman"/>
          <w:color w:val="0000FF"/>
          <w:sz w:val="24"/>
          <w:szCs w:val="24"/>
          <w:lang w:val="pl-PL"/>
          <w:rPrChange w:id="2542" w:author="ThaiNN" w:date="2008-12-09T15:09:00Z">
            <w:rPr>
              <w:rFonts w:ascii="Times New Roman" w:hAnsi="Times New Roman"/>
              <w:sz w:val="24"/>
              <w:szCs w:val="24"/>
              <w:lang w:val="pl-PL"/>
            </w:rPr>
          </w:rPrChange>
        </w:rPr>
        <w:t xml:space="preserve">  </w:t>
      </w:r>
    </w:p>
    <w:p w14:paraId="0D2631C0" w14:textId="77777777" w:rsidR="007C7F91" w:rsidRPr="00315FC1" w:rsidRDefault="00A04913" w:rsidP="00AC391C">
      <w:pPr>
        <w:tabs>
          <w:tab w:val="num" w:pos="0"/>
        </w:tabs>
        <w:spacing w:before="60" w:after="60"/>
        <w:ind w:firstLine="720"/>
        <w:jc w:val="both"/>
        <w:outlineLvl w:val="1"/>
        <w:rPr>
          <w:rFonts w:ascii="Times New Roman" w:hAnsi="Times New Roman"/>
          <w:color w:val="0000FF"/>
          <w:sz w:val="24"/>
          <w:szCs w:val="24"/>
          <w:lang w:val="pl-PL"/>
          <w:rPrChange w:id="254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544" w:author="ThaiNN" w:date="2008-12-09T15:09:00Z">
            <w:rPr>
              <w:rFonts w:ascii="Times New Roman" w:hAnsi="Times New Roman"/>
              <w:sz w:val="24"/>
              <w:szCs w:val="24"/>
              <w:lang w:val="pl-PL"/>
            </w:rPr>
          </w:rPrChange>
        </w:rPr>
        <w:t>2.</w:t>
      </w:r>
      <w:r w:rsidR="007C7F91" w:rsidRPr="00315FC1">
        <w:rPr>
          <w:rFonts w:ascii="Times New Roman" w:hAnsi="Times New Roman"/>
          <w:color w:val="0000FF"/>
          <w:sz w:val="24"/>
          <w:szCs w:val="24"/>
          <w:lang w:val="pl-PL"/>
          <w:rPrChange w:id="2545" w:author="ThaiNN" w:date="2008-12-09T15:09:00Z">
            <w:rPr>
              <w:rFonts w:ascii="Times New Roman" w:hAnsi="Times New Roman"/>
              <w:sz w:val="24"/>
              <w:szCs w:val="24"/>
              <w:lang w:val="pl-PL"/>
            </w:rPr>
          </w:rPrChange>
        </w:rPr>
        <w:t xml:space="preserve"> </w:t>
      </w:r>
      <w:r w:rsidR="00BE2F9E" w:rsidRPr="00315FC1">
        <w:rPr>
          <w:rFonts w:ascii="Times New Roman" w:hAnsi="Times New Roman"/>
          <w:color w:val="0000FF"/>
          <w:sz w:val="24"/>
          <w:szCs w:val="24"/>
          <w:lang w:val="pl-PL"/>
          <w:rPrChange w:id="2546" w:author="ThaiNN" w:date="2008-12-09T15:09:00Z">
            <w:rPr>
              <w:rFonts w:ascii="Times New Roman" w:hAnsi="Times New Roman"/>
              <w:sz w:val="24"/>
              <w:szCs w:val="24"/>
              <w:lang w:val="pl-PL"/>
            </w:rPr>
          </w:rPrChange>
        </w:rPr>
        <w:t>P</w:t>
      </w:r>
      <w:r w:rsidR="007C7F91" w:rsidRPr="00315FC1">
        <w:rPr>
          <w:rFonts w:ascii="Times New Roman" w:hAnsi="Times New Roman"/>
          <w:color w:val="0000FF"/>
          <w:sz w:val="24"/>
          <w:szCs w:val="24"/>
          <w:lang w:val="pl-PL"/>
          <w:rPrChange w:id="2547" w:author="ThaiNN" w:date="2008-12-09T15:09:00Z">
            <w:rPr>
              <w:rFonts w:ascii="Times New Roman" w:hAnsi="Times New Roman"/>
              <w:sz w:val="24"/>
              <w:szCs w:val="24"/>
              <w:lang w:val="pl-PL"/>
            </w:rPr>
          </w:rPrChange>
        </w:rPr>
        <w:t>hối hợp quản lý hành lang đa dạng sinh học, tuyến di cư xuyên biên giới</w:t>
      </w:r>
      <w:r w:rsidR="00BE2F9E" w:rsidRPr="00315FC1">
        <w:rPr>
          <w:rFonts w:ascii="Times New Roman" w:hAnsi="Times New Roman"/>
          <w:color w:val="0000FF"/>
          <w:sz w:val="24"/>
          <w:szCs w:val="24"/>
          <w:lang w:val="pl-PL"/>
          <w:rPrChange w:id="2548" w:author="ThaiNN" w:date="2008-12-09T15:09:00Z">
            <w:rPr>
              <w:rFonts w:ascii="Times New Roman" w:hAnsi="Times New Roman"/>
              <w:sz w:val="24"/>
              <w:szCs w:val="24"/>
              <w:lang w:val="pl-PL"/>
            </w:rPr>
          </w:rPrChange>
        </w:rPr>
        <w:t xml:space="preserve"> của các loài;</w:t>
      </w:r>
      <w:r w:rsidR="007C7F91" w:rsidRPr="00315FC1">
        <w:rPr>
          <w:rFonts w:ascii="Times New Roman" w:hAnsi="Times New Roman"/>
          <w:color w:val="0000FF"/>
          <w:sz w:val="24"/>
          <w:szCs w:val="24"/>
          <w:lang w:val="pl-PL"/>
          <w:rPrChange w:id="2549" w:author="ThaiNN" w:date="2008-12-09T15:09:00Z">
            <w:rPr>
              <w:rFonts w:ascii="Times New Roman" w:hAnsi="Times New Roman"/>
              <w:sz w:val="24"/>
              <w:szCs w:val="24"/>
              <w:lang w:val="pl-PL"/>
            </w:rPr>
          </w:rPrChange>
        </w:rPr>
        <w:t xml:space="preserve"> bảo vệ các loài di cư</w:t>
      </w:r>
      <w:r w:rsidR="00100B7F" w:rsidRPr="00315FC1">
        <w:rPr>
          <w:rFonts w:ascii="Times New Roman" w:hAnsi="Times New Roman"/>
          <w:color w:val="0000FF"/>
          <w:sz w:val="24"/>
          <w:szCs w:val="24"/>
          <w:lang w:val="pl-PL"/>
          <w:rPrChange w:id="2550" w:author="ThaiNN" w:date="2008-12-09T15:09:00Z">
            <w:rPr>
              <w:rFonts w:ascii="Times New Roman" w:hAnsi="Times New Roman"/>
              <w:sz w:val="24"/>
              <w:szCs w:val="24"/>
              <w:lang w:val="pl-PL"/>
            </w:rPr>
          </w:rPrChange>
        </w:rPr>
        <w:t>;</w:t>
      </w:r>
    </w:p>
    <w:p w14:paraId="0D4F47F4" w14:textId="77777777" w:rsidR="00A04913" w:rsidRPr="00315FC1" w:rsidRDefault="00A04913" w:rsidP="00AC391C">
      <w:pPr>
        <w:spacing w:before="60" w:after="60"/>
        <w:ind w:firstLine="720"/>
        <w:jc w:val="both"/>
        <w:rPr>
          <w:rFonts w:ascii="Times New Roman" w:hAnsi="Times New Roman"/>
          <w:color w:val="0000FF"/>
          <w:sz w:val="24"/>
          <w:szCs w:val="24"/>
          <w:lang w:val="pl-PL"/>
          <w:rPrChange w:id="255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552" w:author="ThaiNN" w:date="2008-12-09T15:09:00Z">
            <w:rPr>
              <w:rFonts w:ascii="Times New Roman" w:hAnsi="Times New Roman"/>
              <w:sz w:val="24"/>
              <w:szCs w:val="24"/>
              <w:lang w:val="pl-PL"/>
            </w:rPr>
          </w:rPrChange>
        </w:rPr>
        <w:t>3.</w:t>
      </w:r>
      <w:r w:rsidR="007C7F91" w:rsidRPr="00315FC1">
        <w:rPr>
          <w:rFonts w:ascii="Times New Roman" w:hAnsi="Times New Roman"/>
          <w:color w:val="0000FF"/>
          <w:sz w:val="24"/>
          <w:szCs w:val="24"/>
          <w:lang w:val="pl-PL"/>
          <w:rPrChange w:id="2553"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2554" w:author="ThaiNN" w:date="2008-12-09T15:09:00Z">
            <w:rPr>
              <w:rFonts w:ascii="Times New Roman" w:hAnsi="Times New Roman"/>
              <w:sz w:val="24"/>
              <w:szCs w:val="24"/>
              <w:lang w:val="pl-PL"/>
            </w:rPr>
          </w:rPrChange>
        </w:rPr>
        <w:t>Tham gia</w:t>
      </w:r>
      <w:r w:rsidR="007C7F91" w:rsidRPr="00315FC1">
        <w:rPr>
          <w:rFonts w:ascii="Times New Roman" w:hAnsi="Times New Roman"/>
          <w:color w:val="0000FF"/>
          <w:sz w:val="24"/>
          <w:szCs w:val="24"/>
          <w:lang w:val="pl-PL"/>
          <w:rPrChange w:id="2555" w:author="ThaiNN" w:date="2008-12-09T15:09:00Z">
            <w:rPr>
              <w:rFonts w:ascii="Times New Roman" w:hAnsi="Times New Roman"/>
              <w:sz w:val="24"/>
              <w:szCs w:val="24"/>
              <w:lang w:val="pl-PL"/>
            </w:rPr>
          </w:rPrChange>
        </w:rPr>
        <w:t xml:space="preserve"> các chương trình bảo tồn và phát triển bền vững đa dạng sinh học</w:t>
      </w:r>
      <w:r w:rsidRPr="00315FC1">
        <w:rPr>
          <w:rFonts w:ascii="Times New Roman" w:hAnsi="Times New Roman"/>
          <w:color w:val="0000FF"/>
          <w:sz w:val="24"/>
          <w:szCs w:val="24"/>
          <w:lang w:val="pl-PL"/>
          <w:rPrChange w:id="2556" w:author="ThaiNN" w:date="2008-12-09T15:09:00Z">
            <w:rPr>
              <w:rFonts w:ascii="Times New Roman" w:hAnsi="Times New Roman"/>
              <w:sz w:val="24"/>
              <w:szCs w:val="24"/>
              <w:lang w:val="pl-PL"/>
            </w:rPr>
          </w:rPrChange>
        </w:rPr>
        <w:t>,</w:t>
      </w:r>
      <w:r w:rsidR="007C7F91" w:rsidRPr="00315FC1">
        <w:rPr>
          <w:rFonts w:ascii="Times New Roman" w:hAnsi="Times New Roman"/>
          <w:color w:val="0000FF"/>
          <w:sz w:val="24"/>
          <w:szCs w:val="24"/>
          <w:lang w:val="pl-PL"/>
          <w:rPrChange w:id="2557" w:author="ThaiNN" w:date="2008-12-09T15:09:00Z">
            <w:rPr>
              <w:rFonts w:ascii="Times New Roman" w:hAnsi="Times New Roman"/>
              <w:sz w:val="24"/>
              <w:szCs w:val="24"/>
              <w:lang w:val="pl-PL"/>
            </w:rPr>
          </w:rPrChange>
        </w:rPr>
        <w:t xml:space="preserve"> các chương trình</w:t>
      </w:r>
      <w:r w:rsidR="00796EA2" w:rsidRPr="00315FC1">
        <w:rPr>
          <w:rFonts w:ascii="Times New Roman" w:hAnsi="Times New Roman"/>
          <w:color w:val="0000FF"/>
          <w:sz w:val="24"/>
          <w:szCs w:val="24"/>
          <w:lang w:val="pl-PL"/>
          <w:rPrChange w:id="2558" w:author="ThaiNN" w:date="2008-12-09T15:09:00Z">
            <w:rPr>
              <w:rFonts w:ascii="Times New Roman" w:hAnsi="Times New Roman"/>
              <w:sz w:val="24"/>
              <w:szCs w:val="24"/>
              <w:lang w:val="pl-PL"/>
            </w:rPr>
          </w:rPrChange>
        </w:rPr>
        <w:t xml:space="preserve">, dự án </w:t>
      </w:r>
      <w:r w:rsidR="007C7F91" w:rsidRPr="00315FC1">
        <w:rPr>
          <w:rFonts w:ascii="Times New Roman" w:hAnsi="Times New Roman"/>
          <w:color w:val="0000FF"/>
          <w:sz w:val="24"/>
          <w:szCs w:val="24"/>
          <w:lang w:val="pl-PL"/>
          <w:rPrChange w:id="2559" w:author="ThaiNN" w:date="2008-12-09T15:09:00Z">
            <w:rPr>
              <w:rFonts w:ascii="Times New Roman" w:hAnsi="Times New Roman"/>
              <w:sz w:val="24"/>
              <w:szCs w:val="24"/>
              <w:lang w:val="pl-PL"/>
            </w:rPr>
          </w:rPrChange>
        </w:rPr>
        <w:t>bảo vệ các loài di cư và bảo vệ hành lang đa dạng sinh học</w:t>
      </w:r>
      <w:r w:rsidRPr="00315FC1">
        <w:rPr>
          <w:rFonts w:ascii="Times New Roman" w:hAnsi="Times New Roman"/>
          <w:color w:val="0000FF"/>
          <w:sz w:val="24"/>
          <w:szCs w:val="24"/>
          <w:lang w:val="pl-PL"/>
          <w:rPrChange w:id="2560" w:author="ThaiNN" w:date="2008-12-09T15:09:00Z">
            <w:rPr>
              <w:rFonts w:ascii="Times New Roman" w:hAnsi="Times New Roman"/>
              <w:sz w:val="24"/>
              <w:szCs w:val="24"/>
              <w:lang w:val="pl-PL"/>
            </w:rPr>
          </w:rPrChange>
        </w:rPr>
        <w:t>.</w:t>
      </w:r>
    </w:p>
    <w:p w14:paraId="35880DC5" w14:textId="77777777" w:rsidR="00315FC1" w:rsidRPr="00315FC1" w:rsidRDefault="00315FC1" w:rsidP="00315FC1">
      <w:pPr>
        <w:tabs>
          <w:tab w:val="num" w:pos="0"/>
        </w:tabs>
        <w:jc w:val="center"/>
        <w:outlineLvl w:val="1"/>
        <w:rPr>
          <w:rFonts w:ascii="Times New Roman" w:hAnsi="Times New Roman"/>
          <w:color w:val="0000FF"/>
          <w:sz w:val="24"/>
          <w:szCs w:val="24"/>
          <w:lang w:val="pl-PL"/>
          <w:rPrChange w:id="2561" w:author="ThaiNN" w:date="2008-12-09T15:09:00Z">
            <w:rPr>
              <w:rFonts w:ascii="Times New Roman" w:hAnsi="Times New Roman"/>
              <w:sz w:val="24"/>
              <w:szCs w:val="24"/>
              <w:lang w:val="pl-PL"/>
            </w:rPr>
          </w:rPrChange>
        </w:rPr>
      </w:pPr>
    </w:p>
    <w:p w14:paraId="3F8505E6" w14:textId="77777777" w:rsidR="007C7F91" w:rsidRPr="00315FC1" w:rsidRDefault="007C7F91" w:rsidP="00315FC1">
      <w:pPr>
        <w:tabs>
          <w:tab w:val="num" w:pos="0"/>
        </w:tabs>
        <w:jc w:val="center"/>
        <w:outlineLvl w:val="1"/>
        <w:rPr>
          <w:rFonts w:ascii="Times New Roman" w:hAnsi="Times New Roman"/>
          <w:color w:val="0000FF"/>
          <w:sz w:val="24"/>
          <w:szCs w:val="24"/>
          <w:lang w:val="pl-PL"/>
          <w:rPrChange w:id="256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563" w:author="ThaiNN" w:date="2008-12-09T15:09:00Z">
            <w:rPr>
              <w:rFonts w:ascii="Times New Roman" w:hAnsi="Times New Roman"/>
              <w:sz w:val="24"/>
              <w:szCs w:val="24"/>
              <w:lang w:val="pl-PL"/>
            </w:rPr>
          </w:rPrChange>
        </w:rPr>
        <w:t>CHƯƠNG VII</w:t>
      </w:r>
    </w:p>
    <w:p w14:paraId="6D401F65" w14:textId="77777777" w:rsidR="00315FC1" w:rsidRPr="00315FC1" w:rsidRDefault="007C7F91" w:rsidP="00315FC1">
      <w:pPr>
        <w:jc w:val="center"/>
        <w:rPr>
          <w:rFonts w:ascii="Times New Roman" w:hAnsi="Times New Roman"/>
          <w:b/>
          <w:color w:val="0000FF"/>
          <w:sz w:val="24"/>
          <w:szCs w:val="24"/>
          <w:lang w:val="pl-PL"/>
          <w:rPrChange w:id="2564"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565" w:author="ThaiNN" w:date="2008-12-09T15:09:00Z">
            <w:rPr>
              <w:rFonts w:ascii="Times New Roman" w:hAnsi="Times New Roman"/>
              <w:b/>
              <w:sz w:val="24"/>
              <w:szCs w:val="24"/>
              <w:lang w:val="pl-PL"/>
            </w:rPr>
          </w:rPrChange>
        </w:rPr>
        <w:t>CƠ CHẾ, NGUỒN LỰC BẢO TỒN</w:t>
      </w:r>
      <w:r w:rsidR="00315FC1" w:rsidRPr="00315FC1">
        <w:rPr>
          <w:rFonts w:ascii="Times New Roman" w:hAnsi="Times New Roman"/>
          <w:b/>
          <w:color w:val="0000FF"/>
          <w:sz w:val="24"/>
          <w:szCs w:val="24"/>
          <w:lang w:val="pl-PL"/>
          <w:rPrChange w:id="2566" w:author="ThaiNN" w:date="2008-12-09T15:09:00Z">
            <w:rPr>
              <w:rFonts w:ascii="Times New Roman" w:hAnsi="Times New Roman"/>
              <w:b/>
              <w:sz w:val="24"/>
              <w:szCs w:val="24"/>
              <w:lang w:val="pl-PL"/>
            </w:rPr>
          </w:rPrChange>
        </w:rPr>
        <w:t xml:space="preserve"> </w:t>
      </w:r>
      <w:r w:rsidRPr="00315FC1">
        <w:rPr>
          <w:rFonts w:ascii="Times New Roman" w:hAnsi="Times New Roman"/>
          <w:b/>
          <w:color w:val="0000FF"/>
          <w:sz w:val="24"/>
          <w:szCs w:val="24"/>
          <w:lang w:val="pl-PL"/>
          <w:rPrChange w:id="2567" w:author="ThaiNN" w:date="2008-12-09T15:09:00Z">
            <w:rPr>
              <w:rFonts w:ascii="Times New Roman" w:hAnsi="Times New Roman"/>
              <w:b/>
              <w:sz w:val="24"/>
              <w:szCs w:val="24"/>
              <w:lang w:val="pl-PL"/>
            </w:rPr>
          </w:rPrChange>
        </w:rPr>
        <w:t>VÀ PHÁT TRIỂN BỀN VỮNG</w:t>
      </w:r>
    </w:p>
    <w:p w14:paraId="50015389" w14:textId="77777777" w:rsidR="007C7F91" w:rsidRPr="00315FC1" w:rsidRDefault="007C7F91" w:rsidP="00315FC1">
      <w:pPr>
        <w:jc w:val="center"/>
        <w:rPr>
          <w:rFonts w:ascii="Times New Roman" w:hAnsi="Times New Roman"/>
          <w:b/>
          <w:color w:val="0000FF"/>
          <w:sz w:val="24"/>
          <w:szCs w:val="24"/>
          <w:lang w:val="pl-PL"/>
          <w:rPrChange w:id="2568"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569" w:author="ThaiNN" w:date="2008-12-09T15:09:00Z">
            <w:rPr>
              <w:rFonts w:ascii="Times New Roman" w:hAnsi="Times New Roman"/>
              <w:b/>
              <w:sz w:val="24"/>
              <w:szCs w:val="24"/>
              <w:lang w:val="pl-PL"/>
            </w:rPr>
          </w:rPrChange>
        </w:rPr>
        <w:t>ĐA DẠNG SINH HỌC</w:t>
      </w:r>
    </w:p>
    <w:p w14:paraId="5DEE93B2"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2570"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571" w:author="ThaiNN" w:date="2008-12-09T15:09:00Z">
            <w:rPr>
              <w:rFonts w:ascii="Times New Roman" w:hAnsi="Times New Roman"/>
              <w:b/>
              <w:sz w:val="24"/>
              <w:szCs w:val="24"/>
              <w:lang w:val="pl-PL"/>
            </w:rPr>
          </w:rPrChange>
        </w:rPr>
        <w:t>Điều 7</w:t>
      </w:r>
      <w:r w:rsidR="009B54A6" w:rsidRPr="00315FC1">
        <w:rPr>
          <w:rFonts w:ascii="Times New Roman" w:hAnsi="Times New Roman"/>
          <w:b/>
          <w:color w:val="0000FF"/>
          <w:sz w:val="24"/>
          <w:szCs w:val="24"/>
          <w:lang w:val="pl-PL"/>
          <w:rPrChange w:id="2572" w:author="ThaiNN" w:date="2008-12-09T15:09:00Z">
            <w:rPr>
              <w:rFonts w:ascii="Times New Roman" w:hAnsi="Times New Roman"/>
              <w:b/>
              <w:sz w:val="24"/>
              <w:szCs w:val="24"/>
              <w:lang w:val="pl-PL"/>
            </w:rPr>
          </w:rPrChange>
        </w:rPr>
        <w:t>1</w:t>
      </w:r>
      <w:r w:rsidRPr="00315FC1">
        <w:rPr>
          <w:rFonts w:ascii="Times New Roman" w:hAnsi="Times New Roman"/>
          <w:b/>
          <w:color w:val="0000FF"/>
          <w:sz w:val="24"/>
          <w:szCs w:val="24"/>
          <w:lang w:val="pl-PL"/>
          <w:rPrChange w:id="2573" w:author="ThaiNN" w:date="2008-12-09T15:09:00Z">
            <w:rPr>
              <w:rFonts w:ascii="Times New Roman" w:hAnsi="Times New Roman"/>
              <w:b/>
              <w:sz w:val="24"/>
              <w:szCs w:val="24"/>
              <w:lang w:val="pl-PL"/>
            </w:rPr>
          </w:rPrChange>
        </w:rPr>
        <w:t xml:space="preserve">. </w:t>
      </w:r>
      <w:r w:rsidRPr="00315FC1">
        <w:rPr>
          <w:rFonts w:ascii="Times New Roman" w:hAnsi="Times New Roman"/>
          <w:b/>
          <w:bCs/>
          <w:color w:val="0000FF"/>
          <w:sz w:val="24"/>
          <w:szCs w:val="24"/>
          <w:lang w:val="pl-PL"/>
          <w:rPrChange w:id="2574" w:author="ThaiNN" w:date="2008-12-09T15:09:00Z">
            <w:rPr>
              <w:rFonts w:ascii="Times New Roman" w:hAnsi="Times New Roman"/>
              <w:b/>
              <w:bCs/>
              <w:sz w:val="24"/>
              <w:szCs w:val="24"/>
              <w:lang w:val="pl-PL"/>
            </w:rPr>
          </w:rPrChange>
        </w:rPr>
        <w:t>Điều tra</w:t>
      </w:r>
      <w:r w:rsidR="00745B07" w:rsidRPr="00315FC1">
        <w:rPr>
          <w:rFonts w:ascii="Times New Roman" w:hAnsi="Times New Roman"/>
          <w:b/>
          <w:bCs/>
          <w:color w:val="0000FF"/>
          <w:sz w:val="24"/>
          <w:szCs w:val="24"/>
          <w:lang w:val="pl-PL"/>
          <w:rPrChange w:id="2575" w:author="ThaiNN" w:date="2008-12-09T15:09:00Z">
            <w:rPr>
              <w:rFonts w:ascii="Times New Roman" w:hAnsi="Times New Roman"/>
              <w:b/>
              <w:bCs/>
              <w:sz w:val="24"/>
              <w:szCs w:val="24"/>
              <w:lang w:val="pl-PL"/>
            </w:rPr>
          </w:rPrChange>
        </w:rPr>
        <w:t xml:space="preserve"> cơ bản</w:t>
      </w:r>
      <w:r w:rsidRPr="00315FC1">
        <w:rPr>
          <w:rFonts w:ascii="Times New Roman" w:hAnsi="Times New Roman"/>
          <w:b/>
          <w:bCs/>
          <w:color w:val="0000FF"/>
          <w:sz w:val="24"/>
          <w:szCs w:val="24"/>
          <w:lang w:val="pl-PL"/>
          <w:rPrChange w:id="2576" w:author="ThaiNN" w:date="2008-12-09T15:09:00Z">
            <w:rPr>
              <w:rFonts w:ascii="Times New Roman" w:hAnsi="Times New Roman"/>
              <w:b/>
              <w:bCs/>
              <w:sz w:val="24"/>
              <w:szCs w:val="24"/>
              <w:lang w:val="pl-PL"/>
            </w:rPr>
          </w:rPrChange>
        </w:rPr>
        <w:t>, nghiên cứu khoa học, quản</w:t>
      </w:r>
      <w:r w:rsidRPr="00315FC1">
        <w:rPr>
          <w:rFonts w:ascii="Times New Roman" w:hAnsi="Times New Roman"/>
          <w:b/>
          <w:color w:val="0000FF"/>
          <w:sz w:val="24"/>
          <w:szCs w:val="24"/>
          <w:lang w:val="pl-PL"/>
          <w:rPrChange w:id="2577" w:author="ThaiNN" w:date="2008-12-09T15:09:00Z">
            <w:rPr>
              <w:rFonts w:ascii="Times New Roman" w:hAnsi="Times New Roman"/>
              <w:b/>
              <w:sz w:val="24"/>
              <w:szCs w:val="24"/>
              <w:lang w:val="pl-PL"/>
            </w:rPr>
          </w:rPrChange>
        </w:rPr>
        <w:t xml:space="preserve"> lý thông tin, số liệu về đa dạng sinh học</w:t>
      </w:r>
    </w:p>
    <w:p w14:paraId="24A50735"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57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579" w:author="ThaiNN" w:date="2008-12-09T15:09:00Z">
            <w:rPr>
              <w:rFonts w:ascii="Times New Roman" w:hAnsi="Times New Roman"/>
              <w:sz w:val="24"/>
              <w:szCs w:val="24"/>
              <w:lang w:val="pl-PL"/>
            </w:rPr>
          </w:rPrChange>
        </w:rPr>
        <w:t xml:space="preserve">1. </w:t>
      </w:r>
      <w:r w:rsidRPr="00315FC1">
        <w:rPr>
          <w:rFonts w:ascii="Times New Roman" w:hAnsi="Times New Roman"/>
          <w:bCs/>
          <w:color w:val="0000FF"/>
          <w:sz w:val="24"/>
          <w:szCs w:val="24"/>
          <w:lang w:val="pl-PL"/>
          <w:rPrChange w:id="2580" w:author="ThaiNN" w:date="2008-12-09T15:09:00Z">
            <w:rPr>
              <w:rFonts w:ascii="Times New Roman" w:hAnsi="Times New Roman"/>
              <w:bCs/>
              <w:sz w:val="24"/>
              <w:szCs w:val="24"/>
              <w:lang w:val="pl-PL"/>
            </w:rPr>
          </w:rPrChange>
        </w:rPr>
        <w:t>Nhà nước đầu tư cho việc điều tra cơ bản hệ sinh thái tự nhiên, loài hoang dã, giống cấy trồng, giống vật nuôi, vi sinh vật và nấm, nguồn gen có giá trị phục vụ công tác bảo tồn và phát triển bền vững đa dạng sinh học</w:t>
      </w:r>
      <w:r w:rsidRPr="00315FC1">
        <w:rPr>
          <w:rFonts w:ascii="Times New Roman" w:hAnsi="Times New Roman"/>
          <w:color w:val="0000FF"/>
          <w:sz w:val="24"/>
          <w:szCs w:val="24"/>
          <w:lang w:val="pl-PL"/>
          <w:rPrChange w:id="2581" w:author="ThaiNN" w:date="2008-12-09T15:09:00Z">
            <w:rPr>
              <w:rFonts w:ascii="Times New Roman" w:hAnsi="Times New Roman"/>
              <w:sz w:val="24"/>
              <w:szCs w:val="24"/>
              <w:lang w:val="pl-PL"/>
            </w:rPr>
          </w:rPrChange>
        </w:rPr>
        <w:t>.</w:t>
      </w:r>
    </w:p>
    <w:p w14:paraId="6A12332D" w14:textId="77777777" w:rsidR="007C7F91" w:rsidRPr="00315FC1" w:rsidRDefault="007C7F91" w:rsidP="00AC391C">
      <w:pPr>
        <w:tabs>
          <w:tab w:val="num" w:pos="0"/>
        </w:tabs>
        <w:spacing w:before="60" w:after="60"/>
        <w:ind w:firstLine="720"/>
        <w:jc w:val="both"/>
        <w:outlineLvl w:val="1"/>
        <w:rPr>
          <w:rFonts w:ascii="Times New Roman" w:hAnsi="Times New Roman"/>
          <w:bCs/>
          <w:color w:val="0000FF"/>
          <w:sz w:val="24"/>
          <w:szCs w:val="24"/>
          <w:lang w:val="pl-PL"/>
          <w:rPrChange w:id="2582" w:author="ThaiNN" w:date="2008-12-09T15:09:00Z">
            <w:rPr>
              <w:rFonts w:ascii="Times New Roman" w:hAnsi="Times New Roman"/>
              <w:bCs/>
              <w:sz w:val="24"/>
              <w:szCs w:val="24"/>
              <w:lang w:val="pl-PL"/>
            </w:rPr>
          </w:rPrChange>
        </w:rPr>
      </w:pPr>
      <w:r w:rsidRPr="00315FC1">
        <w:rPr>
          <w:rFonts w:ascii="Times New Roman" w:hAnsi="Times New Roman"/>
          <w:color w:val="0000FF"/>
          <w:sz w:val="24"/>
          <w:szCs w:val="24"/>
          <w:lang w:val="pl-PL"/>
          <w:rPrChange w:id="2583" w:author="ThaiNN" w:date="2008-12-09T15:09:00Z">
            <w:rPr>
              <w:rFonts w:ascii="Times New Roman" w:hAnsi="Times New Roman"/>
              <w:sz w:val="24"/>
              <w:szCs w:val="24"/>
              <w:lang w:val="pl-PL"/>
            </w:rPr>
          </w:rPrChange>
        </w:rPr>
        <w:t xml:space="preserve">2. </w:t>
      </w:r>
      <w:r w:rsidRPr="00315FC1">
        <w:rPr>
          <w:rFonts w:ascii="Times New Roman" w:hAnsi="Times New Roman"/>
          <w:bCs/>
          <w:color w:val="0000FF"/>
          <w:sz w:val="24"/>
          <w:szCs w:val="24"/>
          <w:lang w:val="pl-PL"/>
          <w:rPrChange w:id="2584" w:author="ThaiNN" w:date="2008-12-09T15:09:00Z">
            <w:rPr>
              <w:rFonts w:ascii="Times New Roman" w:hAnsi="Times New Roman"/>
              <w:bCs/>
              <w:sz w:val="24"/>
              <w:szCs w:val="24"/>
              <w:lang w:val="pl-PL"/>
            </w:rPr>
          </w:rPrChange>
        </w:rPr>
        <w:t>Nhà nước đầu tư và khuyến khích tổ chức, cá nhân đầu tư nghiên cứu khoa học phục vụ công tác bảo tồn, phát triển bền vững đa dạng sinh học và phát triển kinh tế - xã hội.</w:t>
      </w:r>
    </w:p>
    <w:p w14:paraId="574224A8" w14:textId="77777777" w:rsidR="007C7F91" w:rsidRPr="00315FC1" w:rsidRDefault="007C7F91" w:rsidP="00AC391C">
      <w:pPr>
        <w:tabs>
          <w:tab w:val="num" w:pos="0"/>
        </w:tabs>
        <w:spacing w:before="60" w:after="60"/>
        <w:ind w:firstLine="720"/>
        <w:jc w:val="both"/>
        <w:outlineLvl w:val="1"/>
        <w:rPr>
          <w:rFonts w:ascii="Times New Roman" w:hAnsi="Times New Roman"/>
          <w:bCs/>
          <w:color w:val="0000FF"/>
          <w:sz w:val="24"/>
          <w:szCs w:val="24"/>
          <w:lang w:val="pl-PL"/>
          <w:rPrChange w:id="2585" w:author="ThaiNN" w:date="2008-12-09T15:09:00Z">
            <w:rPr>
              <w:rFonts w:ascii="Times New Roman" w:hAnsi="Times New Roman"/>
              <w:bCs/>
              <w:sz w:val="24"/>
              <w:szCs w:val="24"/>
              <w:lang w:val="pl-PL"/>
            </w:rPr>
          </w:rPrChange>
        </w:rPr>
      </w:pPr>
      <w:r w:rsidRPr="00315FC1">
        <w:rPr>
          <w:rFonts w:ascii="Times New Roman" w:hAnsi="Times New Roman"/>
          <w:bCs/>
          <w:color w:val="0000FF"/>
          <w:sz w:val="24"/>
          <w:szCs w:val="24"/>
          <w:lang w:val="pl-PL"/>
          <w:rPrChange w:id="2586" w:author="ThaiNN" w:date="2008-12-09T15:09:00Z">
            <w:rPr>
              <w:rFonts w:ascii="Times New Roman" w:hAnsi="Times New Roman"/>
              <w:bCs/>
              <w:sz w:val="24"/>
              <w:szCs w:val="24"/>
              <w:lang w:val="pl-PL"/>
            </w:rPr>
          </w:rPrChange>
        </w:rPr>
        <w:t xml:space="preserve">3. Thông tin, số liệu điều tra cơ bản, </w:t>
      </w:r>
      <w:r w:rsidR="00E95B91" w:rsidRPr="00315FC1">
        <w:rPr>
          <w:rFonts w:ascii="Times New Roman" w:hAnsi="Times New Roman"/>
          <w:bCs/>
          <w:color w:val="0000FF"/>
          <w:sz w:val="24"/>
          <w:szCs w:val="24"/>
          <w:lang w:val="pl-PL"/>
          <w:rPrChange w:id="2587" w:author="ThaiNN" w:date="2008-12-09T15:09:00Z">
            <w:rPr>
              <w:rFonts w:ascii="Times New Roman" w:hAnsi="Times New Roman"/>
              <w:bCs/>
              <w:sz w:val="24"/>
              <w:szCs w:val="24"/>
              <w:lang w:val="pl-PL"/>
            </w:rPr>
          </w:rPrChange>
        </w:rPr>
        <w:t xml:space="preserve">kết quả </w:t>
      </w:r>
      <w:r w:rsidRPr="00315FC1">
        <w:rPr>
          <w:rFonts w:ascii="Times New Roman" w:hAnsi="Times New Roman"/>
          <w:bCs/>
          <w:color w:val="0000FF"/>
          <w:sz w:val="24"/>
          <w:szCs w:val="24"/>
          <w:lang w:val="pl-PL"/>
          <w:rPrChange w:id="2588" w:author="ThaiNN" w:date="2008-12-09T15:09:00Z">
            <w:rPr>
              <w:rFonts w:ascii="Times New Roman" w:hAnsi="Times New Roman"/>
              <w:bCs/>
              <w:sz w:val="24"/>
              <w:szCs w:val="24"/>
              <w:lang w:val="pl-PL"/>
            </w:rPr>
          </w:rPrChange>
        </w:rPr>
        <w:t xml:space="preserve">nghiên cứu khoa học về đa dạng sinh học </w:t>
      </w:r>
      <w:r w:rsidR="00E95B91" w:rsidRPr="00315FC1">
        <w:rPr>
          <w:rFonts w:ascii="Times New Roman" w:hAnsi="Times New Roman"/>
          <w:bCs/>
          <w:color w:val="0000FF"/>
          <w:sz w:val="24"/>
          <w:szCs w:val="24"/>
          <w:lang w:val="pl-PL"/>
          <w:rPrChange w:id="2589" w:author="ThaiNN" w:date="2008-12-09T15:09:00Z">
            <w:rPr>
              <w:rFonts w:ascii="Times New Roman" w:hAnsi="Times New Roman"/>
              <w:bCs/>
              <w:sz w:val="24"/>
              <w:szCs w:val="24"/>
              <w:lang w:val="pl-PL"/>
            </w:rPr>
          </w:rPrChange>
        </w:rPr>
        <w:t>phải</w:t>
      </w:r>
      <w:r w:rsidRPr="00315FC1">
        <w:rPr>
          <w:rFonts w:ascii="Times New Roman" w:hAnsi="Times New Roman"/>
          <w:bCs/>
          <w:color w:val="0000FF"/>
          <w:sz w:val="24"/>
          <w:szCs w:val="24"/>
          <w:lang w:val="pl-PL"/>
          <w:rPrChange w:id="2590" w:author="ThaiNN" w:date="2008-12-09T15:09:00Z">
            <w:rPr>
              <w:rFonts w:ascii="Times New Roman" w:hAnsi="Times New Roman"/>
              <w:bCs/>
              <w:sz w:val="24"/>
              <w:szCs w:val="24"/>
              <w:lang w:val="pl-PL"/>
            </w:rPr>
          </w:rPrChange>
        </w:rPr>
        <w:t xml:space="preserve"> được thu thập và quản lý thống nhất </w:t>
      </w:r>
      <w:r w:rsidR="00E95B91" w:rsidRPr="00315FC1">
        <w:rPr>
          <w:rFonts w:ascii="Times New Roman" w:hAnsi="Times New Roman"/>
          <w:bCs/>
          <w:color w:val="0000FF"/>
          <w:sz w:val="24"/>
          <w:szCs w:val="24"/>
          <w:lang w:val="pl-PL"/>
          <w:rPrChange w:id="2591" w:author="ThaiNN" w:date="2008-12-09T15:09:00Z">
            <w:rPr>
              <w:rFonts w:ascii="Times New Roman" w:hAnsi="Times New Roman"/>
              <w:bCs/>
              <w:sz w:val="24"/>
              <w:szCs w:val="24"/>
              <w:lang w:val="pl-PL"/>
            </w:rPr>
          </w:rPrChange>
        </w:rPr>
        <w:t>trong</w:t>
      </w:r>
      <w:r w:rsidRPr="00315FC1">
        <w:rPr>
          <w:rFonts w:ascii="Times New Roman" w:hAnsi="Times New Roman"/>
          <w:bCs/>
          <w:color w:val="0000FF"/>
          <w:sz w:val="24"/>
          <w:szCs w:val="24"/>
          <w:lang w:val="pl-PL"/>
          <w:rPrChange w:id="2592" w:author="ThaiNN" w:date="2008-12-09T15:09:00Z">
            <w:rPr>
              <w:rFonts w:ascii="Times New Roman" w:hAnsi="Times New Roman"/>
              <w:bCs/>
              <w:sz w:val="24"/>
              <w:szCs w:val="24"/>
              <w:lang w:val="pl-PL"/>
            </w:rPr>
          </w:rPrChange>
        </w:rPr>
        <w:t xml:space="preserve"> </w:t>
      </w:r>
      <w:r w:rsidR="00796EA2" w:rsidRPr="00315FC1">
        <w:rPr>
          <w:rFonts w:ascii="Times New Roman" w:hAnsi="Times New Roman"/>
          <w:bCs/>
          <w:color w:val="0000FF"/>
          <w:sz w:val="24"/>
          <w:szCs w:val="24"/>
          <w:lang w:val="pl-PL"/>
          <w:rPrChange w:id="2593" w:author="ThaiNN" w:date="2008-12-09T15:09:00Z">
            <w:rPr>
              <w:rFonts w:ascii="Times New Roman" w:hAnsi="Times New Roman"/>
              <w:bCs/>
              <w:sz w:val="24"/>
              <w:szCs w:val="24"/>
              <w:lang w:val="pl-PL"/>
            </w:rPr>
          </w:rPrChange>
        </w:rPr>
        <w:t>C</w:t>
      </w:r>
      <w:r w:rsidRPr="00315FC1">
        <w:rPr>
          <w:rFonts w:ascii="Times New Roman" w:hAnsi="Times New Roman"/>
          <w:bCs/>
          <w:color w:val="0000FF"/>
          <w:sz w:val="24"/>
          <w:szCs w:val="24"/>
          <w:lang w:val="pl-PL"/>
          <w:rPrChange w:id="2594" w:author="ThaiNN" w:date="2008-12-09T15:09:00Z">
            <w:rPr>
              <w:rFonts w:ascii="Times New Roman" w:hAnsi="Times New Roman"/>
              <w:bCs/>
              <w:sz w:val="24"/>
              <w:szCs w:val="24"/>
              <w:lang w:val="pl-PL"/>
            </w:rPr>
          </w:rPrChange>
        </w:rPr>
        <w:t>ơ sở dữ liệu về đa dạng sinh học quốc gia.</w:t>
      </w:r>
    </w:p>
    <w:p w14:paraId="1F851CAC"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595" w:author="ThaiNN" w:date="2008-12-09T15:09:00Z">
            <w:rPr>
              <w:rFonts w:ascii="Times New Roman" w:hAnsi="Times New Roman"/>
              <w:sz w:val="24"/>
              <w:szCs w:val="24"/>
              <w:lang w:val="pl-PL"/>
            </w:rPr>
          </w:rPrChange>
        </w:rPr>
      </w:pPr>
      <w:r w:rsidRPr="00315FC1">
        <w:rPr>
          <w:rFonts w:ascii="Times New Roman" w:hAnsi="Times New Roman"/>
          <w:bCs/>
          <w:color w:val="0000FF"/>
          <w:sz w:val="24"/>
          <w:szCs w:val="24"/>
          <w:lang w:val="pl-PL"/>
          <w:rPrChange w:id="2596" w:author="ThaiNN" w:date="2008-12-09T15:09:00Z">
            <w:rPr>
              <w:rFonts w:ascii="Times New Roman" w:hAnsi="Times New Roman"/>
              <w:bCs/>
              <w:sz w:val="24"/>
              <w:szCs w:val="24"/>
              <w:lang w:val="pl-PL"/>
            </w:rPr>
          </w:rPrChange>
        </w:rPr>
        <w:t xml:space="preserve">4. </w:t>
      </w:r>
      <w:r w:rsidRPr="00315FC1">
        <w:rPr>
          <w:rFonts w:ascii="Times New Roman" w:hAnsi="Times New Roman"/>
          <w:color w:val="0000FF"/>
          <w:sz w:val="24"/>
          <w:szCs w:val="24"/>
          <w:lang w:val="pl-PL"/>
          <w:rPrChange w:id="2597" w:author="ThaiNN" w:date="2008-12-09T15:09:00Z">
            <w:rPr>
              <w:rFonts w:ascii="Times New Roman" w:hAnsi="Times New Roman"/>
              <w:sz w:val="24"/>
              <w:szCs w:val="24"/>
              <w:lang w:val="pl-PL"/>
            </w:rPr>
          </w:rPrChange>
        </w:rPr>
        <w:t xml:space="preserve">Tổ chức, cá nhân có hoạt động liên quan đến đa dạng sinh học có trách nhiệm cung cấp thông tin, số liệu </w:t>
      </w:r>
      <w:r w:rsidR="00E95B91" w:rsidRPr="00315FC1">
        <w:rPr>
          <w:rFonts w:ascii="Times New Roman" w:hAnsi="Times New Roman"/>
          <w:bCs/>
          <w:color w:val="0000FF"/>
          <w:sz w:val="24"/>
          <w:szCs w:val="24"/>
          <w:lang w:val="pl-PL"/>
          <w:rPrChange w:id="2598" w:author="ThaiNN" w:date="2008-12-09T15:09:00Z">
            <w:rPr>
              <w:rFonts w:ascii="Times New Roman" w:hAnsi="Times New Roman"/>
              <w:bCs/>
              <w:sz w:val="24"/>
              <w:szCs w:val="24"/>
              <w:lang w:val="pl-PL"/>
            </w:rPr>
          </w:rPrChange>
        </w:rPr>
        <w:t xml:space="preserve">điều tra cơ bản, kết quả nghiên cứu khoa học </w:t>
      </w:r>
      <w:r w:rsidRPr="00315FC1">
        <w:rPr>
          <w:rFonts w:ascii="Times New Roman" w:hAnsi="Times New Roman"/>
          <w:color w:val="0000FF"/>
          <w:sz w:val="24"/>
          <w:szCs w:val="24"/>
          <w:lang w:val="pl-PL"/>
          <w:rPrChange w:id="2599" w:author="ThaiNN" w:date="2008-12-09T15:09:00Z">
            <w:rPr>
              <w:rFonts w:ascii="Times New Roman" w:hAnsi="Times New Roman"/>
              <w:sz w:val="24"/>
              <w:szCs w:val="24"/>
              <w:lang w:val="pl-PL"/>
            </w:rPr>
          </w:rPrChange>
        </w:rPr>
        <w:t>theo yêu cầu của Bộ Tài nguyên và Môi trường và được chia sẻ thông tin về đa dạng sinh học theo quy định của pháp luật.</w:t>
      </w:r>
    </w:p>
    <w:p w14:paraId="50A9AB94" w14:textId="77777777" w:rsidR="00796EA2" w:rsidRPr="00315FC1" w:rsidRDefault="007C7F91" w:rsidP="00796EA2">
      <w:pPr>
        <w:spacing w:before="60" w:after="60"/>
        <w:ind w:firstLine="720"/>
        <w:jc w:val="both"/>
        <w:rPr>
          <w:rFonts w:ascii="Times New Roman" w:hAnsi="Times New Roman"/>
          <w:b/>
          <w:color w:val="0000FF"/>
          <w:sz w:val="24"/>
          <w:szCs w:val="24"/>
          <w:lang w:val="pl-PL"/>
          <w:rPrChange w:id="2600" w:author="ThaiNN" w:date="2008-12-09T15:09:00Z">
            <w:rPr>
              <w:rFonts w:ascii="Times New Roman" w:hAnsi="Times New Roman"/>
              <w:b/>
              <w:sz w:val="24"/>
              <w:szCs w:val="24"/>
              <w:lang w:val="pl-PL"/>
            </w:rPr>
          </w:rPrChange>
        </w:rPr>
      </w:pPr>
      <w:r w:rsidRPr="00315FC1">
        <w:rPr>
          <w:rFonts w:ascii="Times New Roman" w:hAnsi="Times New Roman"/>
          <w:bCs/>
          <w:color w:val="0000FF"/>
          <w:sz w:val="24"/>
          <w:szCs w:val="24"/>
          <w:lang w:val="pl-PL"/>
          <w:rPrChange w:id="2601" w:author="ThaiNN" w:date="2008-12-09T15:09:00Z">
            <w:rPr>
              <w:rFonts w:ascii="Times New Roman" w:hAnsi="Times New Roman"/>
              <w:bCs/>
              <w:sz w:val="24"/>
              <w:szCs w:val="24"/>
              <w:lang w:val="pl-PL"/>
            </w:rPr>
          </w:rPrChange>
        </w:rPr>
        <w:t>5</w:t>
      </w:r>
      <w:r w:rsidRPr="00315FC1">
        <w:rPr>
          <w:rFonts w:ascii="Times New Roman" w:hAnsi="Times New Roman"/>
          <w:color w:val="0000FF"/>
          <w:sz w:val="24"/>
          <w:szCs w:val="24"/>
          <w:lang w:val="pl-PL"/>
          <w:rPrChange w:id="2602" w:author="ThaiNN" w:date="2008-12-09T15:09:00Z">
            <w:rPr>
              <w:rFonts w:ascii="Times New Roman" w:hAnsi="Times New Roman"/>
              <w:sz w:val="24"/>
              <w:szCs w:val="24"/>
              <w:lang w:val="pl-PL"/>
            </w:rPr>
          </w:rPrChange>
        </w:rPr>
        <w:t>. Bộ Tài nguyên và Môi trường quy định</w:t>
      </w:r>
      <w:r w:rsidR="00E95B91" w:rsidRPr="00315FC1">
        <w:rPr>
          <w:rFonts w:ascii="Times New Roman" w:hAnsi="Times New Roman"/>
          <w:color w:val="0000FF"/>
          <w:sz w:val="24"/>
          <w:szCs w:val="24"/>
          <w:lang w:val="pl-PL"/>
          <w:rPrChange w:id="2603" w:author="ThaiNN" w:date="2008-12-09T15:09:00Z">
            <w:rPr>
              <w:rFonts w:ascii="Times New Roman" w:hAnsi="Times New Roman"/>
              <w:sz w:val="24"/>
              <w:szCs w:val="24"/>
              <w:lang w:val="pl-PL"/>
            </w:rPr>
          </w:rPrChange>
        </w:rPr>
        <w:t xml:space="preserve"> cụ thể</w:t>
      </w:r>
      <w:r w:rsidRPr="00315FC1">
        <w:rPr>
          <w:rFonts w:ascii="Times New Roman" w:hAnsi="Times New Roman"/>
          <w:color w:val="0000FF"/>
          <w:sz w:val="24"/>
          <w:szCs w:val="24"/>
          <w:lang w:val="pl-PL"/>
          <w:rPrChange w:id="2604" w:author="ThaiNN" w:date="2008-12-09T15:09:00Z">
            <w:rPr>
              <w:rFonts w:ascii="Times New Roman" w:hAnsi="Times New Roman"/>
              <w:sz w:val="24"/>
              <w:szCs w:val="24"/>
              <w:lang w:val="pl-PL"/>
            </w:rPr>
          </w:rPrChange>
        </w:rPr>
        <w:t xml:space="preserve"> </w:t>
      </w:r>
      <w:r w:rsidRPr="00315FC1">
        <w:rPr>
          <w:rFonts w:ascii="Times New Roman" w:hAnsi="Times New Roman"/>
          <w:bCs/>
          <w:color w:val="0000FF"/>
          <w:sz w:val="24"/>
          <w:szCs w:val="24"/>
          <w:lang w:val="pl-PL"/>
          <w:rPrChange w:id="2605" w:author="ThaiNN" w:date="2008-12-09T15:09:00Z">
            <w:rPr>
              <w:rFonts w:ascii="Times New Roman" w:hAnsi="Times New Roman"/>
              <w:bCs/>
              <w:sz w:val="24"/>
              <w:szCs w:val="24"/>
              <w:lang w:val="pl-PL"/>
            </w:rPr>
          </w:rPrChange>
        </w:rPr>
        <w:t xml:space="preserve">về hoạt động điều tra cơ bản, </w:t>
      </w:r>
      <w:r w:rsidR="00E95B91" w:rsidRPr="00315FC1">
        <w:rPr>
          <w:rFonts w:ascii="Times New Roman" w:hAnsi="Times New Roman"/>
          <w:color w:val="0000FF"/>
          <w:sz w:val="24"/>
          <w:szCs w:val="24"/>
          <w:lang w:val="pl-PL"/>
          <w:rPrChange w:id="2606" w:author="ThaiNN" w:date="2008-12-09T15:09:00Z">
            <w:rPr>
              <w:rFonts w:ascii="Times New Roman" w:hAnsi="Times New Roman"/>
              <w:sz w:val="24"/>
              <w:szCs w:val="24"/>
              <w:lang w:val="pl-PL"/>
            </w:rPr>
          </w:rPrChange>
        </w:rPr>
        <w:t>việc</w:t>
      </w:r>
      <w:r w:rsidRPr="00315FC1">
        <w:rPr>
          <w:rFonts w:ascii="Times New Roman" w:hAnsi="Times New Roman"/>
          <w:color w:val="0000FF"/>
          <w:sz w:val="24"/>
          <w:szCs w:val="24"/>
          <w:lang w:val="pl-PL"/>
          <w:rPrChange w:id="2607" w:author="ThaiNN" w:date="2008-12-09T15:09:00Z">
            <w:rPr>
              <w:rFonts w:ascii="Times New Roman" w:hAnsi="Times New Roman"/>
              <w:sz w:val="24"/>
              <w:szCs w:val="24"/>
              <w:lang w:val="pl-PL"/>
            </w:rPr>
          </w:rPrChange>
        </w:rPr>
        <w:t xml:space="preserve"> cung cấp, trao đổi và quản lý thông tin về đa dạng sinh học; </w:t>
      </w:r>
      <w:r w:rsidR="00E95B91" w:rsidRPr="00315FC1">
        <w:rPr>
          <w:rFonts w:ascii="Times New Roman" w:hAnsi="Times New Roman"/>
          <w:color w:val="0000FF"/>
          <w:spacing w:val="-6"/>
          <w:sz w:val="24"/>
          <w:szCs w:val="24"/>
          <w:lang w:val="pl-PL"/>
          <w:rPrChange w:id="2608" w:author="ThaiNN" w:date="2008-12-09T15:09:00Z">
            <w:rPr>
              <w:rFonts w:ascii="Times New Roman" w:hAnsi="Times New Roman"/>
              <w:spacing w:val="-6"/>
              <w:sz w:val="24"/>
              <w:szCs w:val="24"/>
              <w:lang w:val="pl-PL"/>
            </w:rPr>
          </w:rPrChange>
        </w:rPr>
        <w:t xml:space="preserve">thống nhất </w:t>
      </w:r>
      <w:r w:rsidRPr="00315FC1">
        <w:rPr>
          <w:rFonts w:ascii="Times New Roman" w:hAnsi="Times New Roman"/>
          <w:color w:val="0000FF"/>
          <w:spacing w:val="-6"/>
          <w:sz w:val="24"/>
          <w:szCs w:val="24"/>
          <w:lang w:val="pl-PL"/>
          <w:rPrChange w:id="2609" w:author="ThaiNN" w:date="2008-12-09T15:09:00Z">
            <w:rPr>
              <w:rFonts w:ascii="Times New Roman" w:hAnsi="Times New Roman"/>
              <w:spacing w:val="-6"/>
              <w:sz w:val="24"/>
              <w:szCs w:val="24"/>
              <w:lang w:val="pl-PL"/>
            </w:rPr>
          </w:rPrChange>
        </w:rPr>
        <w:t xml:space="preserve">quản lý </w:t>
      </w:r>
      <w:r w:rsidR="00796EA2" w:rsidRPr="00315FC1">
        <w:rPr>
          <w:rFonts w:ascii="Times New Roman" w:hAnsi="Times New Roman"/>
          <w:color w:val="0000FF"/>
          <w:spacing w:val="-6"/>
          <w:sz w:val="24"/>
          <w:szCs w:val="24"/>
          <w:lang w:val="pl-PL"/>
          <w:rPrChange w:id="2610" w:author="ThaiNN" w:date="2008-12-09T15:09:00Z">
            <w:rPr>
              <w:rFonts w:ascii="Times New Roman" w:hAnsi="Times New Roman"/>
              <w:spacing w:val="-6"/>
              <w:sz w:val="24"/>
              <w:szCs w:val="24"/>
              <w:lang w:val="pl-PL"/>
            </w:rPr>
          </w:rPrChange>
        </w:rPr>
        <w:t>C</w:t>
      </w:r>
      <w:r w:rsidRPr="00315FC1">
        <w:rPr>
          <w:rFonts w:ascii="Times New Roman" w:hAnsi="Times New Roman"/>
          <w:color w:val="0000FF"/>
          <w:spacing w:val="-6"/>
          <w:sz w:val="24"/>
          <w:szCs w:val="24"/>
          <w:lang w:val="pl-PL"/>
          <w:rPrChange w:id="2611" w:author="ThaiNN" w:date="2008-12-09T15:09:00Z">
            <w:rPr>
              <w:rFonts w:ascii="Times New Roman" w:hAnsi="Times New Roman"/>
              <w:spacing w:val="-6"/>
              <w:sz w:val="24"/>
              <w:szCs w:val="24"/>
              <w:lang w:val="pl-PL"/>
            </w:rPr>
          </w:rPrChange>
        </w:rPr>
        <w:t>ơ sở dữ liệu về đa dạng sinh học</w:t>
      </w:r>
      <w:r w:rsidR="00796EA2" w:rsidRPr="00315FC1">
        <w:rPr>
          <w:rFonts w:ascii="Times New Roman" w:hAnsi="Times New Roman"/>
          <w:color w:val="0000FF"/>
          <w:spacing w:val="-6"/>
          <w:sz w:val="24"/>
          <w:szCs w:val="24"/>
          <w:lang w:val="pl-PL"/>
          <w:rPrChange w:id="2612" w:author="ThaiNN" w:date="2008-12-09T15:09:00Z">
            <w:rPr>
              <w:rFonts w:ascii="Times New Roman" w:hAnsi="Times New Roman"/>
              <w:spacing w:val="-6"/>
              <w:sz w:val="24"/>
              <w:szCs w:val="24"/>
              <w:lang w:val="pl-PL"/>
            </w:rPr>
          </w:rPrChange>
        </w:rPr>
        <w:t xml:space="preserve"> quốc gia.</w:t>
      </w:r>
    </w:p>
    <w:p w14:paraId="18283658" w14:textId="77777777" w:rsidR="007C7F91" w:rsidRPr="00315FC1" w:rsidRDefault="007C7F91" w:rsidP="00A854D3">
      <w:pPr>
        <w:spacing w:before="120" w:after="60"/>
        <w:ind w:firstLine="720"/>
        <w:jc w:val="both"/>
        <w:rPr>
          <w:rFonts w:ascii="Times New Roman" w:hAnsi="Times New Roman"/>
          <w:b/>
          <w:color w:val="0000FF"/>
          <w:sz w:val="24"/>
          <w:szCs w:val="24"/>
          <w:lang w:val="pl-PL"/>
          <w:rPrChange w:id="2613"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614" w:author="ThaiNN" w:date="2008-12-09T15:09:00Z">
            <w:rPr>
              <w:rFonts w:ascii="Times New Roman" w:hAnsi="Times New Roman"/>
              <w:b/>
              <w:sz w:val="24"/>
              <w:szCs w:val="24"/>
              <w:lang w:val="pl-PL"/>
            </w:rPr>
          </w:rPrChange>
        </w:rPr>
        <w:t>Điều 7</w:t>
      </w:r>
      <w:r w:rsidR="009B54A6" w:rsidRPr="00315FC1">
        <w:rPr>
          <w:rFonts w:ascii="Times New Roman" w:hAnsi="Times New Roman"/>
          <w:b/>
          <w:color w:val="0000FF"/>
          <w:sz w:val="24"/>
          <w:szCs w:val="24"/>
          <w:lang w:val="pl-PL"/>
          <w:rPrChange w:id="2615" w:author="ThaiNN" w:date="2008-12-09T15:09:00Z">
            <w:rPr>
              <w:rFonts w:ascii="Times New Roman" w:hAnsi="Times New Roman"/>
              <w:b/>
              <w:sz w:val="24"/>
              <w:szCs w:val="24"/>
              <w:lang w:val="pl-PL"/>
            </w:rPr>
          </w:rPrChange>
        </w:rPr>
        <w:t>2</w:t>
      </w:r>
      <w:r w:rsidRPr="00315FC1">
        <w:rPr>
          <w:rFonts w:ascii="Times New Roman" w:hAnsi="Times New Roman"/>
          <w:b/>
          <w:color w:val="0000FF"/>
          <w:sz w:val="24"/>
          <w:szCs w:val="24"/>
          <w:lang w:val="pl-PL"/>
          <w:rPrChange w:id="2616" w:author="ThaiNN" w:date="2008-12-09T15:09:00Z">
            <w:rPr>
              <w:rFonts w:ascii="Times New Roman" w:hAnsi="Times New Roman"/>
              <w:b/>
              <w:sz w:val="24"/>
              <w:szCs w:val="24"/>
              <w:lang w:val="pl-PL"/>
            </w:rPr>
          </w:rPrChange>
        </w:rPr>
        <w:t xml:space="preserve">. Báo cáo về đa dạng sinh học </w:t>
      </w:r>
    </w:p>
    <w:p w14:paraId="59B97ED2"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1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18" w:author="ThaiNN" w:date="2008-12-09T15:09:00Z">
            <w:rPr>
              <w:rFonts w:ascii="Times New Roman" w:hAnsi="Times New Roman"/>
              <w:sz w:val="24"/>
              <w:szCs w:val="24"/>
              <w:lang w:val="pl-PL"/>
            </w:rPr>
          </w:rPrChange>
        </w:rPr>
        <w:t xml:space="preserve">1. Báo cáo về đa dạng sinh học là một </w:t>
      </w:r>
      <w:r w:rsidR="00E95B91" w:rsidRPr="00315FC1">
        <w:rPr>
          <w:rFonts w:ascii="Times New Roman" w:hAnsi="Times New Roman"/>
          <w:color w:val="0000FF"/>
          <w:sz w:val="24"/>
          <w:szCs w:val="24"/>
          <w:lang w:val="pl-PL"/>
          <w:rPrChange w:id="2619" w:author="ThaiNN" w:date="2008-12-09T15:09:00Z">
            <w:rPr>
              <w:rFonts w:ascii="Times New Roman" w:hAnsi="Times New Roman"/>
              <w:sz w:val="24"/>
              <w:szCs w:val="24"/>
              <w:lang w:val="pl-PL"/>
            </w:rPr>
          </w:rPrChange>
        </w:rPr>
        <w:t xml:space="preserve">phần </w:t>
      </w:r>
      <w:r w:rsidRPr="00315FC1">
        <w:rPr>
          <w:rFonts w:ascii="Times New Roman" w:hAnsi="Times New Roman"/>
          <w:color w:val="0000FF"/>
          <w:sz w:val="24"/>
          <w:szCs w:val="24"/>
          <w:lang w:val="pl-PL"/>
          <w:rPrChange w:id="2620" w:author="ThaiNN" w:date="2008-12-09T15:09:00Z">
            <w:rPr>
              <w:rFonts w:ascii="Times New Roman" w:hAnsi="Times New Roman"/>
              <w:sz w:val="24"/>
              <w:szCs w:val="24"/>
              <w:lang w:val="pl-PL"/>
            </w:rPr>
          </w:rPrChange>
        </w:rPr>
        <w:t>của Báo cáo môi trường quốc gia</w:t>
      </w:r>
      <w:r w:rsidR="00E95B91" w:rsidRPr="00315FC1">
        <w:rPr>
          <w:rFonts w:ascii="Times New Roman" w:hAnsi="Times New Roman"/>
          <w:color w:val="0000FF"/>
          <w:sz w:val="24"/>
          <w:szCs w:val="24"/>
          <w:lang w:val="pl-PL"/>
          <w:rPrChange w:id="2621" w:author="ThaiNN" w:date="2008-12-09T15:09:00Z">
            <w:rPr>
              <w:rFonts w:ascii="Times New Roman" w:hAnsi="Times New Roman"/>
              <w:sz w:val="24"/>
              <w:szCs w:val="24"/>
              <w:lang w:val="pl-PL"/>
            </w:rPr>
          </w:rPrChange>
        </w:rPr>
        <w:t>.</w:t>
      </w:r>
    </w:p>
    <w:p w14:paraId="3C43289D"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2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23" w:author="ThaiNN" w:date="2008-12-09T15:09:00Z">
            <w:rPr>
              <w:rFonts w:ascii="Times New Roman" w:hAnsi="Times New Roman"/>
              <w:sz w:val="24"/>
              <w:szCs w:val="24"/>
              <w:lang w:val="pl-PL"/>
            </w:rPr>
          </w:rPrChange>
        </w:rPr>
        <w:t xml:space="preserve">2. Báo cáo về đa dạng sinh học </w:t>
      </w:r>
      <w:r w:rsidR="00796EA2" w:rsidRPr="00315FC1">
        <w:rPr>
          <w:rFonts w:ascii="Times New Roman" w:hAnsi="Times New Roman"/>
          <w:color w:val="0000FF"/>
          <w:sz w:val="24"/>
          <w:szCs w:val="24"/>
          <w:lang w:val="pl-PL"/>
          <w:rPrChange w:id="2624" w:author="ThaiNN" w:date="2008-12-09T15:09:00Z">
            <w:rPr>
              <w:rFonts w:ascii="Times New Roman" w:hAnsi="Times New Roman"/>
              <w:sz w:val="24"/>
              <w:szCs w:val="24"/>
              <w:lang w:val="pl-PL"/>
            </w:rPr>
          </w:rPrChange>
        </w:rPr>
        <w:t xml:space="preserve">phải </w:t>
      </w:r>
      <w:r w:rsidRPr="00315FC1">
        <w:rPr>
          <w:rFonts w:ascii="Times New Roman" w:hAnsi="Times New Roman"/>
          <w:color w:val="0000FF"/>
          <w:sz w:val="24"/>
          <w:szCs w:val="24"/>
          <w:lang w:val="pl-PL"/>
          <w:rPrChange w:id="2625" w:author="ThaiNN" w:date="2008-12-09T15:09:00Z">
            <w:rPr>
              <w:rFonts w:ascii="Times New Roman" w:hAnsi="Times New Roman"/>
              <w:sz w:val="24"/>
              <w:szCs w:val="24"/>
              <w:lang w:val="pl-PL"/>
            </w:rPr>
          </w:rPrChange>
        </w:rPr>
        <w:t>có các nội dung chủ yếu sau đây:</w:t>
      </w:r>
    </w:p>
    <w:p w14:paraId="7779DF35"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2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27" w:author="ThaiNN" w:date="2008-12-09T15:09:00Z">
            <w:rPr>
              <w:rFonts w:ascii="Times New Roman" w:hAnsi="Times New Roman"/>
              <w:sz w:val="24"/>
              <w:szCs w:val="24"/>
              <w:lang w:val="pl-PL"/>
            </w:rPr>
          </w:rPrChange>
        </w:rPr>
        <w:t xml:space="preserve">a) Hiện trạng và diễn biến của các hệ sinh thái tự nhiên </w:t>
      </w:r>
      <w:r w:rsidR="00E95B91" w:rsidRPr="00315FC1">
        <w:rPr>
          <w:rFonts w:ascii="Times New Roman" w:hAnsi="Times New Roman"/>
          <w:color w:val="0000FF"/>
          <w:sz w:val="24"/>
          <w:szCs w:val="24"/>
          <w:lang w:val="pl-PL"/>
          <w:rPrChange w:id="2628" w:author="ThaiNN" w:date="2008-12-09T15:09:00Z">
            <w:rPr>
              <w:rFonts w:ascii="Times New Roman" w:hAnsi="Times New Roman"/>
              <w:sz w:val="24"/>
              <w:szCs w:val="24"/>
              <w:lang w:val="pl-PL"/>
            </w:rPr>
          </w:rPrChange>
        </w:rPr>
        <w:t>chủ yếu</w:t>
      </w:r>
      <w:r w:rsidRPr="00315FC1">
        <w:rPr>
          <w:rFonts w:ascii="Times New Roman" w:hAnsi="Times New Roman"/>
          <w:color w:val="0000FF"/>
          <w:sz w:val="24"/>
          <w:szCs w:val="24"/>
          <w:lang w:val="pl-PL"/>
          <w:rPrChange w:id="2629" w:author="ThaiNN" w:date="2008-12-09T15:09:00Z">
            <w:rPr>
              <w:rFonts w:ascii="Times New Roman" w:hAnsi="Times New Roman"/>
              <w:sz w:val="24"/>
              <w:szCs w:val="24"/>
              <w:lang w:val="pl-PL"/>
            </w:rPr>
          </w:rPrChange>
        </w:rPr>
        <w:t>;</w:t>
      </w:r>
    </w:p>
    <w:p w14:paraId="1974DBBC"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3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31" w:author="ThaiNN" w:date="2008-12-09T15:09:00Z">
            <w:rPr>
              <w:rFonts w:ascii="Times New Roman" w:hAnsi="Times New Roman"/>
              <w:sz w:val="24"/>
              <w:szCs w:val="24"/>
              <w:lang w:val="pl-PL"/>
            </w:rPr>
          </w:rPrChange>
        </w:rPr>
        <w:t>b) Hiện trạng, vùng phân bố, số lượng cá thể ước tính, đặc điểm của loài thuộc Danh mục loài nguy cấp, quý, hiếm được ưu tiên bảo vệ, sinh vật biến đổi gen và  loài ngoại lai xâm hại;</w:t>
      </w:r>
    </w:p>
    <w:p w14:paraId="331E68EE"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3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33" w:author="ThaiNN" w:date="2008-12-09T15:09:00Z">
            <w:rPr>
              <w:rFonts w:ascii="Times New Roman" w:hAnsi="Times New Roman"/>
              <w:sz w:val="24"/>
              <w:szCs w:val="24"/>
              <w:lang w:val="pl-PL"/>
            </w:rPr>
          </w:rPrChange>
        </w:rPr>
        <w:t>c) Thực trạng bảo tồn đa dạng sinh học; áp lực, thách thức đối với đa dạng sinh học;</w:t>
      </w:r>
    </w:p>
    <w:p w14:paraId="30AC3DB1"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3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35" w:author="ThaiNN" w:date="2008-12-09T15:09:00Z">
            <w:rPr>
              <w:rFonts w:ascii="Times New Roman" w:hAnsi="Times New Roman"/>
              <w:sz w:val="24"/>
              <w:szCs w:val="24"/>
              <w:lang w:val="pl-PL"/>
            </w:rPr>
          </w:rPrChange>
        </w:rPr>
        <w:t xml:space="preserve">d) </w:t>
      </w:r>
      <w:r w:rsidR="00040F0F" w:rsidRPr="00315FC1">
        <w:rPr>
          <w:rFonts w:ascii="Times New Roman" w:hAnsi="Times New Roman"/>
          <w:color w:val="0000FF"/>
          <w:sz w:val="24"/>
          <w:szCs w:val="24"/>
          <w:lang w:val="pl-PL"/>
          <w:rPrChange w:id="2636" w:author="ThaiNN" w:date="2008-12-09T15:09:00Z">
            <w:rPr>
              <w:rFonts w:ascii="Times New Roman" w:hAnsi="Times New Roman"/>
              <w:sz w:val="24"/>
              <w:szCs w:val="24"/>
              <w:lang w:val="pl-PL"/>
            </w:rPr>
          </w:rPrChange>
        </w:rPr>
        <w:t>Y</w:t>
      </w:r>
      <w:r w:rsidR="00EF223A" w:rsidRPr="00315FC1">
        <w:rPr>
          <w:rFonts w:ascii="Times New Roman" w:hAnsi="Times New Roman"/>
          <w:color w:val="0000FF"/>
          <w:sz w:val="24"/>
          <w:szCs w:val="24"/>
          <w:lang w:val="pl-PL"/>
          <w:rPrChange w:id="2637" w:author="ThaiNN" w:date="2008-12-09T15:09:00Z">
            <w:rPr>
              <w:rFonts w:ascii="Times New Roman" w:hAnsi="Times New Roman"/>
              <w:sz w:val="24"/>
              <w:szCs w:val="24"/>
              <w:lang w:val="pl-PL"/>
            </w:rPr>
          </w:rPrChange>
        </w:rPr>
        <w:t>êu cầu</w:t>
      </w:r>
      <w:r w:rsidRPr="00315FC1">
        <w:rPr>
          <w:rFonts w:ascii="Times New Roman" w:hAnsi="Times New Roman"/>
          <w:color w:val="0000FF"/>
          <w:sz w:val="24"/>
          <w:szCs w:val="24"/>
          <w:lang w:val="pl-PL"/>
          <w:rPrChange w:id="2638" w:author="ThaiNN" w:date="2008-12-09T15:09:00Z">
            <w:rPr>
              <w:rFonts w:ascii="Times New Roman" w:hAnsi="Times New Roman"/>
              <w:sz w:val="24"/>
              <w:szCs w:val="24"/>
              <w:lang w:val="pl-PL"/>
            </w:rPr>
          </w:rPrChange>
        </w:rPr>
        <w:t xml:space="preserve"> đặt ra đối với đa dạng sinh học;</w:t>
      </w:r>
    </w:p>
    <w:p w14:paraId="5AC770DD" w14:textId="77777777" w:rsidR="00EF223A" w:rsidRPr="00315FC1" w:rsidRDefault="007C7F91" w:rsidP="00AC391C">
      <w:pPr>
        <w:tabs>
          <w:tab w:val="num" w:pos="0"/>
        </w:tabs>
        <w:spacing w:before="60" w:after="60"/>
        <w:ind w:firstLine="720"/>
        <w:jc w:val="both"/>
        <w:outlineLvl w:val="1"/>
        <w:rPr>
          <w:rFonts w:ascii="Times New Roman" w:hAnsi="Times New Roman"/>
          <w:color w:val="0000FF"/>
          <w:spacing w:val="-6"/>
          <w:sz w:val="24"/>
          <w:szCs w:val="24"/>
          <w:lang w:val="pl-PL"/>
          <w:rPrChange w:id="2639" w:author="ThaiNN" w:date="2008-12-09T15:09:00Z">
            <w:rPr>
              <w:rFonts w:ascii="Times New Roman" w:hAnsi="Times New Roman"/>
              <w:spacing w:val="-6"/>
              <w:sz w:val="24"/>
              <w:szCs w:val="24"/>
              <w:lang w:val="pl-PL"/>
            </w:rPr>
          </w:rPrChange>
        </w:rPr>
      </w:pPr>
      <w:r w:rsidRPr="00315FC1">
        <w:rPr>
          <w:rFonts w:ascii="Times New Roman" w:hAnsi="Times New Roman"/>
          <w:color w:val="0000FF"/>
          <w:spacing w:val="-6"/>
          <w:sz w:val="24"/>
          <w:szCs w:val="24"/>
          <w:lang w:val="pl-PL"/>
          <w:rPrChange w:id="2640" w:author="ThaiNN" w:date="2008-12-09T15:09:00Z">
            <w:rPr>
              <w:rFonts w:ascii="Times New Roman" w:hAnsi="Times New Roman"/>
              <w:spacing w:val="-6"/>
              <w:sz w:val="24"/>
              <w:szCs w:val="24"/>
              <w:lang w:val="pl-PL"/>
            </w:rPr>
          </w:rPrChange>
        </w:rPr>
        <w:t xml:space="preserve">đ) </w:t>
      </w:r>
      <w:r w:rsidR="00EF223A" w:rsidRPr="00315FC1">
        <w:rPr>
          <w:rFonts w:ascii="Times New Roman" w:hAnsi="Times New Roman"/>
          <w:color w:val="0000FF"/>
          <w:spacing w:val="-6"/>
          <w:sz w:val="24"/>
          <w:szCs w:val="24"/>
          <w:lang w:val="pl-PL"/>
          <w:rPrChange w:id="2641" w:author="ThaiNN" w:date="2008-12-09T15:09:00Z">
            <w:rPr>
              <w:rFonts w:ascii="Times New Roman" w:hAnsi="Times New Roman"/>
              <w:spacing w:val="-6"/>
              <w:sz w:val="24"/>
              <w:szCs w:val="24"/>
              <w:lang w:val="pl-PL"/>
            </w:rPr>
          </w:rPrChange>
        </w:rPr>
        <w:t>Đánh giá lợi ích của bảo tồn và phát triển bền vững đa dạng sinh học đối với phát triển kinh tế - xã hội;</w:t>
      </w:r>
    </w:p>
    <w:p w14:paraId="3041A5A7" w14:textId="77777777" w:rsidR="007C7F91" w:rsidRPr="00315FC1" w:rsidRDefault="007C7F91" w:rsidP="00AC391C">
      <w:pPr>
        <w:tabs>
          <w:tab w:val="num" w:pos="0"/>
        </w:tabs>
        <w:spacing w:before="60" w:after="60"/>
        <w:ind w:firstLine="720"/>
        <w:jc w:val="both"/>
        <w:outlineLvl w:val="1"/>
        <w:rPr>
          <w:rFonts w:ascii="Times New Roman" w:hAnsi="Times New Roman"/>
          <w:color w:val="0000FF"/>
          <w:spacing w:val="-6"/>
          <w:sz w:val="24"/>
          <w:szCs w:val="24"/>
          <w:lang w:val="pl-PL"/>
          <w:rPrChange w:id="2642" w:author="ThaiNN" w:date="2008-12-09T15:09:00Z">
            <w:rPr>
              <w:rFonts w:ascii="Times New Roman" w:hAnsi="Times New Roman"/>
              <w:spacing w:val="-6"/>
              <w:sz w:val="24"/>
              <w:szCs w:val="24"/>
              <w:lang w:val="pl-PL"/>
            </w:rPr>
          </w:rPrChange>
        </w:rPr>
      </w:pPr>
      <w:r w:rsidRPr="00315FC1">
        <w:rPr>
          <w:rFonts w:ascii="Times New Roman" w:hAnsi="Times New Roman"/>
          <w:color w:val="0000FF"/>
          <w:spacing w:val="-6"/>
          <w:sz w:val="24"/>
          <w:szCs w:val="24"/>
          <w:lang w:val="pl-PL"/>
          <w:rPrChange w:id="2643" w:author="ThaiNN" w:date="2008-12-09T15:09:00Z">
            <w:rPr>
              <w:rFonts w:ascii="Times New Roman" w:hAnsi="Times New Roman"/>
              <w:spacing w:val="-6"/>
              <w:sz w:val="24"/>
              <w:szCs w:val="24"/>
              <w:lang w:val="pl-PL"/>
            </w:rPr>
          </w:rPrChange>
        </w:rPr>
        <w:t xml:space="preserve">e) </w:t>
      </w:r>
      <w:r w:rsidR="00EF223A" w:rsidRPr="00315FC1">
        <w:rPr>
          <w:rFonts w:ascii="Times New Roman" w:hAnsi="Times New Roman"/>
          <w:color w:val="0000FF"/>
          <w:spacing w:val="-6"/>
          <w:sz w:val="24"/>
          <w:szCs w:val="24"/>
          <w:lang w:val="pl-PL"/>
          <w:rPrChange w:id="2644" w:author="ThaiNN" w:date="2008-12-09T15:09:00Z">
            <w:rPr>
              <w:rFonts w:ascii="Times New Roman" w:hAnsi="Times New Roman"/>
              <w:spacing w:val="-6"/>
              <w:sz w:val="24"/>
              <w:szCs w:val="24"/>
              <w:lang w:val="pl-PL"/>
            </w:rPr>
          </w:rPrChange>
        </w:rPr>
        <w:t>Giải pháp và kế hoạch bảo tồn đa dạng sinh học.</w:t>
      </w:r>
    </w:p>
    <w:p w14:paraId="617CC990" w14:textId="77777777" w:rsidR="007C7F91" w:rsidRPr="00315FC1" w:rsidRDefault="007C7F91" w:rsidP="00AC391C">
      <w:pPr>
        <w:tabs>
          <w:tab w:val="num" w:pos="0"/>
        </w:tabs>
        <w:spacing w:before="60" w:after="60"/>
        <w:ind w:firstLine="720"/>
        <w:jc w:val="both"/>
        <w:outlineLvl w:val="1"/>
        <w:rPr>
          <w:rFonts w:ascii="Times New Roman" w:hAnsi="Times New Roman"/>
          <w:color w:val="0000FF"/>
          <w:spacing w:val="-6"/>
          <w:sz w:val="24"/>
          <w:szCs w:val="24"/>
          <w:lang w:val="pl-PL"/>
          <w:rPrChange w:id="2645" w:author="ThaiNN" w:date="2008-12-09T15:09:00Z">
            <w:rPr>
              <w:rFonts w:ascii="Times New Roman" w:hAnsi="Times New Roman"/>
              <w:spacing w:val="-6"/>
              <w:sz w:val="24"/>
              <w:szCs w:val="24"/>
              <w:lang w:val="pl-PL"/>
            </w:rPr>
          </w:rPrChange>
        </w:rPr>
      </w:pPr>
      <w:r w:rsidRPr="00315FC1">
        <w:rPr>
          <w:rFonts w:ascii="Times New Roman" w:hAnsi="Times New Roman"/>
          <w:color w:val="0000FF"/>
          <w:spacing w:val="-6"/>
          <w:sz w:val="24"/>
          <w:szCs w:val="24"/>
          <w:lang w:val="pl-PL"/>
          <w:rPrChange w:id="2646" w:author="ThaiNN" w:date="2008-12-09T15:09:00Z">
            <w:rPr>
              <w:rFonts w:ascii="Times New Roman" w:hAnsi="Times New Roman"/>
              <w:spacing w:val="-6"/>
              <w:sz w:val="24"/>
              <w:szCs w:val="24"/>
              <w:lang w:val="pl-PL"/>
            </w:rPr>
          </w:rPrChange>
        </w:rPr>
        <w:t xml:space="preserve">3. Bộ Tài nguyên và Môi trường chủ trì phối hợp với bộ, cơ quan ngang bộ có liên quan xây dựng </w:t>
      </w:r>
      <w:r w:rsidR="00796EA2" w:rsidRPr="00315FC1">
        <w:rPr>
          <w:rFonts w:ascii="Times New Roman" w:hAnsi="Times New Roman"/>
          <w:color w:val="0000FF"/>
          <w:spacing w:val="-6"/>
          <w:sz w:val="24"/>
          <w:szCs w:val="24"/>
          <w:lang w:val="pl-PL"/>
          <w:rPrChange w:id="2647" w:author="ThaiNN" w:date="2008-12-09T15:09:00Z">
            <w:rPr>
              <w:rFonts w:ascii="Times New Roman" w:hAnsi="Times New Roman"/>
              <w:spacing w:val="-6"/>
              <w:sz w:val="24"/>
              <w:szCs w:val="24"/>
              <w:lang w:val="pl-PL"/>
            </w:rPr>
          </w:rPrChange>
        </w:rPr>
        <w:t>b</w:t>
      </w:r>
      <w:r w:rsidRPr="00315FC1">
        <w:rPr>
          <w:rFonts w:ascii="Times New Roman" w:hAnsi="Times New Roman"/>
          <w:color w:val="0000FF"/>
          <w:spacing w:val="-6"/>
          <w:sz w:val="24"/>
          <w:szCs w:val="24"/>
          <w:lang w:val="pl-PL"/>
          <w:rPrChange w:id="2648" w:author="ThaiNN" w:date="2008-12-09T15:09:00Z">
            <w:rPr>
              <w:rFonts w:ascii="Times New Roman" w:hAnsi="Times New Roman"/>
              <w:spacing w:val="-6"/>
              <w:sz w:val="24"/>
              <w:szCs w:val="24"/>
              <w:lang w:val="pl-PL"/>
            </w:rPr>
          </w:rPrChange>
        </w:rPr>
        <w:t xml:space="preserve">áo cáo về đa dạng sinh học. </w:t>
      </w:r>
    </w:p>
    <w:p w14:paraId="0B4D879C" w14:textId="77777777" w:rsidR="007C7F91" w:rsidRPr="00315FC1" w:rsidRDefault="007C7F91" w:rsidP="00024DD4">
      <w:pPr>
        <w:tabs>
          <w:tab w:val="num" w:pos="0"/>
        </w:tabs>
        <w:spacing w:before="240" w:after="120"/>
        <w:ind w:firstLine="720"/>
        <w:jc w:val="both"/>
        <w:outlineLvl w:val="1"/>
        <w:rPr>
          <w:rFonts w:ascii="Times New Roman" w:hAnsi="Times New Roman"/>
          <w:b/>
          <w:color w:val="0000FF"/>
          <w:sz w:val="24"/>
          <w:szCs w:val="24"/>
          <w:lang w:val="pl-PL"/>
          <w:rPrChange w:id="2649"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650" w:author="ThaiNN" w:date="2008-12-09T15:09:00Z">
            <w:rPr>
              <w:rFonts w:ascii="Times New Roman" w:hAnsi="Times New Roman"/>
              <w:b/>
              <w:sz w:val="24"/>
              <w:szCs w:val="24"/>
              <w:lang w:val="pl-PL"/>
            </w:rPr>
          </w:rPrChange>
        </w:rPr>
        <w:t>Điều 7</w:t>
      </w:r>
      <w:r w:rsidR="009B54A6" w:rsidRPr="00315FC1">
        <w:rPr>
          <w:rFonts w:ascii="Times New Roman" w:hAnsi="Times New Roman"/>
          <w:b/>
          <w:color w:val="0000FF"/>
          <w:sz w:val="24"/>
          <w:szCs w:val="24"/>
          <w:lang w:val="pl-PL"/>
          <w:rPrChange w:id="2651" w:author="ThaiNN" w:date="2008-12-09T15:09:00Z">
            <w:rPr>
              <w:rFonts w:ascii="Times New Roman" w:hAnsi="Times New Roman"/>
              <w:b/>
              <w:sz w:val="24"/>
              <w:szCs w:val="24"/>
              <w:lang w:val="pl-PL"/>
            </w:rPr>
          </w:rPrChange>
        </w:rPr>
        <w:t>3</w:t>
      </w:r>
      <w:r w:rsidRPr="00315FC1">
        <w:rPr>
          <w:rFonts w:ascii="Times New Roman" w:hAnsi="Times New Roman"/>
          <w:b/>
          <w:color w:val="0000FF"/>
          <w:sz w:val="24"/>
          <w:szCs w:val="24"/>
          <w:lang w:val="pl-PL"/>
          <w:rPrChange w:id="2652" w:author="ThaiNN" w:date="2008-12-09T15:09:00Z">
            <w:rPr>
              <w:rFonts w:ascii="Times New Roman" w:hAnsi="Times New Roman"/>
              <w:b/>
              <w:sz w:val="24"/>
              <w:szCs w:val="24"/>
              <w:lang w:val="pl-PL"/>
            </w:rPr>
          </w:rPrChange>
        </w:rPr>
        <w:t xml:space="preserve">. Tài chính cho </w:t>
      </w:r>
      <w:r w:rsidR="00EF223A" w:rsidRPr="00315FC1">
        <w:rPr>
          <w:rFonts w:ascii="Times New Roman" w:hAnsi="Times New Roman"/>
          <w:b/>
          <w:color w:val="0000FF"/>
          <w:sz w:val="24"/>
          <w:szCs w:val="24"/>
          <w:lang w:val="pl-PL"/>
          <w:rPrChange w:id="2653" w:author="ThaiNN" w:date="2008-12-09T15:09:00Z">
            <w:rPr>
              <w:rFonts w:ascii="Times New Roman" w:hAnsi="Times New Roman"/>
              <w:b/>
              <w:sz w:val="24"/>
              <w:szCs w:val="24"/>
              <w:lang w:val="pl-PL"/>
            </w:rPr>
          </w:rPrChange>
        </w:rPr>
        <w:t xml:space="preserve">việc </w:t>
      </w:r>
      <w:r w:rsidRPr="00315FC1">
        <w:rPr>
          <w:rFonts w:ascii="Times New Roman" w:hAnsi="Times New Roman"/>
          <w:b/>
          <w:color w:val="0000FF"/>
          <w:sz w:val="24"/>
          <w:szCs w:val="24"/>
          <w:lang w:val="pl-PL"/>
          <w:rPrChange w:id="2654" w:author="ThaiNN" w:date="2008-12-09T15:09:00Z">
            <w:rPr>
              <w:rFonts w:ascii="Times New Roman" w:hAnsi="Times New Roman"/>
              <w:b/>
              <w:sz w:val="24"/>
              <w:szCs w:val="24"/>
              <w:lang w:val="pl-PL"/>
            </w:rPr>
          </w:rPrChange>
        </w:rPr>
        <w:t xml:space="preserve">bảo tồn và phát triển bền vững đa dạng sinh học </w:t>
      </w:r>
    </w:p>
    <w:p w14:paraId="38582D89"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5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56" w:author="ThaiNN" w:date="2008-12-09T15:09:00Z">
            <w:rPr>
              <w:rFonts w:ascii="Times New Roman" w:hAnsi="Times New Roman"/>
              <w:sz w:val="24"/>
              <w:szCs w:val="24"/>
              <w:lang w:val="pl-PL"/>
            </w:rPr>
          </w:rPrChange>
        </w:rPr>
        <w:t>1. Kinh phí cho</w:t>
      </w:r>
      <w:r w:rsidR="00EF223A" w:rsidRPr="00315FC1">
        <w:rPr>
          <w:rFonts w:ascii="Times New Roman" w:hAnsi="Times New Roman"/>
          <w:color w:val="0000FF"/>
          <w:sz w:val="24"/>
          <w:szCs w:val="24"/>
          <w:lang w:val="pl-PL"/>
          <w:rPrChange w:id="2657" w:author="ThaiNN" w:date="2008-12-09T15:09:00Z">
            <w:rPr>
              <w:rFonts w:ascii="Times New Roman" w:hAnsi="Times New Roman"/>
              <w:sz w:val="24"/>
              <w:szCs w:val="24"/>
              <w:lang w:val="pl-PL"/>
            </w:rPr>
          </w:rPrChange>
        </w:rPr>
        <w:t xml:space="preserve"> việc</w:t>
      </w:r>
      <w:r w:rsidRPr="00315FC1">
        <w:rPr>
          <w:rFonts w:ascii="Times New Roman" w:hAnsi="Times New Roman"/>
          <w:color w:val="0000FF"/>
          <w:sz w:val="24"/>
          <w:szCs w:val="24"/>
          <w:lang w:val="pl-PL"/>
          <w:rPrChange w:id="2658" w:author="ThaiNN" w:date="2008-12-09T15:09:00Z">
            <w:rPr>
              <w:rFonts w:ascii="Times New Roman" w:hAnsi="Times New Roman"/>
              <w:sz w:val="24"/>
              <w:szCs w:val="24"/>
              <w:lang w:val="pl-PL"/>
            </w:rPr>
          </w:rPrChange>
        </w:rPr>
        <w:t xml:space="preserve"> bảo tồn và phát triển bền vững đa dạng sinh học được </w:t>
      </w:r>
      <w:r w:rsidR="00EF223A" w:rsidRPr="00315FC1">
        <w:rPr>
          <w:rFonts w:ascii="Times New Roman" w:hAnsi="Times New Roman"/>
          <w:color w:val="0000FF"/>
          <w:sz w:val="24"/>
          <w:szCs w:val="24"/>
          <w:lang w:val="pl-PL"/>
          <w:rPrChange w:id="2659" w:author="ThaiNN" w:date="2008-12-09T15:09:00Z">
            <w:rPr>
              <w:rFonts w:ascii="Times New Roman" w:hAnsi="Times New Roman"/>
              <w:sz w:val="24"/>
              <w:szCs w:val="24"/>
              <w:lang w:val="pl-PL"/>
            </w:rPr>
          </w:rPrChange>
        </w:rPr>
        <w:t xml:space="preserve">hình thành </w:t>
      </w:r>
      <w:r w:rsidRPr="00315FC1">
        <w:rPr>
          <w:rFonts w:ascii="Times New Roman" w:hAnsi="Times New Roman"/>
          <w:color w:val="0000FF"/>
          <w:sz w:val="24"/>
          <w:szCs w:val="24"/>
          <w:lang w:val="pl-PL"/>
          <w:rPrChange w:id="2660" w:author="ThaiNN" w:date="2008-12-09T15:09:00Z">
            <w:rPr>
              <w:rFonts w:ascii="Times New Roman" w:hAnsi="Times New Roman"/>
              <w:sz w:val="24"/>
              <w:szCs w:val="24"/>
              <w:lang w:val="pl-PL"/>
            </w:rPr>
          </w:rPrChange>
        </w:rPr>
        <w:t>từ các nguồn sau đây:</w:t>
      </w:r>
    </w:p>
    <w:p w14:paraId="29D7ADA6"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6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62" w:author="ThaiNN" w:date="2008-12-09T15:09:00Z">
            <w:rPr>
              <w:rFonts w:ascii="Times New Roman" w:hAnsi="Times New Roman"/>
              <w:sz w:val="24"/>
              <w:szCs w:val="24"/>
              <w:lang w:val="pl-PL"/>
            </w:rPr>
          </w:rPrChange>
        </w:rPr>
        <w:t>a) Ngân sách nhà nước</w:t>
      </w:r>
      <w:r w:rsidR="00EF223A" w:rsidRPr="00315FC1">
        <w:rPr>
          <w:rFonts w:ascii="Times New Roman" w:hAnsi="Times New Roman"/>
          <w:color w:val="0000FF"/>
          <w:sz w:val="24"/>
          <w:szCs w:val="24"/>
          <w:lang w:val="pl-PL"/>
          <w:rPrChange w:id="2663" w:author="ThaiNN" w:date="2008-12-09T15:09:00Z">
            <w:rPr>
              <w:rFonts w:ascii="Times New Roman" w:hAnsi="Times New Roman"/>
              <w:sz w:val="24"/>
              <w:szCs w:val="24"/>
              <w:lang w:val="pl-PL"/>
            </w:rPr>
          </w:rPrChange>
        </w:rPr>
        <w:t>;</w:t>
      </w:r>
    </w:p>
    <w:p w14:paraId="522D7AB7"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6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65" w:author="ThaiNN" w:date="2008-12-09T15:09:00Z">
            <w:rPr>
              <w:rFonts w:ascii="Times New Roman" w:hAnsi="Times New Roman"/>
              <w:sz w:val="24"/>
              <w:szCs w:val="24"/>
              <w:lang w:val="pl-PL"/>
            </w:rPr>
          </w:rPrChange>
        </w:rPr>
        <w:t xml:space="preserve">b) </w:t>
      </w:r>
      <w:r w:rsidR="00EF223A" w:rsidRPr="00315FC1">
        <w:rPr>
          <w:rFonts w:ascii="Times New Roman" w:hAnsi="Times New Roman"/>
          <w:color w:val="0000FF"/>
          <w:sz w:val="24"/>
          <w:szCs w:val="24"/>
          <w:lang w:val="pl-PL"/>
          <w:rPrChange w:id="2666" w:author="ThaiNN" w:date="2008-12-09T15:09:00Z">
            <w:rPr>
              <w:rFonts w:ascii="Times New Roman" w:hAnsi="Times New Roman"/>
              <w:sz w:val="24"/>
              <w:szCs w:val="24"/>
              <w:lang w:val="pl-PL"/>
            </w:rPr>
          </w:rPrChange>
        </w:rPr>
        <w:t>Đ</w:t>
      </w:r>
      <w:r w:rsidRPr="00315FC1">
        <w:rPr>
          <w:rFonts w:ascii="Times New Roman" w:hAnsi="Times New Roman"/>
          <w:color w:val="0000FF"/>
          <w:sz w:val="24"/>
          <w:szCs w:val="24"/>
          <w:lang w:val="pl-PL"/>
          <w:rPrChange w:id="2667" w:author="ThaiNN" w:date="2008-12-09T15:09:00Z">
            <w:rPr>
              <w:rFonts w:ascii="Times New Roman" w:hAnsi="Times New Roman"/>
              <w:sz w:val="24"/>
              <w:szCs w:val="24"/>
              <w:lang w:val="pl-PL"/>
            </w:rPr>
          </w:rPrChange>
        </w:rPr>
        <w:t>ầu tư, đóng góp của tổ chức, cá nhân</w:t>
      </w:r>
      <w:r w:rsidR="00EF223A" w:rsidRPr="00315FC1">
        <w:rPr>
          <w:rFonts w:ascii="Times New Roman" w:hAnsi="Times New Roman"/>
          <w:color w:val="0000FF"/>
          <w:sz w:val="24"/>
          <w:szCs w:val="24"/>
          <w:lang w:val="pl-PL"/>
          <w:rPrChange w:id="2668"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2669" w:author="ThaiNN" w:date="2008-12-09T15:09:00Z">
            <w:rPr>
              <w:rFonts w:ascii="Times New Roman" w:hAnsi="Times New Roman"/>
              <w:sz w:val="24"/>
              <w:szCs w:val="24"/>
              <w:lang w:val="pl-PL"/>
            </w:rPr>
          </w:rPrChange>
        </w:rPr>
        <w:t xml:space="preserve">trong </w:t>
      </w:r>
      <w:r w:rsidR="00EF223A" w:rsidRPr="00315FC1">
        <w:rPr>
          <w:rFonts w:ascii="Times New Roman" w:hAnsi="Times New Roman"/>
          <w:color w:val="0000FF"/>
          <w:sz w:val="24"/>
          <w:szCs w:val="24"/>
          <w:lang w:val="pl-PL"/>
          <w:rPrChange w:id="2670" w:author="ThaiNN" w:date="2008-12-09T15:09:00Z">
            <w:rPr>
              <w:rFonts w:ascii="Times New Roman" w:hAnsi="Times New Roman"/>
              <w:sz w:val="24"/>
              <w:szCs w:val="24"/>
              <w:lang w:val="pl-PL"/>
            </w:rPr>
          </w:rPrChange>
        </w:rPr>
        <w:t>nước, tổ chức, cá nhân nước</w:t>
      </w:r>
      <w:r w:rsidRPr="00315FC1">
        <w:rPr>
          <w:rFonts w:ascii="Times New Roman" w:hAnsi="Times New Roman"/>
          <w:color w:val="0000FF"/>
          <w:sz w:val="24"/>
          <w:szCs w:val="24"/>
          <w:lang w:val="pl-PL"/>
          <w:rPrChange w:id="2671" w:author="ThaiNN" w:date="2008-12-09T15:09:00Z">
            <w:rPr>
              <w:rFonts w:ascii="Times New Roman" w:hAnsi="Times New Roman"/>
              <w:sz w:val="24"/>
              <w:szCs w:val="24"/>
              <w:lang w:val="pl-PL"/>
            </w:rPr>
          </w:rPrChange>
        </w:rPr>
        <w:t xml:space="preserve"> ngoài;</w:t>
      </w:r>
    </w:p>
    <w:p w14:paraId="35C9AE46"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7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73" w:author="ThaiNN" w:date="2008-12-09T15:09:00Z">
            <w:rPr>
              <w:rFonts w:ascii="Times New Roman" w:hAnsi="Times New Roman"/>
              <w:sz w:val="24"/>
              <w:szCs w:val="24"/>
              <w:lang w:val="pl-PL"/>
            </w:rPr>
          </w:rPrChange>
        </w:rPr>
        <w:t xml:space="preserve">c) </w:t>
      </w:r>
      <w:r w:rsidR="006E5FAA" w:rsidRPr="00315FC1">
        <w:rPr>
          <w:rFonts w:ascii="Times New Roman" w:hAnsi="Times New Roman"/>
          <w:color w:val="0000FF"/>
          <w:sz w:val="24"/>
          <w:szCs w:val="24"/>
          <w:lang w:val="pl-PL"/>
          <w:rPrChange w:id="2674" w:author="ThaiNN" w:date="2008-12-09T15:09:00Z">
            <w:rPr>
              <w:rFonts w:ascii="Times New Roman" w:hAnsi="Times New Roman"/>
              <w:sz w:val="24"/>
              <w:szCs w:val="24"/>
              <w:lang w:val="pl-PL"/>
            </w:rPr>
          </w:rPrChange>
        </w:rPr>
        <w:t>T</w:t>
      </w:r>
      <w:r w:rsidRPr="00315FC1">
        <w:rPr>
          <w:rFonts w:ascii="Times New Roman" w:hAnsi="Times New Roman"/>
          <w:color w:val="0000FF"/>
          <w:sz w:val="24"/>
          <w:szCs w:val="24"/>
          <w:lang w:val="pl-PL"/>
          <w:rPrChange w:id="2675" w:author="ThaiNN" w:date="2008-12-09T15:09:00Z">
            <w:rPr>
              <w:rFonts w:ascii="Times New Roman" w:hAnsi="Times New Roman"/>
              <w:sz w:val="24"/>
              <w:szCs w:val="24"/>
              <w:lang w:val="pl-PL"/>
            </w:rPr>
          </w:rPrChange>
        </w:rPr>
        <w:t xml:space="preserve">hu từ </w:t>
      </w:r>
      <w:r w:rsidR="00E74E0D" w:rsidRPr="00315FC1">
        <w:rPr>
          <w:rFonts w:ascii="Times New Roman" w:hAnsi="Times New Roman"/>
          <w:color w:val="0000FF"/>
          <w:sz w:val="24"/>
          <w:szCs w:val="24"/>
          <w:lang w:val="pl-PL"/>
          <w:rPrChange w:id="2676" w:author="ThaiNN" w:date="2008-12-09T15:09:00Z">
            <w:rPr>
              <w:rFonts w:ascii="Times New Roman" w:hAnsi="Times New Roman"/>
              <w:sz w:val="24"/>
              <w:szCs w:val="24"/>
              <w:lang w:val="pl-PL"/>
            </w:rPr>
          </w:rPrChange>
        </w:rPr>
        <w:t xml:space="preserve">dịch vụ </w:t>
      </w:r>
      <w:r w:rsidR="00040F0F" w:rsidRPr="00315FC1">
        <w:rPr>
          <w:rFonts w:ascii="Times New Roman" w:hAnsi="Times New Roman"/>
          <w:color w:val="0000FF"/>
          <w:sz w:val="24"/>
          <w:szCs w:val="24"/>
          <w:lang w:val="pl-PL"/>
          <w:rPrChange w:id="2677" w:author="ThaiNN" w:date="2008-12-09T15:09:00Z">
            <w:rPr>
              <w:rFonts w:ascii="Times New Roman" w:hAnsi="Times New Roman"/>
              <w:sz w:val="24"/>
              <w:szCs w:val="24"/>
              <w:lang w:val="pl-PL"/>
            </w:rPr>
          </w:rPrChange>
        </w:rPr>
        <w:t xml:space="preserve">môi trường </w:t>
      </w:r>
      <w:r w:rsidR="00E74E0D" w:rsidRPr="00315FC1">
        <w:rPr>
          <w:rFonts w:ascii="Times New Roman" w:hAnsi="Times New Roman"/>
          <w:color w:val="0000FF"/>
          <w:sz w:val="24"/>
          <w:szCs w:val="24"/>
          <w:lang w:val="pl-PL"/>
          <w:rPrChange w:id="2678" w:author="ThaiNN" w:date="2008-12-09T15:09:00Z">
            <w:rPr>
              <w:rFonts w:ascii="Times New Roman" w:hAnsi="Times New Roman"/>
              <w:sz w:val="24"/>
              <w:szCs w:val="24"/>
              <w:lang w:val="pl-PL"/>
            </w:rPr>
          </w:rPrChange>
        </w:rPr>
        <w:t xml:space="preserve">liên quan đến đa dạng sinh học </w:t>
      </w:r>
      <w:r w:rsidRPr="00315FC1">
        <w:rPr>
          <w:rFonts w:ascii="Times New Roman" w:hAnsi="Times New Roman"/>
          <w:color w:val="0000FF"/>
          <w:sz w:val="24"/>
          <w:szCs w:val="24"/>
          <w:lang w:val="pl-PL"/>
          <w:rPrChange w:id="2679" w:author="ThaiNN" w:date="2008-12-09T15:09:00Z">
            <w:rPr>
              <w:rFonts w:ascii="Times New Roman" w:hAnsi="Times New Roman"/>
              <w:sz w:val="24"/>
              <w:szCs w:val="24"/>
              <w:lang w:val="pl-PL"/>
            </w:rPr>
          </w:rPrChange>
        </w:rPr>
        <w:t>và các nguồn khác theo quy định của pháp luật.</w:t>
      </w:r>
      <w:r w:rsidR="00E74E0D" w:rsidRPr="00315FC1">
        <w:rPr>
          <w:rFonts w:ascii="Times New Roman" w:hAnsi="Times New Roman"/>
          <w:color w:val="0000FF"/>
          <w:sz w:val="24"/>
          <w:szCs w:val="24"/>
          <w:lang w:val="pl-PL"/>
          <w:rPrChange w:id="2680" w:author="ThaiNN" w:date="2008-12-09T15:09:00Z">
            <w:rPr>
              <w:rFonts w:ascii="Times New Roman" w:hAnsi="Times New Roman"/>
              <w:sz w:val="24"/>
              <w:szCs w:val="24"/>
              <w:lang w:val="pl-PL"/>
            </w:rPr>
          </w:rPrChange>
        </w:rPr>
        <w:t xml:space="preserve"> </w:t>
      </w:r>
    </w:p>
    <w:p w14:paraId="152F8D92"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8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82" w:author="ThaiNN" w:date="2008-12-09T15:09:00Z">
            <w:rPr>
              <w:rFonts w:ascii="Times New Roman" w:hAnsi="Times New Roman"/>
              <w:sz w:val="24"/>
              <w:szCs w:val="24"/>
              <w:lang w:val="pl-PL"/>
            </w:rPr>
          </w:rPrChange>
        </w:rPr>
        <w:t xml:space="preserve">2. Chi đầu tư phát triển từ ngân sách nhà nước cho </w:t>
      </w:r>
      <w:r w:rsidR="006E5FAA" w:rsidRPr="00315FC1">
        <w:rPr>
          <w:rFonts w:ascii="Times New Roman" w:hAnsi="Times New Roman"/>
          <w:color w:val="0000FF"/>
          <w:sz w:val="24"/>
          <w:szCs w:val="24"/>
          <w:lang w:val="pl-PL"/>
          <w:rPrChange w:id="2683" w:author="ThaiNN" w:date="2008-12-09T15:09:00Z">
            <w:rPr>
              <w:rFonts w:ascii="Times New Roman" w:hAnsi="Times New Roman"/>
              <w:sz w:val="24"/>
              <w:szCs w:val="24"/>
              <w:lang w:val="pl-PL"/>
            </w:rPr>
          </w:rPrChange>
        </w:rPr>
        <w:t xml:space="preserve">việc </w:t>
      </w:r>
      <w:r w:rsidRPr="00315FC1">
        <w:rPr>
          <w:rFonts w:ascii="Times New Roman" w:hAnsi="Times New Roman"/>
          <w:color w:val="0000FF"/>
          <w:sz w:val="24"/>
          <w:szCs w:val="24"/>
          <w:lang w:val="pl-PL"/>
          <w:rPrChange w:id="2684" w:author="ThaiNN" w:date="2008-12-09T15:09:00Z">
            <w:rPr>
              <w:rFonts w:ascii="Times New Roman" w:hAnsi="Times New Roman"/>
              <w:sz w:val="24"/>
              <w:szCs w:val="24"/>
              <w:lang w:val="pl-PL"/>
            </w:rPr>
          </w:rPrChange>
        </w:rPr>
        <w:t>bảo tồn và phát triển bền vững đa dạng sinh học được sử dụng cho các mục đích sau đây:</w:t>
      </w:r>
    </w:p>
    <w:p w14:paraId="5C56E138"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8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86" w:author="ThaiNN" w:date="2008-12-09T15:09:00Z">
            <w:rPr>
              <w:rFonts w:ascii="Times New Roman" w:hAnsi="Times New Roman"/>
              <w:sz w:val="24"/>
              <w:szCs w:val="24"/>
              <w:lang w:val="pl-PL"/>
            </w:rPr>
          </w:rPrChange>
        </w:rPr>
        <w:t>a) Điều tra cơ bản</w:t>
      </w:r>
      <w:r w:rsidR="006E5FAA" w:rsidRPr="00315FC1">
        <w:rPr>
          <w:rFonts w:ascii="Times New Roman" w:hAnsi="Times New Roman"/>
          <w:color w:val="0000FF"/>
          <w:sz w:val="24"/>
          <w:szCs w:val="24"/>
          <w:lang w:val="pl-PL"/>
          <w:rPrChange w:id="2687" w:author="ThaiNN" w:date="2008-12-09T15:09:00Z">
            <w:rPr>
              <w:rFonts w:ascii="Times New Roman" w:hAnsi="Times New Roman"/>
              <w:sz w:val="24"/>
              <w:szCs w:val="24"/>
              <w:lang w:val="pl-PL"/>
            </w:rPr>
          </w:rPrChange>
        </w:rPr>
        <w:t xml:space="preserve"> </w:t>
      </w:r>
      <w:r w:rsidRPr="00315FC1">
        <w:rPr>
          <w:rFonts w:ascii="Times New Roman" w:hAnsi="Times New Roman"/>
          <w:color w:val="0000FF"/>
          <w:sz w:val="24"/>
          <w:szCs w:val="24"/>
          <w:lang w:val="pl-PL"/>
          <w:rPrChange w:id="2688" w:author="ThaiNN" w:date="2008-12-09T15:09:00Z">
            <w:rPr>
              <w:rFonts w:ascii="Times New Roman" w:hAnsi="Times New Roman"/>
              <w:sz w:val="24"/>
              <w:szCs w:val="24"/>
              <w:lang w:val="pl-PL"/>
            </w:rPr>
          </w:rPrChange>
        </w:rPr>
        <w:t xml:space="preserve">về đa dạng sinh học; </w:t>
      </w:r>
    </w:p>
    <w:p w14:paraId="0C0B109E"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8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90" w:author="ThaiNN" w:date="2008-12-09T15:09:00Z">
            <w:rPr>
              <w:rFonts w:ascii="Times New Roman" w:hAnsi="Times New Roman"/>
              <w:sz w:val="24"/>
              <w:szCs w:val="24"/>
              <w:lang w:val="pl-PL"/>
            </w:rPr>
          </w:rPrChange>
        </w:rPr>
        <w:t xml:space="preserve">b) Phục hồi các hệ sinh thái tự nhiên; </w:t>
      </w:r>
    </w:p>
    <w:p w14:paraId="1F8926C3"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9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92" w:author="ThaiNN" w:date="2008-12-09T15:09:00Z">
            <w:rPr>
              <w:rFonts w:ascii="Times New Roman" w:hAnsi="Times New Roman"/>
              <w:sz w:val="24"/>
              <w:szCs w:val="24"/>
              <w:lang w:val="pl-PL"/>
            </w:rPr>
          </w:rPrChange>
        </w:rPr>
        <w:t>c) Bảo tồn loài thuộc Danh mục loài nguy cấp, quý, hiếm được ưu tiên bảo vệ;</w:t>
      </w:r>
    </w:p>
    <w:p w14:paraId="6BA0C481"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9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94" w:author="ThaiNN" w:date="2008-12-09T15:09:00Z">
            <w:rPr>
              <w:rFonts w:ascii="Times New Roman" w:hAnsi="Times New Roman"/>
              <w:sz w:val="24"/>
              <w:szCs w:val="24"/>
              <w:lang w:val="pl-PL"/>
            </w:rPr>
          </w:rPrChange>
        </w:rPr>
        <w:t xml:space="preserve">d) Đầu tư </w:t>
      </w:r>
      <w:r w:rsidR="006E5FAA" w:rsidRPr="00315FC1">
        <w:rPr>
          <w:rFonts w:ascii="Times New Roman" w:hAnsi="Times New Roman"/>
          <w:color w:val="0000FF"/>
          <w:sz w:val="24"/>
          <w:szCs w:val="24"/>
          <w:lang w:val="pl-PL"/>
          <w:rPrChange w:id="2695" w:author="ThaiNN" w:date="2008-12-09T15:09:00Z">
            <w:rPr>
              <w:rFonts w:ascii="Times New Roman" w:hAnsi="Times New Roman"/>
              <w:sz w:val="24"/>
              <w:szCs w:val="24"/>
              <w:lang w:val="pl-PL"/>
            </w:rPr>
          </w:rPrChange>
        </w:rPr>
        <w:t>xây dựng</w:t>
      </w:r>
      <w:r w:rsidRPr="00315FC1">
        <w:rPr>
          <w:rFonts w:ascii="Times New Roman" w:hAnsi="Times New Roman"/>
          <w:color w:val="0000FF"/>
          <w:sz w:val="24"/>
          <w:szCs w:val="24"/>
          <w:lang w:val="pl-PL"/>
          <w:rPrChange w:id="2696" w:author="ThaiNN" w:date="2008-12-09T15:09:00Z">
            <w:rPr>
              <w:rFonts w:ascii="Times New Roman" w:hAnsi="Times New Roman"/>
              <w:sz w:val="24"/>
              <w:szCs w:val="24"/>
              <w:lang w:val="pl-PL"/>
            </w:rPr>
          </w:rPrChange>
        </w:rPr>
        <w:t>, nâng cấp, cải tạo cơ sở bảo tồn đa dạng sinh học của Nhà nước;</w:t>
      </w:r>
    </w:p>
    <w:p w14:paraId="119F7583"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69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698" w:author="ThaiNN" w:date="2008-12-09T15:09:00Z">
            <w:rPr>
              <w:rFonts w:ascii="Times New Roman" w:hAnsi="Times New Roman"/>
              <w:sz w:val="24"/>
              <w:szCs w:val="24"/>
              <w:lang w:val="pl-PL"/>
            </w:rPr>
          </w:rPrChange>
        </w:rPr>
        <w:t xml:space="preserve">đ) Thực hiện các chương trình </w:t>
      </w:r>
      <w:r w:rsidR="006E5FAA" w:rsidRPr="00315FC1">
        <w:rPr>
          <w:rFonts w:ascii="Times New Roman" w:hAnsi="Times New Roman"/>
          <w:color w:val="0000FF"/>
          <w:sz w:val="24"/>
          <w:szCs w:val="24"/>
          <w:lang w:val="pl-PL"/>
          <w:rPrChange w:id="2699" w:author="ThaiNN" w:date="2008-12-09T15:09:00Z">
            <w:rPr>
              <w:rFonts w:ascii="Times New Roman" w:hAnsi="Times New Roman"/>
              <w:sz w:val="24"/>
              <w:szCs w:val="24"/>
              <w:lang w:val="pl-PL"/>
            </w:rPr>
          </w:rPrChange>
        </w:rPr>
        <w:t xml:space="preserve">kiểm soát, </w:t>
      </w:r>
      <w:r w:rsidRPr="00315FC1">
        <w:rPr>
          <w:rFonts w:ascii="Times New Roman" w:hAnsi="Times New Roman"/>
          <w:color w:val="0000FF"/>
          <w:sz w:val="24"/>
          <w:szCs w:val="24"/>
          <w:lang w:val="pl-PL"/>
          <w:rPrChange w:id="2700" w:author="ThaiNN" w:date="2008-12-09T15:09:00Z">
            <w:rPr>
              <w:rFonts w:ascii="Times New Roman" w:hAnsi="Times New Roman"/>
              <w:sz w:val="24"/>
              <w:szCs w:val="24"/>
              <w:lang w:val="pl-PL"/>
            </w:rPr>
          </w:rPrChange>
        </w:rPr>
        <w:t>cô lập, diệt trừ các loài ngoại lai xâm hại;</w:t>
      </w:r>
    </w:p>
    <w:p w14:paraId="2D6BE4C1"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70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02" w:author="ThaiNN" w:date="2008-12-09T15:09:00Z">
            <w:rPr>
              <w:rFonts w:ascii="Times New Roman" w:hAnsi="Times New Roman"/>
              <w:sz w:val="24"/>
              <w:szCs w:val="24"/>
              <w:lang w:val="pl-PL"/>
            </w:rPr>
          </w:rPrChange>
        </w:rPr>
        <w:t xml:space="preserve">e) </w:t>
      </w:r>
      <w:r w:rsidR="006E5FAA" w:rsidRPr="00315FC1">
        <w:rPr>
          <w:rFonts w:ascii="Times New Roman" w:hAnsi="Times New Roman"/>
          <w:color w:val="0000FF"/>
          <w:sz w:val="24"/>
          <w:szCs w:val="24"/>
          <w:lang w:val="pl-PL"/>
          <w:rPrChange w:id="2703" w:author="ThaiNN" w:date="2008-12-09T15:09:00Z">
            <w:rPr>
              <w:rFonts w:ascii="Times New Roman" w:hAnsi="Times New Roman"/>
              <w:sz w:val="24"/>
              <w:szCs w:val="24"/>
              <w:lang w:val="pl-PL"/>
            </w:rPr>
          </w:rPrChange>
        </w:rPr>
        <w:t>Đ</w:t>
      </w:r>
      <w:r w:rsidRPr="00315FC1">
        <w:rPr>
          <w:rFonts w:ascii="Times New Roman" w:hAnsi="Times New Roman"/>
          <w:color w:val="0000FF"/>
          <w:sz w:val="24"/>
          <w:szCs w:val="24"/>
          <w:lang w:val="pl-PL"/>
          <w:rPrChange w:id="2704" w:author="ThaiNN" w:date="2008-12-09T15:09:00Z">
            <w:rPr>
              <w:rFonts w:ascii="Times New Roman" w:hAnsi="Times New Roman"/>
              <w:sz w:val="24"/>
              <w:szCs w:val="24"/>
              <w:lang w:val="pl-PL"/>
            </w:rPr>
          </w:rPrChange>
        </w:rPr>
        <w:t xml:space="preserve">ầu tư khác liên quan đến </w:t>
      </w:r>
      <w:r w:rsidR="006E5FAA" w:rsidRPr="00315FC1">
        <w:rPr>
          <w:rFonts w:ascii="Times New Roman" w:hAnsi="Times New Roman"/>
          <w:color w:val="0000FF"/>
          <w:sz w:val="24"/>
          <w:szCs w:val="24"/>
          <w:lang w:val="pl-PL"/>
          <w:rPrChange w:id="2705" w:author="ThaiNN" w:date="2008-12-09T15:09:00Z">
            <w:rPr>
              <w:rFonts w:ascii="Times New Roman" w:hAnsi="Times New Roman"/>
              <w:sz w:val="24"/>
              <w:szCs w:val="24"/>
              <w:lang w:val="pl-PL"/>
            </w:rPr>
          </w:rPrChange>
        </w:rPr>
        <w:t xml:space="preserve">việc </w:t>
      </w:r>
      <w:r w:rsidRPr="00315FC1">
        <w:rPr>
          <w:rFonts w:ascii="Times New Roman" w:hAnsi="Times New Roman"/>
          <w:color w:val="0000FF"/>
          <w:sz w:val="24"/>
          <w:szCs w:val="24"/>
          <w:lang w:val="pl-PL"/>
          <w:rPrChange w:id="2706" w:author="ThaiNN" w:date="2008-12-09T15:09:00Z">
            <w:rPr>
              <w:rFonts w:ascii="Times New Roman" w:hAnsi="Times New Roman"/>
              <w:sz w:val="24"/>
              <w:szCs w:val="24"/>
              <w:lang w:val="pl-PL"/>
            </w:rPr>
          </w:rPrChange>
        </w:rPr>
        <w:t xml:space="preserve">bảo tồn </w:t>
      </w:r>
      <w:r w:rsidR="006E5FAA" w:rsidRPr="00315FC1">
        <w:rPr>
          <w:rFonts w:ascii="Times New Roman" w:hAnsi="Times New Roman"/>
          <w:color w:val="0000FF"/>
          <w:sz w:val="24"/>
          <w:szCs w:val="24"/>
          <w:lang w:val="pl-PL"/>
          <w:rPrChange w:id="2707" w:author="ThaiNN" w:date="2008-12-09T15:09:00Z">
            <w:rPr>
              <w:rFonts w:ascii="Times New Roman" w:hAnsi="Times New Roman"/>
              <w:sz w:val="24"/>
              <w:szCs w:val="24"/>
              <w:lang w:val="pl-PL"/>
            </w:rPr>
          </w:rPrChange>
        </w:rPr>
        <w:t xml:space="preserve">và phát triển bền vững đa dạng sinh học </w:t>
      </w:r>
      <w:r w:rsidRPr="00315FC1">
        <w:rPr>
          <w:rFonts w:ascii="Times New Roman" w:hAnsi="Times New Roman"/>
          <w:color w:val="0000FF"/>
          <w:sz w:val="24"/>
          <w:szCs w:val="24"/>
          <w:lang w:val="pl-PL"/>
          <w:rPrChange w:id="2708" w:author="ThaiNN" w:date="2008-12-09T15:09:00Z">
            <w:rPr>
              <w:rFonts w:ascii="Times New Roman" w:hAnsi="Times New Roman"/>
              <w:sz w:val="24"/>
              <w:szCs w:val="24"/>
              <w:lang w:val="pl-PL"/>
            </w:rPr>
          </w:rPrChange>
        </w:rPr>
        <w:t>theo quy định của pháp luật.</w:t>
      </w:r>
    </w:p>
    <w:p w14:paraId="1F338281"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709"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10" w:author="ThaiNN" w:date="2008-12-09T15:09:00Z">
            <w:rPr>
              <w:rFonts w:ascii="Times New Roman" w:hAnsi="Times New Roman"/>
              <w:sz w:val="24"/>
              <w:szCs w:val="24"/>
              <w:lang w:val="pl-PL"/>
            </w:rPr>
          </w:rPrChange>
        </w:rPr>
        <w:t>3. Chi thường xuyên từ ngân sách nhà nước cho bảo tồn và phát triển bền vững đa dạng sinh học được sử dụng cho các mục đích sau đây:</w:t>
      </w:r>
    </w:p>
    <w:p w14:paraId="16223FCB"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71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12" w:author="ThaiNN" w:date="2008-12-09T15:09:00Z">
            <w:rPr>
              <w:rFonts w:ascii="Times New Roman" w:hAnsi="Times New Roman"/>
              <w:sz w:val="24"/>
              <w:szCs w:val="24"/>
              <w:lang w:val="pl-PL"/>
            </w:rPr>
          </w:rPrChange>
        </w:rPr>
        <w:t xml:space="preserve">a) </w:t>
      </w:r>
      <w:r w:rsidR="008537C9" w:rsidRPr="00315FC1">
        <w:rPr>
          <w:rFonts w:ascii="Times New Roman" w:hAnsi="Times New Roman"/>
          <w:color w:val="0000FF"/>
          <w:sz w:val="24"/>
          <w:szCs w:val="24"/>
          <w:lang w:val="pl-PL"/>
          <w:rPrChange w:id="2713" w:author="ThaiNN" w:date="2008-12-09T15:09:00Z">
            <w:rPr>
              <w:rFonts w:ascii="Times New Roman" w:hAnsi="Times New Roman"/>
              <w:sz w:val="24"/>
              <w:szCs w:val="24"/>
              <w:lang w:val="pl-PL"/>
            </w:rPr>
          </w:rPrChange>
        </w:rPr>
        <w:t>Quan trắc, t</w:t>
      </w:r>
      <w:r w:rsidRPr="00315FC1">
        <w:rPr>
          <w:rFonts w:ascii="Times New Roman" w:hAnsi="Times New Roman"/>
          <w:color w:val="0000FF"/>
          <w:sz w:val="24"/>
          <w:szCs w:val="24"/>
          <w:lang w:val="pl-PL"/>
          <w:rPrChange w:id="2714" w:author="ThaiNN" w:date="2008-12-09T15:09:00Z">
            <w:rPr>
              <w:rFonts w:ascii="Times New Roman" w:hAnsi="Times New Roman"/>
              <w:sz w:val="24"/>
              <w:szCs w:val="24"/>
              <w:lang w:val="pl-PL"/>
            </w:rPr>
          </w:rPrChange>
        </w:rPr>
        <w:t>hống kê, quản lý thông tin, dữ liệu về đa dạng sinh học; xây dựng cơ sở dữ liệu về đa dạng sinh học;</w:t>
      </w:r>
    </w:p>
    <w:p w14:paraId="3AF619AD"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71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16" w:author="ThaiNN" w:date="2008-12-09T15:09:00Z">
            <w:rPr>
              <w:rFonts w:ascii="Times New Roman" w:hAnsi="Times New Roman"/>
              <w:sz w:val="24"/>
              <w:szCs w:val="24"/>
              <w:lang w:val="pl-PL"/>
            </w:rPr>
          </w:rPrChange>
        </w:rPr>
        <w:t xml:space="preserve">b) Tổ chức xây dựng báo cáo </w:t>
      </w:r>
      <w:r w:rsidR="00B27D7A" w:rsidRPr="00315FC1">
        <w:rPr>
          <w:rFonts w:ascii="Times New Roman" w:hAnsi="Times New Roman"/>
          <w:color w:val="0000FF"/>
          <w:sz w:val="24"/>
          <w:szCs w:val="24"/>
          <w:lang w:val="pl-PL"/>
          <w:rPrChange w:id="2717" w:author="ThaiNN" w:date="2008-12-09T15:09:00Z">
            <w:rPr>
              <w:rFonts w:ascii="Times New Roman" w:hAnsi="Times New Roman"/>
              <w:sz w:val="24"/>
              <w:szCs w:val="24"/>
              <w:lang w:val="pl-PL"/>
            </w:rPr>
          </w:rPrChange>
        </w:rPr>
        <w:t xml:space="preserve">hiện trạng </w:t>
      </w:r>
      <w:r w:rsidRPr="00315FC1">
        <w:rPr>
          <w:rFonts w:ascii="Times New Roman" w:hAnsi="Times New Roman"/>
          <w:color w:val="0000FF"/>
          <w:sz w:val="24"/>
          <w:szCs w:val="24"/>
          <w:lang w:val="pl-PL"/>
          <w:rPrChange w:id="2718" w:author="ThaiNN" w:date="2008-12-09T15:09:00Z">
            <w:rPr>
              <w:rFonts w:ascii="Times New Roman" w:hAnsi="Times New Roman"/>
              <w:sz w:val="24"/>
              <w:szCs w:val="24"/>
              <w:lang w:val="pl-PL"/>
            </w:rPr>
          </w:rPrChange>
        </w:rPr>
        <w:t xml:space="preserve">đa dạng sinh học, </w:t>
      </w:r>
      <w:r w:rsidRPr="00315FC1">
        <w:rPr>
          <w:rFonts w:ascii="Times New Roman" w:hAnsi="Times New Roman"/>
          <w:bCs/>
          <w:color w:val="0000FF"/>
          <w:sz w:val="24"/>
          <w:szCs w:val="24"/>
          <w:lang w:val="pl-PL"/>
          <w:rPrChange w:id="2719" w:author="ThaiNN" w:date="2008-12-09T15:09:00Z">
            <w:rPr>
              <w:rFonts w:ascii="Times New Roman" w:hAnsi="Times New Roman"/>
              <w:bCs/>
              <w:sz w:val="24"/>
              <w:szCs w:val="24"/>
              <w:lang w:val="pl-PL"/>
            </w:rPr>
          </w:rPrChange>
        </w:rPr>
        <w:t>báo cáo hiện trạng khu bảo tồn;</w:t>
      </w:r>
      <w:r w:rsidRPr="00315FC1">
        <w:rPr>
          <w:rFonts w:ascii="Times New Roman" w:hAnsi="Times New Roman"/>
          <w:color w:val="0000FF"/>
          <w:sz w:val="24"/>
          <w:szCs w:val="24"/>
          <w:lang w:val="pl-PL"/>
          <w:rPrChange w:id="2720" w:author="ThaiNN" w:date="2008-12-09T15:09:00Z">
            <w:rPr>
              <w:rFonts w:ascii="Times New Roman" w:hAnsi="Times New Roman"/>
              <w:sz w:val="24"/>
              <w:szCs w:val="24"/>
              <w:lang w:val="pl-PL"/>
            </w:rPr>
          </w:rPrChange>
        </w:rPr>
        <w:t xml:space="preserve"> lập, thẩm định quy hoạch bảo tồn đa dạng sinh học, chương trình, dự án bảo tồn đa dạng sinh học; </w:t>
      </w:r>
    </w:p>
    <w:p w14:paraId="0E43CDE7" w14:textId="77777777" w:rsidR="00AC3005"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72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22" w:author="ThaiNN" w:date="2008-12-09T15:09:00Z">
            <w:rPr>
              <w:rFonts w:ascii="Times New Roman" w:hAnsi="Times New Roman"/>
              <w:sz w:val="24"/>
              <w:szCs w:val="24"/>
              <w:lang w:val="pl-PL"/>
            </w:rPr>
          </w:rPrChange>
        </w:rPr>
        <w:t xml:space="preserve">c) Lập, thẩm định Danh </w:t>
      </w:r>
      <w:r w:rsidRPr="00315FC1">
        <w:rPr>
          <w:rFonts w:ascii="Times New Roman" w:hAnsi="Times New Roman"/>
          <w:color w:val="0000FF"/>
          <w:spacing w:val="-6"/>
          <w:sz w:val="24"/>
          <w:szCs w:val="24"/>
          <w:lang w:val="pl-PL"/>
          <w:rPrChange w:id="2723" w:author="ThaiNN" w:date="2008-12-09T15:09:00Z">
            <w:rPr>
              <w:rFonts w:ascii="Times New Roman" w:hAnsi="Times New Roman"/>
              <w:spacing w:val="-6"/>
              <w:sz w:val="24"/>
              <w:szCs w:val="24"/>
              <w:lang w:val="pl-PL"/>
            </w:rPr>
          </w:rPrChange>
        </w:rPr>
        <w:t>mục loài nguy cấp, quý, hiếm được ưu tiên bảo vệ, Danh mục loài ngoại lai xâm hại</w:t>
      </w:r>
      <w:r w:rsidRPr="00315FC1">
        <w:rPr>
          <w:rFonts w:ascii="Times New Roman" w:hAnsi="Times New Roman"/>
          <w:color w:val="0000FF"/>
          <w:sz w:val="24"/>
          <w:szCs w:val="24"/>
          <w:lang w:val="pl-PL"/>
          <w:rPrChange w:id="2724" w:author="ThaiNN" w:date="2008-12-09T15:09:00Z">
            <w:rPr>
              <w:rFonts w:ascii="Times New Roman" w:hAnsi="Times New Roman"/>
              <w:sz w:val="24"/>
              <w:szCs w:val="24"/>
              <w:lang w:val="pl-PL"/>
            </w:rPr>
          </w:rPrChange>
        </w:rPr>
        <w:t xml:space="preserve">, </w:t>
      </w:r>
      <w:r w:rsidR="006E5FAA" w:rsidRPr="00315FC1">
        <w:rPr>
          <w:rFonts w:ascii="Times New Roman" w:hAnsi="Times New Roman"/>
          <w:color w:val="0000FF"/>
          <w:sz w:val="24"/>
          <w:szCs w:val="24"/>
          <w:lang w:val="pl-PL"/>
          <w:rPrChange w:id="2725" w:author="ThaiNN" w:date="2008-12-09T15:09:00Z">
            <w:rPr>
              <w:rFonts w:ascii="Times New Roman" w:hAnsi="Times New Roman"/>
              <w:sz w:val="24"/>
              <w:szCs w:val="24"/>
              <w:lang w:val="pl-PL"/>
            </w:rPr>
          </w:rPrChange>
        </w:rPr>
        <w:t xml:space="preserve">Danh mục loài </w:t>
      </w:r>
      <w:r w:rsidR="00040F0F" w:rsidRPr="00315FC1">
        <w:rPr>
          <w:rFonts w:ascii="Times New Roman" w:hAnsi="Times New Roman"/>
          <w:color w:val="0000FF"/>
          <w:sz w:val="24"/>
          <w:szCs w:val="24"/>
          <w:lang w:val="pl-PL"/>
          <w:rPrChange w:id="2726" w:author="ThaiNN" w:date="2008-12-09T15:09:00Z">
            <w:rPr>
              <w:rFonts w:ascii="Times New Roman" w:hAnsi="Times New Roman"/>
              <w:sz w:val="24"/>
              <w:szCs w:val="24"/>
              <w:lang w:val="pl-PL"/>
            </w:rPr>
          </w:rPrChange>
        </w:rPr>
        <w:t xml:space="preserve">hoang dã </w:t>
      </w:r>
      <w:r w:rsidR="006E5FAA" w:rsidRPr="00315FC1">
        <w:rPr>
          <w:rFonts w:ascii="Times New Roman" w:hAnsi="Times New Roman"/>
          <w:color w:val="0000FF"/>
          <w:sz w:val="24"/>
          <w:szCs w:val="24"/>
          <w:lang w:val="pl-PL"/>
          <w:rPrChange w:id="2727" w:author="ThaiNN" w:date="2008-12-09T15:09:00Z">
            <w:rPr>
              <w:rFonts w:ascii="Times New Roman" w:hAnsi="Times New Roman"/>
              <w:sz w:val="24"/>
              <w:szCs w:val="24"/>
              <w:lang w:val="pl-PL"/>
            </w:rPr>
          </w:rPrChange>
        </w:rPr>
        <w:t xml:space="preserve">bị cấm khai thác trong tự nhiên, </w:t>
      </w:r>
      <w:r w:rsidRPr="00315FC1">
        <w:rPr>
          <w:rFonts w:ascii="Times New Roman" w:hAnsi="Times New Roman"/>
          <w:color w:val="0000FF"/>
          <w:sz w:val="24"/>
          <w:szCs w:val="24"/>
          <w:lang w:val="pl-PL"/>
          <w:rPrChange w:id="2728" w:author="ThaiNN" w:date="2008-12-09T15:09:00Z">
            <w:rPr>
              <w:rFonts w:ascii="Times New Roman" w:hAnsi="Times New Roman"/>
              <w:sz w:val="24"/>
              <w:szCs w:val="24"/>
              <w:lang w:val="pl-PL"/>
            </w:rPr>
          </w:rPrChange>
        </w:rPr>
        <w:t>Danh mục loài</w:t>
      </w:r>
      <w:r w:rsidR="00B27D7A" w:rsidRPr="00315FC1">
        <w:rPr>
          <w:rFonts w:ascii="Times New Roman" w:hAnsi="Times New Roman"/>
          <w:color w:val="0000FF"/>
          <w:sz w:val="24"/>
          <w:szCs w:val="24"/>
          <w:lang w:val="pl-PL"/>
          <w:rPrChange w:id="2729" w:author="ThaiNN" w:date="2008-12-09T15:09:00Z">
            <w:rPr>
              <w:rFonts w:ascii="Times New Roman" w:hAnsi="Times New Roman"/>
              <w:sz w:val="24"/>
              <w:szCs w:val="24"/>
              <w:lang w:val="pl-PL"/>
            </w:rPr>
          </w:rPrChange>
        </w:rPr>
        <w:t xml:space="preserve"> hoang dã</w:t>
      </w:r>
      <w:r w:rsidRPr="00315FC1">
        <w:rPr>
          <w:rFonts w:ascii="Times New Roman" w:hAnsi="Times New Roman"/>
          <w:color w:val="0000FF"/>
          <w:sz w:val="24"/>
          <w:szCs w:val="24"/>
          <w:lang w:val="pl-PL"/>
          <w:rPrChange w:id="2730" w:author="ThaiNN" w:date="2008-12-09T15:09:00Z">
            <w:rPr>
              <w:rFonts w:ascii="Times New Roman" w:hAnsi="Times New Roman"/>
              <w:sz w:val="24"/>
              <w:szCs w:val="24"/>
              <w:lang w:val="pl-PL"/>
            </w:rPr>
          </w:rPrChange>
        </w:rPr>
        <w:t xml:space="preserve"> được khai thác có điều kiện ngoài tự nhiên</w:t>
      </w:r>
      <w:r w:rsidR="00040F0F" w:rsidRPr="00315FC1">
        <w:rPr>
          <w:rFonts w:ascii="Times New Roman" w:hAnsi="Times New Roman"/>
          <w:color w:val="0000FF"/>
          <w:sz w:val="24"/>
          <w:szCs w:val="24"/>
          <w:lang w:val="pl-PL"/>
          <w:rPrChange w:id="2731" w:author="ThaiNN" w:date="2008-12-09T15:09:00Z">
            <w:rPr>
              <w:rFonts w:ascii="Times New Roman" w:hAnsi="Times New Roman"/>
              <w:sz w:val="24"/>
              <w:szCs w:val="24"/>
              <w:lang w:val="pl-PL"/>
            </w:rPr>
          </w:rPrChange>
        </w:rPr>
        <w:t xml:space="preserve">, Danh mục nguồn gen bị cấm xuất khẩu; </w:t>
      </w:r>
      <w:r w:rsidR="00AB00CE" w:rsidRPr="00315FC1">
        <w:rPr>
          <w:rFonts w:ascii="Times New Roman" w:hAnsi="Times New Roman"/>
          <w:color w:val="0000FF"/>
          <w:sz w:val="24"/>
          <w:szCs w:val="24"/>
          <w:lang w:val="pl-PL"/>
          <w:rPrChange w:id="2732" w:author="ThaiNN" w:date="2008-12-09T15:09:00Z">
            <w:rPr>
              <w:rFonts w:ascii="Times New Roman" w:hAnsi="Times New Roman"/>
              <w:sz w:val="24"/>
              <w:szCs w:val="24"/>
              <w:lang w:val="pl-PL"/>
            </w:rPr>
          </w:rPrChange>
        </w:rPr>
        <w:t>điều tra</w:t>
      </w:r>
      <w:r w:rsidRPr="00315FC1">
        <w:rPr>
          <w:rFonts w:ascii="Times New Roman" w:hAnsi="Times New Roman"/>
          <w:color w:val="0000FF"/>
          <w:sz w:val="24"/>
          <w:szCs w:val="24"/>
          <w:lang w:val="pl-PL"/>
          <w:rPrChange w:id="2733" w:author="ThaiNN" w:date="2008-12-09T15:09:00Z">
            <w:rPr>
              <w:rFonts w:ascii="Times New Roman" w:hAnsi="Times New Roman"/>
              <w:sz w:val="24"/>
              <w:szCs w:val="24"/>
              <w:lang w:val="pl-PL"/>
            </w:rPr>
          </w:rPrChange>
        </w:rPr>
        <w:t>, đánh giá</w:t>
      </w:r>
      <w:r w:rsidR="00B27D7A" w:rsidRPr="00315FC1">
        <w:rPr>
          <w:rFonts w:ascii="Times New Roman" w:hAnsi="Times New Roman"/>
          <w:color w:val="0000FF"/>
          <w:sz w:val="24"/>
          <w:szCs w:val="24"/>
          <w:lang w:val="pl-PL"/>
          <w:rPrChange w:id="2734" w:author="ThaiNN" w:date="2008-12-09T15:09:00Z">
            <w:rPr>
              <w:rFonts w:ascii="Times New Roman" w:hAnsi="Times New Roman"/>
              <w:sz w:val="24"/>
              <w:szCs w:val="24"/>
              <w:lang w:val="pl-PL"/>
            </w:rPr>
          </w:rPrChange>
        </w:rPr>
        <w:t xml:space="preserve"> </w:t>
      </w:r>
      <w:r w:rsidR="00AC3005" w:rsidRPr="00315FC1">
        <w:rPr>
          <w:rFonts w:ascii="Times New Roman" w:hAnsi="Times New Roman"/>
          <w:color w:val="0000FF"/>
          <w:sz w:val="24"/>
          <w:szCs w:val="24"/>
          <w:lang w:val="pl-PL"/>
          <w:rPrChange w:id="2735" w:author="ThaiNN" w:date="2008-12-09T15:09:00Z">
            <w:rPr>
              <w:rFonts w:ascii="Times New Roman" w:hAnsi="Times New Roman"/>
              <w:sz w:val="24"/>
              <w:szCs w:val="24"/>
              <w:lang w:val="pl-PL"/>
            </w:rPr>
          </w:rPrChange>
        </w:rPr>
        <w:t xml:space="preserve">quần thể </w:t>
      </w:r>
      <w:r w:rsidR="00F66C14" w:rsidRPr="00315FC1">
        <w:rPr>
          <w:rFonts w:ascii="Times New Roman" w:hAnsi="Times New Roman"/>
          <w:color w:val="0000FF"/>
          <w:sz w:val="24"/>
          <w:szCs w:val="24"/>
          <w:lang w:val="pl-PL"/>
          <w:rPrChange w:id="2736" w:author="ThaiNN" w:date="2008-12-09T15:09:00Z">
            <w:rPr>
              <w:rFonts w:ascii="Times New Roman" w:hAnsi="Times New Roman"/>
              <w:sz w:val="24"/>
              <w:szCs w:val="24"/>
              <w:lang w:val="pl-PL"/>
            </w:rPr>
          </w:rPrChange>
        </w:rPr>
        <w:t>để sửa đổi, bổ sung</w:t>
      </w:r>
      <w:r w:rsidR="00F66C14" w:rsidRPr="00315FC1">
        <w:rPr>
          <w:rFonts w:ascii="Times New Roman" w:hAnsi="Times New Roman"/>
          <w:b/>
          <w:i/>
          <w:color w:val="0000FF"/>
          <w:sz w:val="24"/>
          <w:szCs w:val="24"/>
          <w:lang w:val="pl-PL"/>
          <w:rPrChange w:id="2737" w:author="ThaiNN" w:date="2008-12-09T15:09:00Z">
            <w:rPr>
              <w:rFonts w:ascii="Times New Roman" w:hAnsi="Times New Roman"/>
              <w:b/>
              <w:i/>
              <w:sz w:val="24"/>
              <w:szCs w:val="24"/>
              <w:lang w:val="pl-PL"/>
            </w:rPr>
          </w:rPrChange>
        </w:rPr>
        <w:t xml:space="preserve"> </w:t>
      </w:r>
      <w:r w:rsidRPr="00315FC1">
        <w:rPr>
          <w:rFonts w:ascii="Times New Roman" w:hAnsi="Times New Roman"/>
          <w:color w:val="0000FF"/>
          <w:sz w:val="24"/>
          <w:szCs w:val="24"/>
          <w:lang w:val="pl-PL"/>
          <w:rPrChange w:id="2738" w:author="ThaiNN" w:date="2008-12-09T15:09:00Z">
            <w:rPr>
              <w:rFonts w:ascii="Times New Roman" w:hAnsi="Times New Roman"/>
              <w:sz w:val="24"/>
              <w:szCs w:val="24"/>
              <w:lang w:val="pl-PL"/>
            </w:rPr>
          </w:rPrChange>
        </w:rPr>
        <w:t>Danh mục loài nguy cấp, quý, hiếm được ưu tiên bảo vệ;</w:t>
      </w:r>
      <w:r w:rsidR="00AC3005" w:rsidRPr="00315FC1">
        <w:rPr>
          <w:rFonts w:ascii="Times New Roman" w:hAnsi="Times New Roman"/>
          <w:color w:val="0000FF"/>
          <w:sz w:val="24"/>
          <w:szCs w:val="24"/>
          <w:lang w:val="pl-PL"/>
          <w:rPrChange w:id="2739" w:author="ThaiNN" w:date="2008-12-09T15:09:00Z">
            <w:rPr>
              <w:rFonts w:ascii="Times New Roman" w:hAnsi="Times New Roman"/>
              <w:sz w:val="24"/>
              <w:szCs w:val="24"/>
              <w:lang w:val="pl-PL"/>
            </w:rPr>
          </w:rPrChange>
        </w:rPr>
        <w:t xml:space="preserve"> </w:t>
      </w:r>
    </w:p>
    <w:p w14:paraId="5A3ED867" w14:textId="77777777" w:rsidR="007C7F91" w:rsidRPr="00315FC1" w:rsidRDefault="00352525" w:rsidP="00352525">
      <w:pPr>
        <w:tabs>
          <w:tab w:val="num" w:pos="0"/>
        </w:tabs>
        <w:spacing w:before="60" w:after="60"/>
        <w:jc w:val="both"/>
        <w:outlineLvl w:val="1"/>
        <w:rPr>
          <w:rFonts w:ascii="Times New Roman" w:hAnsi="Times New Roman"/>
          <w:color w:val="0000FF"/>
          <w:sz w:val="24"/>
          <w:szCs w:val="24"/>
          <w:lang w:val="pl-PL"/>
          <w:rPrChange w:id="2740"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41" w:author="ThaiNN" w:date="2008-12-09T15:09:00Z">
            <w:rPr>
              <w:rFonts w:ascii="Times New Roman" w:hAnsi="Times New Roman"/>
              <w:sz w:val="24"/>
              <w:szCs w:val="24"/>
              <w:lang w:val="pl-PL"/>
            </w:rPr>
          </w:rPrChange>
        </w:rPr>
        <w:tab/>
      </w:r>
      <w:r w:rsidR="007C7F91" w:rsidRPr="00315FC1">
        <w:rPr>
          <w:rFonts w:ascii="Times New Roman" w:hAnsi="Times New Roman"/>
          <w:color w:val="0000FF"/>
          <w:sz w:val="24"/>
          <w:szCs w:val="24"/>
          <w:lang w:val="pl-PL"/>
          <w:rPrChange w:id="2742" w:author="ThaiNN" w:date="2008-12-09T15:09:00Z">
            <w:rPr>
              <w:rFonts w:ascii="Times New Roman" w:hAnsi="Times New Roman"/>
              <w:sz w:val="24"/>
              <w:szCs w:val="24"/>
              <w:lang w:val="pl-PL"/>
            </w:rPr>
          </w:rPrChange>
        </w:rPr>
        <w:t>d) Quản lý khu bảo tồn, cơ sở bảo tồn đa dạng sinh học của Nhà nước</w:t>
      </w:r>
      <w:r w:rsidR="00AC3005" w:rsidRPr="00315FC1">
        <w:rPr>
          <w:rFonts w:ascii="Times New Roman" w:hAnsi="Times New Roman"/>
          <w:color w:val="0000FF"/>
          <w:sz w:val="24"/>
          <w:szCs w:val="24"/>
          <w:lang w:val="pl-PL"/>
          <w:rPrChange w:id="2743" w:author="ThaiNN" w:date="2008-12-09T15:09:00Z">
            <w:rPr>
              <w:rFonts w:ascii="Times New Roman" w:hAnsi="Times New Roman"/>
              <w:sz w:val="24"/>
              <w:szCs w:val="24"/>
              <w:lang w:val="pl-PL"/>
            </w:rPr>
          </w:rPrChange>
        </w:rPr>
        <w:t>;</w:t>
      </w:r>
      <w:r w:rsidR="007C7F91" w:rsidRPr="00315FC1">
        <w:rPr>
          <w:rFonts w:ascii="Times New Roman" w:hAnsi="Times New Roman"/>
          <w:color w:val="0000FF"/>
          <w:sz w:val="24"/>
          <w:szCs w:val="24"/>
          <w:lang w:val="pl-PL"/>
          <w:rPrChange w:id="2744" w:author="ThaiNN" w:date="2008-12-09T15:09:00Z">
            <w:rPr>
              <w:rFonts w:ascii="Times New Roman" w:hAnsi="Times New Roman"/>
              <w:sz w:val="24"/>
              <w:szCs w:val="24"/>
              <w:lang w:val="pl-PL"/>
            </w:rPr>
          </w:rPrChange>
        </w:rPr>
        <w:t xml:space="preserve"> </w:t>
      </w:r>
    </w:p>
    <w:p w14:paraId="3800DE2E" w14:textId="77777777" w:rsidR="007C7F91" w:rsidRPr="00315FC1" w:rsidRDefault="00AC3005" w:rsidP="00AC391C">
      <w:pPr>
        <w:tabs>
          <w:tab w:val="num" w:pos="0"/>
        </w:tabs>
        <w:spacing w:before="60" w:after="60"/>
        <w:jc w:val="both"/>
        <w:outlineLvl w:val="1"/>
        <w:rPr>
          <w:rFonts w:ascii="Times New Roman" w:hAnsi="Times New Roman"/>
          <w:color w:val="0000FF"/>
          <w:sz w:val="24"/>
          <w:szCs w:val="24"/>
          <w:lang w:val="pl-PL"/>
          <w:rPrChange w:id="2745"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46" w:author="ThaiNN" w:date="2008-12-09T15:09:00Z">
            <w:rPr>
              <w:rFonts w:ascii="Times New Roman" w:hAnsi="Times New Roman"/>
              <w:sz w:val="24"/>
              <w:szCs w:val="24"/>
              <w:lang w:val="pl-PL"/>
            </w:rPr>
          </w:rPrChange>
        </w:rPr>
        <w:tab/>
      </w:r>
      <w:r w:rsidR="007C7F91" w:rsidRPr="00315FC1">
        <w:rPr>
          <w:rFonts w:ascii="Times New Roman" w:hAnsi="Times New Roman"/>
          <w:color w:val="0000FF"/>
          <w:sz w:val="24"/>
          <w:szCs w:val="24"/>
          <w:lang w:val="pl-PL"/>
          <w:rPrChange w:id="2747" w:author="ThaiNN" w:date="2008-12-09T15:09:00Z">
            <w:rPr>
              <w:rFonts w:ascii="Times New Roman" w:hAnsi="Times New Roman"/>
              <w:sz w:val="24"/>
              <w:szCs w:val="24"/>
              <w:lang w:val="pl-PL"/>
            </w:rPr>
          </w:rPrChange>
        </w:rPr>
        <w:t>đ) Xây dựng và thử nghiệm mô hình bảo tồn và phát triển bền vững đa dạng sinh học;</w:t>
      </w:r>
    </w:p>
    <w:p w14:paraId="145860BB"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74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49" w:author="ThaiNN" w:date="2008-12-09T15:09:00Z">
            <w:rPr>
              <w:rFonts w:ascii="Times New Roman" w:hAnsi="Times New Roman"/>
              <w:sz w:val="24"/>
              <w:szCs w:val="24"/>
              <w:lang w:val="pl-PL"/>
            </w:rPr>
          </w:rPrChange>
        </w:rPr>
        <w:t>e) Tuyên truyền, giáo dục pháp luật, nâng cao ý thức về bảo tồn và phát triển bền vững đa dạng sinh học;</w:t>
      </w:r>
    </w:p>
    <w:p w14:paraId="1D83AD7E" w14:textId="77777777" w:rsidR="007C7F91" w:rsidRPr="00315FC1" w:rsidRDefault="007C7F91" w:rsidP="00AC391C">
      <w:pPr>
        <w:tabs>
          <w:tab w:val="num" w:pos="0"/>
        </w:tabs>
        <w:spacing w:before="60" w:after="60"/>
        <w:ind w:firstLine="720"/>
        <w:jc w:val="both"/>
        <w:outlineLvl w:val="1"/>
        <w:rPr>
          <w:rFonts w:ascii="Times New Roman" w:hAnsi="Times New Roman"/>
          <w:color w:val="0000FF"/>
          <w:spacing w:val="-8"/>
          <w:sz w:val="24"/>
          <w:szCs w:val="24"/>
          <w:lang w:val="pl-PL"/>
          <w:rPrChange w:id="2750" w:author="ThaiNN" w:date="2008-12-09T15:09:00Z">
            <w:rPr>
              <w:rFonts w:ascii="Times New Roman" w:hAnsi="Times New Roman"/>
              <w:spacing w:val="-8"/>
              <w:sz w:val="24"/>
              <w:szCs w:val="24"/>
              <w:lang w:val="pl-PL"/>
            </w:rPr>
          </w:rPrChange>
        </w:rPr>
      </w:pPr>
      <w:r w:rsidRPr="00315FC1">
        <w:rPr>
          <w:rFonts w:ascii="Times New Roman" w:hAnsi="Times New Roman"/>
          <w:color w:val="0000FF"/>
          <w:spacing w:val="-8"/>
          <w:sz w:val="24"/>
          <w:szCs w:val="24"/>
          <w:lang w:val="pl-PL"/>
          <w:rPrChange w:id="2751" w:author="ThaiNN" w:date="2008-12-09T15:09:00Z">
            <w:rPr>
              <w:rFonts w:ascii="Times New Roman" w:hAnsi="Times New Roman"/>
              <w:spacing w:val="-8"/>
              <w:sz w:val="24"/>
              <w:szCs w:val="24"/>
              <w:lang w:val="pl-PL"/>
            </w:rPr>
          </w:rPrChange>
        </w:rPr>
        <w:t xml:space="preserve">g) Đào tạo, </w:t>
      </w:r>
      <w:r w:rsidR="006E5FAA" w:rsidRPr="00315FC1">
        <w:rPr>
          <w:rFonts w:ascii="Times New Roman" w:hAnsi="Times New Roman"/>
          <w:color w:val="0000FF"/>
          <w:spacing w:val="-8"/>
          <w:sz w:val="24"/>
          <w:szCs w:val="24"/>
          <w:lang w:val="pl-PL"/>
          <w:rPrChange w:id="2752" w:author="ThaiNN" w:date="2008-12-09T15:09:00Z">
            <w:rPr>
              <w:rFonts w:ascii="Times New Roman" w:hAnsi="Times New Roman"/>
              <w:spacing w:val="-8"/>
              <w:sz w:val="24"/>
              <w:szCs w:val="24"/>
              <w:lang w:val="pl-PL"/>
            </w:rPr>
          </w:rPrChange>
        </w:rPr>
        <w:t xml:space="preserve">bồi dưỡng </w:t>
      </w:r>
      <w:r w:rsidR="008537C9" w:rsidRPr="00315FC1">
        <w:rPr>
          <w:rFonts w:ascii="Times New Roman" w:hAnsi="Times New Roman"/>
          <w:color w:val="0000FF"/>
          <w:spacing w:val="-8"/>
          <w:sz w:val="24"/>
          <w:szCs w:val="24"/>
          <w:lang w:val="pl-PL"/>
          <w:rPrChange w:id="2753" w:author="ThaiNN" w:date="2008-12-09T15:09:00Z">
            <w:rPr>
              <w:rFonts w:ascii="Times New Roman" w:hAnsi="Times New Roman"/>
              <w:spacing w:val="-8"/>
              <w:sz w:val="24"/>
              <w:szCs w:val="24"/>
              <w:lang w:val="pl-PL"/>
            </w:rPr>
          </w:rPrChange>
        </w:rPr>
        <w:t xml:space="preserve">nâng cao trình độ chuyên môn nghiệp vụ </w:t>
      </w:r>
      <w:r w:rsidR="006E5FAA" w:rsidRPr="00315FC1">
        <w:rPr>
          <w:rFonts w:ascii="Times New Roman" w:hAnsi="Times New Roman"/>
          <w:color w:val="0000FF"/>
          <w:spacing w:val="-8"/>
          <w:sz w:val="24"/>
          <w:szCs w:val="24"/>
          <w:lang w:val="pl-PL"/>
          <w:rPrChange w:id="2754" w:author="ThaiNN" w:date="2008-12-09T15:09:00Z">
            <w:rPr>
              <w:rFonts w:ascii="Times New Roman" w:hAnsi="Times New Roman"/>
              <w:spacing w:val="-8"/>
              <w:sz w:val="24"/>
              <w:szCs w:val="24"/>
              <w:lang w:val="pl-PL"/>
            </w:rPr>
          </w:rPrChange>
        </w:rPr>
        <w:t>về đa dạng sinh học</w:t>
      </w:r>
      <w:r w:rsidRPr="00315FC1">
        <w:rPr>
          <w:rFonts w:ascii="Times New Roman" w:hAnsi="Times New Roman"/>
          <w:color w:val="0000FF"/>
          <w:spacing w:val="-8"/>
          <w:sz w:val="24"/>
          <w:szCs w:val="24"/>
          <w:lang w:val="pl-PL"/>
          <w:rPrChange w:id="2755" w:author="ThaiNN" w:date="2008-12-09T15:09:00Z">
            <w:rPr>
              <w:rFonts w:ascii="Times New Roman" w:hAnsi="Times New Roman"/>
              <w:spacing w:val="-8"/>
              <w:sz w:val="24"/>
              <w:szCs w:val="24"/>
              <w:lang w:val="pl-PL"/>
            </w:rPr>
          </w:rPrChange>
        </w:rPr>
        <w:t>;</w:t>
      </w:r>
    </w:p>
    <w:p w14:paraId="5FA38028"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75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57" w:author="ThaiNN" w:date="2008-12-09T15:09:00Z">
            <w:rPr>
              <w:rFonts w:ascii="Times New Roman" w:hAnsi="Times New Roman"/>
              <w:sz w:val="24"/>
              <w:szCs w:val="24"/>
              <w:lang w:val="pl-PL"/>
            </w:rPr>
          </w:rPrChange>
        </w:rPr>
        <w:t>h) Hợp tác quốc tế về bảo tồn và phát triển bền vững đa dạng sinh học</w:t>
      </w:r>
      <w:r w:rsidR="008537C9" w:rsidRPr="00315FC1">
        <w:rPr>
          <w:rFonts w:ascii="Times New Roman" w:hAnsi="Times New Roman"/>
          <w:color w:val="0000FF"/>
          <w:sz w:val="24"/>
          <w:szCs w:val="24"/>
          <w:lang w:val="pl-PL"/>
          <w:rPrChange w:id="2758" w:author="ThaiNN" w:date="2008-12-09T15:09:00Z">
            <w:rPr>
              <w:rFonts w:ascii="Times New Roman" w:hAnsi="Times New Roman"/>
              <w:sz w:val="24"/>
              <w:szCs w:val="24"/>
              <w:lang w:val="pl-PL"/>
            </w:rPr>
          </w:rPrChange>
        </w:rPr>
        <w:t>.</w:t>
      </w:r>
    </w:p>
    <w:p w14:paraId="1E786004" w14:textId="77777777" w:rsidR="007C7F91" w:rsidRPr="00315FC1" w:rsidRDefault="0061582C" w:rsidP="00024DD4">
      <w:pPr>
        <w:tabs>
          <w:tab w:val="num" w:pos="0"/>
        </w:tabs>
        <w:spacing w:before="240" w:after="120"/>
        <w:ind w:firstLine="720"/>
        <w:jc w:val="both"/>
        <w:outlineLvl w:val="1"/>
        <w:rPr>
          <w:rFonts w:ascii="Times New Roman" w:hAnsi="Times New Roman"/>
          <w:b/>
          <w:color w:val="0000FF"/>
          <w:sz w:val="24"/>
          <w:szCs w:val="24"/>
          <w:lang w:val="pl-PL"/>
          <w:rPrChange w:id="2759"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760" w:author="ThaiNN" w:date="2008-12-09T15:09:00Z">
            <w:rPr>
              <w:rFonts w:ascii="Times New Roman" w:hAnsi="Times New Roman"/>
              <w:b/>
              <w:sz w:val="24"/>
              <w:szCs w:val="24"/>
              <w:lang w:val="pl-PL"/>
            </w:rPr>
          </w:rPrChange>
        </w:rPr>
        <w:t xml:space="preserve">Điều </w:t>
      </w:r>
      <w:r w:rsidR="007C7F91" w:rsidRPr="00315FC1">
        <w:rPr>
          <w:rFonts w:ascii="Times New Roman" w:hAnsi="Times New Roman"/>
          <w:b/>
          <w:color w:val="0000FF"/>
          <w:sz w:val="24"/>
          <w:szCs w:val="24"/>
          <w:lang w:val="pl-PL"/>
          <w:rPrChange w:id="2761" w:author="ThaiNN" w:date="2008-12-09T15:09:00Z">
            <w:rPr>
              <w:rFonts w:ascii="Times New Roman" w:hAnsi="Times New Roman"/>
              <w:b/>
              <w:sz w:val="24"/>
              <w:szCs w:val="24"/>
              <w:lang w:val="pl-PL"/>
            </w:rPr>
          </w:rPrChange>
        </w:rPr>
        <w:t>7</w:t>
      </w:r>
      <w:r w:rsidR="009B54A6" w:rsidRPr="00315FC1">
        <w:rPr>
          <w:rFonts w:ascii="Times New Roman" w:hAnsi="Times New Roman"/>
          <w:b/>
          <w:color w:val="0000FF"/>
          <w:sz w:val="24"/>
          <w:szCs w:val="24"/>
          <w:lang w:val="pl-PL"/>
          <w:rPrChange w:id="2762" w:author="ThaiNN" w:date="2008-12-09T15:09:00Z">
            <w:rPr>
              <w:rFonts w:ascii="Times New Roman" w:hAnsi="Times New Roman"/>
              <w:b/>
              <w:sz w:val="24"/>
              <w:szCs w:val="24"/>
              <w:lang w:val="pl-PL"/>
            </w:rPr>
          </w:rPrChange>
        </w:rPr>
        <w:t>4</w:t>
      </w:r>
      <w:r w:rsidR="007C7F91" w:rsidRPr="00315FC1">
        <w:rPr>
          <w:rFonts w:ascii="Times New Roman" w:hAnsi="Times New Roman"/>
          <w:b/>
          <w:color w:val="0000FF"/>
          <w:sz w:val="24"/>
          <w:szCs w:val="24"/>
          <w:lang w:val="pl-PL"/>
          <w:rPrChange w:id="2763" w:author="ThaiNN" w:date="2008-12-09T15:09:00Z">
            <w:rPr>
              <w:rFonts w:ascii="Times New Roman" w:hAnsi="Times New Roman"/>
              <w:b/>
              <w:sz w:val="24"/>
              <w:szCs w:val="24"/>
              <w:lang w:val="pl-PL"/>
            </w:rPr>
          </w:rPrChange>
        </w:rPr>
        <w:t xml:space="preserve">. </w:t>
      </w:r>
      <w:r w:rsidR="008537C9" w:rsidRPr="00315FC1">
        <w:rPr>
          <w:rFonts w:ascii="Times New Roman" w:hAnsi="Times New Roman"/>
          <w:b/>
          <w:color w:val="0000FF"/>
          <w:sz w:val="24"/>
          <w:szCs w:val="24"/>
          <w:lang w:val="pl-PL"/>
          <w:rPrChange w:id="2764" w:author="ThaiNN" w:date="2008-12-09T15:09:00Z">
            <w:rPr>
              <w:rFonts w:ascii="Times New Roman" w:hAnsi="Times New Roman"/>
              <w:b/>
              <w:sz w:val="24"/>
              <w:szCs w:val="24"/>
              <w:lang w:val="pl-PL"/>
            </w:rPr>
          </w:rPrChange>
        </w:rPr>
        <w:t>D</w:t>
      </w:r>
      <w:r w:rsidR="007C7F91" w:rsidRPr="00315FC1">
        <w:rPr>
          <w:rFonts w:ascii="Times New Roman" w:hAnsi="Times New Roman"/>
          <w:b/>
          <w:color w:val="0000FF"/>
          <w:sz w:val="24"/>
          <w:szCs w:val="24"/>
          <w:lang w:val="pl-PL"/>
          <w:rPrChange w:id="2765" w:author="ThaiNN" w:date="2008-12-09T15:09:00Z">
            <w:rPr>
              <w:rFonts w:ascii="Times New Roman" w:hAnsi="Times New Roman"/>
              <w:b/>
              <w:sz w:val="24"/>
              <w:szCs w:val="24"/>
              <w:lang w:val="pl-PL"/>
            </w:rPr>
          </w:rPrChange>
        </w:rPr>
        <w:t xml:space="preserve">ịch vụ </w:t>
      </w:r>
      <w:r w:rsidR="00A57433" w:rsidRPr="00315FC1">
        <w:rPr>
          <w:rFonts w:ascii="Times New Roman" w:hAnsi="Times New Roman"/>
          <w:b/>
          <w:color w:val="0000FF"/>
          <w:sz w:val="24"/>
          <w:szCs w:val="24"/>
          <w:lang w:val="pl-PL"/>
          <w:rPrChange w:id="2766" w:author="ThaiNN" w:date="2008-12-09T15:09:00Z">
            <w:rPr>
              <w:rFonts w:ascii="Times New Roman" w:hAnsi="Times New Roman"/>
              <w:b/>
              <w:sz w:val="24"/>
              <w:szCs w:val="24"/>
              <w:lang w:val="pl-PL"/>
            </w:rPr>
          </w:rPrChange>
        </w:rPr>
        <w:t>môi trường liên quan đến</w:t>
      </w:r>
      <w:r w:rsidR="007C7F91" w:rsidRPr="00315FC1">
        <w:rPr>
          <w:rFonts w:ascii="Times New Roman" w:hAnsi="Times New Roman"/>
          <w:b/>
          <w:color w:val="0000FF"/>
          <w:sz w:val="24"/>
          <w:szCs w:val="24"/>
          <w:lang w:val="pl-PL"/>
          <w:rPrChange w:id="2767" w:author="ThaiNN" w:date="2008-12-09T15:09:00Z">
            <w:rPr>
              <w:rFonts w:ascii="Times New Roman" w:hAnsi="Times New Roman"/>
              <w:b/>
              <w:sz w:val="24"/>
              <w:szCs w:val="24"/>
              <w:lang w:val="pl-PL"/>
            </w:rPr>
          </w:rPrChange>
        </w:rPr>
        <w:t xml:space="preserve"> đa dạng sinh học</w:t>
      </w:r>
    </w:p>
    <w:p w14:paraId="0B0838FF" w14:textId="77777777" w:rsidR="00A57433" w:rsidRPr="00315FC1" w:rsidRDefault="00C51372" w:rsidP="00A57433">
      <w:pPr>
        <w:tabs>
          <w:tab w:val="num" w:pos="0"/>
        </w:tabs>
        <w:spacing w:before="60" w:after="60"/>
        <w:ind w:firstLine="720"/>
        <w:jc w:val="both"/>
        <w:outlineLvl w:val="1"/>
        <w:rPr>
          <w:rFonts w:ascii="Times New Roman" w:hAnsi="Times New Roman"/>
          <w:color w:val="0000FF"/>
          <w:sz w:val="24"/>
          <w:szCs w:val="24"/>
          <w:lang w:val="pl-PL"/>
          <w:rPrChange w:id="2768"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69" w:author="ThaiNN" w:date="2008-12-09T15:09:00Z">
            <w:rPr>
              <w:rFonts w:ascii="Times New Roman" w:hAnsi="Times New Roman"/>
              <w:sz w:val="24"/>
              <w:szCs w:val="24"/>
              <w:lang w:val="pl-PL"/>
            </w:rPr>
          </w:rPrChange>
        </w:rPr>
        <w:t xml:space="preserve">1. </w:t>
      </w:r>
      <w:r w:rsidR="007C7F91" w:rsidRPr="00315FC1">
        <w:rPr>
          <w:rFonts w:ascii="Times New Roman" w:hAnsi="Times New Roman"/>
          <w:color w:val="0000FF"/>
          <w:sz w:val="24"/>
          <w:szCs w:val="24"/>
          <w:lang w:val="pl-PL"/>
          <w:rPrChange w:id="2770" w:author="ThaiNN" w:date="2008-12-09T15:09:00Z">
            <w:rPr>
              <w:rFonts w:ascii="Times New Roman" w:hAnsi="Times New Roman"/>
              <w:sz w:val="24"/>
              <w:szCs w:val="24"/>
              <w:lang w:val="pl-PL"/>
            </w:rPr>
          </w:rPrChange>
        </w:rPr>
        <w:t xml:space="preserve">Tổ chức, cá nhân sử dụng dịch vụ </w:t>
      </w:r>
      <w:r w:rsidR="00A57433" w:rsidRPr="00315FC1">
        <w:rPr>
          <w:rFonts w:ascii="Times New Roman" w:hAnsi="Times New Roman"/>
          <w:color w:val="0000FF"/>
          <w:sz w:val="24"/>
          <w:szCs w:val="24"/>
          <w:lang w:val="pl-PL"/>
          <w:rPrChange w:id="2771" w:author="ThaiNN" w:date="2008-12-09T15:09:00Z">
            <w:rPr>
              <w:rFonts w:ascii="Times New Roman" w:hAnsi="Times New Roman"/>
              <w:sz w:val="24"/>
              <w:szCs w:val="24"/>
              <w:lang w:val="pl-PL"/>
            </w:rPr>
          </w:rPrChange>
        </w:rPr>
        <w:t>môi trường liên quan đến</w:t>
      </w:r>
      <w:r w:rsidR="007C7F91" w:rsidRPr="00315FC1">
        <w:rPr>
          <w:rFonts w:ascii="Times New Roman" w:hAnsi="Times New Roman"/>
          <w:color w:val="0000FF"/>
          <w:sz w:val="24"/>
          <w:szCs w:val="24"/>
          <w:lang w:val="pl-PL"/>
          <w:rPrChange w:id="2772" w:author="ThaiNN" w:date="2008-12-09T15:09:00Z">
            <w:rPr>
              <w:rFonts w:ascii="Times New Roman" w:hAnsi="Times New Roman"/>
              <w:sz w:val="24"/>
              <w:szCs w:val="24"/>
              <w:lang w:val="pl-PL"/>
            </w:rPr>
          </w:rPrChange>
        </w:rPr>
        <w:t xml:space="preserve"> đa dạng sinh học có trách nhiệm trả tiền </w:t>
      </w:r>
      <w:r w:rsidR="00E74E0D" w:rsidRPr="00315FC1">
        <w:rPr>
          <w:rFonts w:ascii="Times New Roman" w:hAnsi="Times New Roman"/>
          <w:color w:val="0000FF"/>
          <w:sz w:val="24"/>
          <w:szCs w:val="24"/>
          <w:lang w:val="pl-PL"/>
          <w:rPrChange w:id="2773" w:author="ThaiNN" w:date="2008-12-09T15:09:00Z">
            <w:rPr>
              <w:rFonts w:ascii="Times New Roman" w:hAnsi="Times New Roman"/>
              <w:sz w:val="24"/>
              <w:szCs w:val="24"/>
              <w:lang w:val="pl-PL"/>
            </w:rPr>
          </w:rPrChange>
        </w:rPr>
        <w:t xml:space="preserve">cho tổ chức, cá nhân cung cấp </w:t>
      </w:r>
      <w:r w:rsidR="00A57433" w:rsidRPr="00315FC1">
        <w:rPr>
          <w:rFonts w:ascii="Times New Roman" w:hAnsi="Times New Roman"/>
          <w:color w:val="0000FF"/>
          <w:sz w:val="24"/>
          <w:szCs w:val="24"/>
          <w:lang w:val="pl-PL"/>
          <w:rPrChange w:id="2774" w:author="ThaiNN" w:date="2008-12-09T15:09:00Z">
            <w:rPr>
              <w:rFonts w:ascii="Times New Roman" w:hAnsi="Times New Roman"/>
              <w:sz w:val="24"/>
              <w:szCs w:val="24"/>
              <w:lang w:val="pl-PL"/>
            </w:rPr>
          </w:rPrChange>
        </w:rPr>
        <w:t>dịch vụ</w:t>
      </w:r>
      <w:r w:rsidR="00E74E0D" w:rsidRPr="00315FC1">
        <w:rPr>
          <w:rFonts w:ascii="Times New Roman" w:hAnsi="Times New Roman"/>
          <w:color w:val="0000FF"/>
          <w:sz w:val="24"/>
          <w:szCs w:val="24"/>
          <w:lang w:val="pl-PL"/>
          <w:rPrChange w:id="2775" w:author="ThaiNN" w:date="2008-12-09T15:09:00Z">
            <w:rPr>
              <w:rFonts w:ascii="Times New Roman" w:hAnsi="Times New Roman"/>
              <w:sz w:val="24"/>
              <w:szCs w:val="24"/>
              <w:lang w:val="pl-PL"/>
            </w:rPr>
          </w:rPrChange>
        </w:rPr>
        <w:t>.</w:t>
      </w:r>
      <w:r w:rsidR="00A57433" w:rsidRPr="00315FC1">
        <w:rPr>
          <w:rFonts w:ascii="Times New Roman" w:hAnsi="Times New Roman"/>
          <w:color w:val="0000FF"/>
          <w:sz w:val="24"/>
          <w:szCs w:val="24"/>
          <w:lang w:val="pl-PL"/>
          <w:rPrChange w:id="2776" w:author="ThaiNN" w:date="2008-12-09T15:09:00Z">
            <w:rPr>
              <w:rFonts w:ascii="Times New Roman" w:hAnsi="Times New Roman"/>
              <w:sz w:val="24"/>
              <w:szCs w:val="24"/>
              <w:lang w:val="pl-PL"/>
            </w:rPr>
          </w:rPrChange>
        </w:rPr>
        <w:t xml:space="preserve"> </w:t>
      </w:r>
    </w:p>
    <w:p w14:paraId="557F434F" w14:textId="77777777" w:rsidR="007C7F91" w:rsidRPr="00315FC1" w:rsidRDefault="00C51372" w:rsidP="00AC391C">
      <w:pPr>
        <w:spacing w:before="60" w:after="60"/>
        <w:ind w:firstLine="720"/>
        <w:jc w:val="both"/>
        <w:rPr>
          <w:rFonts w:ascii="Times New Roman" w:hAnsi="Times New Roman"/>
          <w:color w:val="0000FF"/>
          <w:sz w:val="24"/>
          <w:szCs w:val="24"/>
          <w:lang w:val="pl-PL"/>
          <w:rPrChange w:id="2777"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78" w:author="ThaiNN" w:date="2008-12-09T15:09:00Z">
            <w:rPr>
              <w:rFonts w:ascii="Times New Roman" w:hAnsi="Times New Roman"/>
              <w:sz w:val="24"/>
              <w:szCs w:val="24"/>
              <w:lang w:val="pl-PL"/>
            </w:rPr>
          </w:rPrChange>
        </w:rPr>
        <w:t xml:space="preserve">2. </w:t>
      </w:r>
      <w:r w:rsidR="007C7F91" w:rsidRPr="00315FC1">
        <w:rPr>
          <w:rFonts w:ascii="Times New Roman" w:hAnsi="Times New Roman"/>
          <w:color w:val="0000FF"/>
          <w:sz w:val="24"/>
          <w:szCs w:val="24"/>
          <w:lang w:val="pl-PL"/>
          <w:rPrChange w:id="2779" w:author="ThaiNN" w:date="2008-12-09T15:09:00Z">
            <w:rPr>
              <w:rFonts w:ascii="Times New Roman" w:hAnsi="Times New Roman"/>
              <w:sz w:val="24"/>
              <w:szCs w:val="24"/>
              <w:lang w:val="pl-PL"/>
            </w:rPr>
          </w:rPrChange>
        </w:rPr>
        <w:t xml:space="preserve">Chính phủ quy định </w:t>
      </w:r>
      <w:r w:rsidR="008537C9" w:rsidRPr="00315FC1">
        <w:rPr>
          <w:rFonts w:ascii="Times New Roman" w:hAnsi="Times New Roman"/>
          <w:color w:val="0000FF"/>
          <w:sz w:val="24"/>
          <w:szCs w:val="24"/>
          <w:lang w:val="pl-PL"/>
          <w:rPrChange w:id="2780" w:author="ThaiNN" w:date="2008-12-09T15:09:00Z">
            <w:rPr>
              <w:rFonts w:ascii="Times New Roman" w:hAnsi="Times New Roman"/>
              <w:sz w:val="24"/>
              <w:szCs w:val="24"/>
              <w:lang w:val="pl-PL"/>
            </w:rPr>
          </w:rPrChange>
        </w:rPr>
        <w:t xml:space="preserve">cụ thể </w:t>
      </w:r>
      <w:r w:rsidR="007C7F91" w:rsidRPr="00315FC1">
        <w:rPr>
          <w:rFonts w:ascii="Times New Roman" w:hAnsi="Times New Roman"/>
          <w:color w:val="0000FF"/>
          <w:sz w:val="24"/>
          <w:szCs w:val="24"/>
          <w:lang w:val="pl-PL"/>
          <w:rPrChange w:id="2781" w:author="ThaiNN" w:date="2008-12-09T15:09:00Z">
            <w:rPr>
              <w:rFonts w:ascii="Times New Roman" w:hAnsi="Times New Roman"/>
              <w:sz w:val="24"/>
              <w:szCs w:val="24"/>
              <w:lang w:val="pl-PL"/>
            </w:rPr>
          </w:rPrChange>
        </w:rPr>
        <w:t>v</w:t>
      </w:r>
      <w:r w:rsidR="008537C9" w:rsidRPr="00315FC1">
        <w:rPr>
          <w:rFonts w:ascii="Times New Roman" w:hAnsi="Times New Roman"/>
          <w:color w:val="0000FF"/>
          <w:sz w:val="24"/>
          <w:szCs w:val="24"/>
          <w:lang w:val="pl-PL"/>
          <w:rPrChange w:id="2782" w:author="ThaiNN" w:date="2008-12-09T15:09:00Z">
            <w:rPr>
              <w:rFonts w:ascii="Times New Roman" w:hAnsi="Times New Roman"/>
              <w:sz w:val="24"/>
              <w:szCs w:val="24"/>
              <w:lang w:val="pl-PL"/>
            </w:rPr>
          </w:rPrChange>
        </w:rPr>
        <w:t xml:space="preserve">ề </w:t>
      </w:r>
      <w:r w:rsidR="00A57433" w:rsidRPr="00315FC1">
        <w:rPr>
          <w:rFonts w:ascii="Times New Roman" w:hAnsi="Times New Roman"/>
          <w:color w:val="0000FF"/>
          <w:sz w:val="24"/>
          <w:szCs w:val="24"/>
          <w:lang w:val="pl-PL"/>
          <w:rPrChange w:id="2783" w:author="ThaiNN" w:date="2008-12-09T15:09:00Z">
            <w:rPr>
              <w:rFonts w:ascii="Times New Roman" w:hAnsi="Times New Roman"/>
              <w:sz w:val="24"/>
              <w:szCs w:val="24"/>
              <w:lang w:val="pl-PL"/>
            </w:rPr>
          </w:rPrChange>
        </w:rPr>
        <w:t>dịch vụ môi trường liên quan đến đa dạng sinh học</w:t>
      </w:r>
      <w:r w:rsidR="007C7F91" w:rsidRPr="00315FC1">
        <w:rPr>
          <w:rFonts w:ascii="Times New Roman" w:hAnsi="Times New Roman"/>
          <w:color w:val="0000FF"/>
          <w:sz w:val="24"/>
          <w:szCs w:val="24"/>
          <w:lang w:val="pl-PL"/>
          <w:rPrChange w:id="2784" w:author="ThaiNN" w:date="2008-12-09T15:09:00Z">
            <w:rPr>
              <w:rFonts w:ascii="Times New Roman" w:hAnsi="Times New Roman"/>
              <w:sz w:val="24"/>
              <w:szCs w:val="24"/>
              <w:lang w:val="pl-PL"/>
            </w:rPr>
          </w:rPrChange>
        </w:rPr>
        <w:t>.</w:t>
      </w:r>
      <w:r w:rsidR="00A57433" w:rsidRPr="00315FC1">
        <w:rPr>
          <w:rFonts w:ascii="Times New Roman" w:hAnsi="Times New Roman"/>
          <w:color w:val="0000FF"/>
          <w:sz w:val="24"/>
          <w:szCs w:val="24"/>
          <w:lang w:val="pl-PL"/>
          <w:rPrChange w:id="2785" w:author="ThaiNN" w:date="2008-12-09T15:09:00Z">
            <w:rPr>
              <w:rFonts w:ascii="Times New Roman" w:hAnsi="Times New Roman"/>
              <w:sz w:val="24"/>
              <w:szCs w:val="24"/>
              <w:lang w:val="pl-PL"/>
            </w:rPr>
          </w:rPrChange>
        </w:rPr>
        <w:t xml:space="preserve"> </w:t>
      </w:r>
    </w:p>
    <w:p w14:paraId="0E462224" w14:textId="77777777" w:rsidR="007C7F91" w:rsidRPr="00315FC1" w:rsidRDefault="007C7F91" w:rsidP="00352525">
      <w:pPr>
        <w:spacing w:before="240" w:after="120"/>
        <w:ind w:firstLine="720"/>
        <w:jc w:val="both"/>
        <w:rPr>
          <w:rFonts w:ascii="Times New Roman" w:hAnsi="Times New Roman"/>
          <w:color w:val="0000FF"/>
          <w:sz w:val="24"/>
          <w:szCs w:val="24"/>
          <w:lang w:val="pl-PL"/>
          <w:rPrChange w:id="2786" w:author="ThaiNN" w:date="2008-12-09T15:09:00Z">
            <w:rPr>
              <w:rFonts w:ascii="Times New Roman" w:hAnsi="Times New Roman"/>
              <w:sz w:val="24"/>
              <w:szCs w:val="24"/>
              <w:lang w:val="pl-PL"/>
            </w:rPr>
          </w:rPrChange>
        </w:rPr>
      </w:pPr>
      <w:r w:rsidRPr="00315FC1">
        <w:rPr>
          <w:rFonts w:ascii="Times New Roman" w:hAnsi="Times New Roman"/>
          <w:b/>
          <w:bCs/>
          <w:color w:val="0000FF"/>
          <w:sz w:val="24"/>
          <w:szCs w:val="24"/>
          <w:lang w:val="pl-PL"/>
          <w:rPrChange w:id="2787" w:author="ThaiNN" w:date="2008-12-09T15:09:00Z">
            <w:rPr>
              <w:rFonts w:ascii="Times New Roman" w:hAnsi="Times New Roman"/>
              <w:b/>
              <w:bCs/>
              <w:sz w:val="24"/>
              <w:szCs w:val="24"/>
              <w:lang w:val="pl-PL"/>
            </w:rPr>
          </w:rPrChange>
        </w:rPr>
        <w:t>Điều 7</w:t>
      </w:r>
      <w:r w:rsidR="009B54A6" w:rsidRPr="00315FC1">
        <w:rPr>
          <w:rFonts w:ascii="Times New Roman" w:hAnsi="Times New Roman"/>
          <w:b/>
          <w:bCs/>
          <w:color w:val="0000FF"/>
          <w:sz w:val="24"/>
          <w:szCs w:val="24"/>
          <w:lang w:val="pl-PL"/>
          <w:rPrChange w:id="2788" w:author="ThaiNN" w:date="2008-12-09T15:09:00Z">
            <w:rPr>
              <w:rFonts w:ascii="Times New Roman" w:hAnsi="Times New Roman"/>
              <w:b/>
              <w:bCs/>
              <w:sz w:val="24"/>
              <w:szCs w:val="24"/>
              <w:lang w:val="pl-PL"/>
            </w:rPr>
          </w:rPrChange>
        </w:rPr>
        <w:t>5</w:t>
      </w:r>
      <w:r w:rsidRPr="00315FC1">
        <w:rPr>
          <w:rFonts w:ascii="Times New Roman" w:hAnsi="Times New Roman"/>
          <w:b/>
          <w:bCs/>
          <w:color w:val="0000FF"/>
          <w:sz w:val="24"/>
          <w:szCs w:val="24"/>
          <w:lang w:val="pl-PL"/>
          <w:rPrChange w:id="2789" w:author="ThaiNN" w:date="2008-12-09T15:09:00Z">
            <w:rPr>
              <w:rFonts w:ascii="Times New Roman" w:hAnsi="Times New Roman"/>
              <w:b/>
              <w:bCs/>
              <w:sz w:val="24"/>
              <w:szCs w:val="24"/>
              <w:lang w:val="pl-PL"/>
            </w:rPr>
          </w:rPrChange>
        </w:rPr>
        <w:t xml:space="preserve">. </w:t>
      </w:r>
      <w:r w:rsidRPr="00315FC1">
        <w:rPr>
          <w:rFonts w:ascii="Times New Roman" w:hAnsi="Times New Roman"/>
          <w:b/>
          <w:color w:val="0000FF"/>
          <w:sz w:val="24"/>
          <w:szCs w:val="24"/>
          <w:lang w:val="pl-PL"/>
          <w:rPrChange w:id="2790" w:author="ThaiNN" w:date="2008-12-09T15:09:00Z">
            <w:rPr>
              <w:rFonts w:ascii="Times New Roman" w:hAnsi="Times New Roman"/>
              <w:b/>
              <w:sz w:val="24"/>
              <w:szCs w:val="24"/>
              <w:lang w:val="pl-PL"/>
            </w:rPr>
          </w:rPrChange>
        </w:rPr>
        <w:t>Bồi thường thiệt hại về đa dạng sinh học</w:t>
      </w:r>
    </w:p>
    <w:p w14:paraId="33987CE5" w14:textId="77777777" w:rsidR="007C7F91" w:rsidRPr="00315FC1" w:rsidRDefault="007C7F91" w:rsidP="00AC391C">
      <w:pPr>
        <w:tabs>
          <w:tab w:val="num" w:pos="0"/>
        </w:tabs>
        <w:spacing w:before="60" w:after="60"/>
        <w:ind w:firstLine="720"/>
        <w:jc w:val="both"/>
        <w:outlineLvl w:val="1"/>
        <w:rPr>
          <w:rFonts w:ascii="Times New Roman" w:hAnsi="Times New Roman"/>
          <w:color w:val="0000FF"/>
          <w:sz w:val="24"/>
          <w:szCs w:val="24"/>
          <w:lang w:val="pl-PL"/>
          <w:rPrChange w:id="279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792" w:author="ThaiNN" w:date="2008-12-09T15:09:00Z">
            <w:rPr>
              <w:rFonts w:ascii="Times New Roman" w:hAnsi="Times New Roman"/>
              <w:sz w:val="24"/>
              <w:szCs w:val="24"/>
              <w:lang w:val="pl-PL"/>
            </w:rPr>
          </w:rPrChange>
        </w:rPr>
        <w:t>1. Tổ chức, cá nhân xâm hại khu bảo tồn, cơ sở bảo tồn đa dạng sinh học</w:t>
      </w:r>
      <w:r w:rsidR="00796EA2" w:rsidRPr="00315FC1">
        <w:rPr>
          <w:rFonts w:ascii="Times New Roman" w:hAnsi="Times New Roman"/>
          <w:color w:val="0000FF"/>
          <w:sz w:val="24"/>
          <w:szCs w:val="24"/>
          <w:lang w:val="pl-PL"/>
          <w:rPrChange w:id="2793" w:author="ThaiNN" w:date="2008-12-09T15:09:00Z">
            <w:rPr>
              <w:rFonts w:ascii="Times New Roman" w:hAnsi="Times New Roman"/>
              <w:sz w:val="24"/>
              <w:szCs w:val="24"/>
              <w:lang w:val="pl-PL"/>
            </w:rPr>
          </w:rPrChange>
        </w:rPr>
        <w:t>,</w:t>
      </w:r>
      <w:r w:rsidRPr="00315FC1">
        <w:rPr>
          <w:rFonts w:ascii="Times New Roman" w:hAnsi="Times New Roman"/>
          <w:color w:val="0000FF"/>
          <w:sz w:val="24"/>
          <w:szCs w:val="24"/>
          <w:lang w:val="pl-PL"/>
          <w:rPrChange w:id="2794" w:author="ThaiNN" w:date="2008-12-09T15:09:00Z">
            <w:rPr>
              <w:rFonts w:ascii="Times New Roman" w:hAnsi="Times New Roman"/>
              <w:sz w:val="24"/>
              <w:szCs w:val="24"/>
              <w:lang w:val="pl-PL"/>
            </w:rPr>
          </w:rPrChange>
        </w:rPr>
        <w:t xml:space="preserve"> </w:t>
      </w:r>
      <w:r w:rsidR="00040F0F" w:rsidRPr="00315FC1">
        <w:rPr>
          <w:rFonts w:ascii="Times New Roman" w:hAnsi="Times New Roman"/>
          <w:color w:val="0000FF"/>
          <w:sz w:val="24"/>
          <w:szCs w:val="24"/>
          <w:lang w:val="pl-PL"/>
          <w:rPrChange w:id="2795" w:author="ThaiNN" w:date="2008-12-09T15:09:00Z">
            <w:rPr>
              <w:rFonts w:ascii="Times New Roman" w:hAnsi="Times New Roman"/>
              <w:sz w:val="24"/>
              <w:szCs w:val="24"/>
              <w:lang w:val="pl-PL"/>
            </w:rPr>
          </w:rPrChange>
        </w:rPr>
        <w:t xml:space="preserve">giống </w:t>
      </w:r>
      <w:r w:rsidR="00796EA2" w:rsidRPr="00315FC1">
        <w:rPr>
          <w:rFonts w:ascii="Times New Roman" w:hAnsi="Times New Roman"/>
          <w:color w:val="0000FF"/>
          <w:sz w:val="24"/>
          <w:szCs w:val="24"/>
          <w:lang w:val="pl-PL"/>
          <w:rPrChange w:id="2796" w:author="ThaiNN" w:date="2008-12-09T15:09:00Z">
            <w:rPr>
              <w:rFonts w:ascii="Times New Roman" w:hAnsi="Times New Roman"/>
              <w:sz w:val="24"/>
              <w:szCs w:val="24"/>
              <w:lang w:val="pl-PL"/>
            </w:rPr>
          </w:rPrChange>
        </w:rPr>
        <w:t>cây trồng, vật nuôi, vi sinh vật và nấm đặc hữu</w:t>
      </w:r>
      <w:r w:rsidR="00040F0F" w:rsidRPr="00315FC1">
        <w:rPr>
          <w:rFonts w:ascii="Times New Roman" w:hAnsi="Times New Roman"/>
          <w:color w:val="0000FF"/>
          <w:sz w:val="24"/>
          <w:szCs w:val="24"/>
          <w:lang w:val="pl-PL"/>
          <w:rPrChange w:id="2797" w:author="ThaiNN" w:date="2008-12-09T15:09:00Z">
            <w:rPr>
              <w:rFonts w:ascii="Times New Roman" w:hAnsi="Times New Roman"/>
              <w:sz w:val="24"/>
              <w:szCs w:val="24"/>
              <w:lang w:val="pl-PL"/>
            </w:rPr>
          </w:rPrChange>
        </w:rPr>
        <w:t>, có giá trị,</w:t>
      </w:r>
      <w:r w:rsidRPr="00315FC1">
        <w:rPr>
          <w:rFonts w:ascii="Times New Roman" w:hAnsi="Times New Roman"/>
          <w:color w:val="0000FF"/>
          <w:sz w:val="24"/>
          <w:szCs w:val="24"/>
          <w:lang w:val="pl-PL"/>
          <w:rPrChange w:id="2798" w:author="ThaiNN" w:date="2008-12-09T15:09:00Z">
            <w:rPr>
              <w:rFonts w:ascii="Times New Roman" w:hAnsi="Times New Roman"/>
              <w:sz w:val="24"/>
              <w:szCs w:val="24"/>
              <w:lang w:val="pl-PL"/>
            </w:rPr>
          </w:rPrChange>
        </w:rPr>
        <w:t xml:space="preserve"> loài thuộc Danh mục loài nguy cấp, quý, hiếm được ưu tiên bảo vệ, hành lang đa dạng sinh học thì phải bồi thường </w:t>
      </w:r>
      <w:r w:rsidR="00040F0F" w:rsidRPr="00315FC1">
        <w:rPr>
          <w:rFonts w:ascii="Times New Roman" w:hAnsi="Times New Roman"/>
          <w:color w:val="0000FF"/>
          <w:sz w:val="24"/>
          <w:szCs w:val="24"/>
          <w:lang w:val="pl-PL"/>
          <w:rPrChange w:id="2799" w:author="ThaiNN" w:date="2008-12-09T15:09:00Z">
            <w:rPr>
              <w:rFonts w:ascii="Times New Roman" w:hAnsi="Times New Roman"/>
              <w:sz w:val="24"/>
              <w:szCs w:val="24"/>
              <w:lang w:val="pl-PL"/>
            </w:rPr>
          </w:rPrChange>
        </w:rPr>
        <w:t xml:space="preserve">thiệt hại </w:t>
      </w:r>
      <w:r w:rsidRPr="00315FC1">
        <w:rPr>
          <w:rFonts w:ascii="Times New Roman" w:hAnsi="Times New Roman"/>
          <w:color w:val="0000FF"/>
          <w:sz w:val="24"/>
          <w:szCs w:val="24"/>
          <w:lang w:val="pl-PL"/>
          <w:rPrChange w:id="2800" w:author="ThaiNN" w:date="2008-12-09T15:09:00Z">
            <w:rPr>
              <w:rFonts w:ascii="Times New Roman" w:hAnsi="Times New Roman"/>
              <w:sz w:val="24"/>
              <w:szCs w:val="24"/>
              <w:lang w:val="pl-PL"/>
            </w:rPr>
          </w:rPrChange>
        </w:rPr>
        <w:t xml:space="preserve">theo quy định của pháp luật. </w:t>
      </w:r>
    </w:p>
    <w:p w14:paraId="7BFC3168" w14:textId="77777777" w:rsidR="007C7F91" w:rsidRPr="00315FC1" w:rsidRDefault="00796EA2" w:rsidP="00AC391C">
      <w:pPr>
        <w:tabs>
          <w:tab w:val="num" w:pos="0"/>
        </w:tabs>
        <w:spacing w:before="60" w:after="60"/>
        <w:ind w:firstLine="720"/>
        <w:jc w:val="both"/>
        <w:outlineLvl w:val="1"/>
        <w:rPr>
          <w:rFonts w:ascii="Times New Roman" w:hAnsi="Times New Roman"/>
          <w:color w:val="0000FF"/>
          <w:sz w:val="24"/>
          <w:szCs w:val="24"/>
          <w:lang w:val="pl-PL"/>
          <w:rPrChange w:id="280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802" w:author="ThaiNN" w:date="2008-12-09T15:09:00Z">
            <w:rPr>
              <w:rFonts w:ascii="Times New Roman" w:hAnsi="Times New Roman"/>
              <w:sz w:val="24"/>
              <w:szCs w:val="24"/>
              <w:lang w:val="pl-PL"/>
            </w:rPr>
          </w:rPrChange>
        </w:rPr>
        <w:t>2</w:t>
      </w:r>
      <w:r w:rsidR="007C7F91" w:rsidRPr="00315FC1">
        <w:rPr>
          <w:rFonts w:ascii="Times New Roman" w:hAnsi="Times New Roman"/>
          <w:color w:val="0000FF"/>
          <w:sz w:val="24"/>
          <w:szCs w:val="24"/>
          <w:lang w:val="pl-PL"/>
          <w:rPrChange w:id="2803" w:author="ThaiNN" w:date="2008-12-09T15:09:00Z">
            <w:rPr>
              <w:rFonts w:ascii="Times New Roman" w:hAnsi="Times New Roman"/>
              <w:sz w:val="24"/>
              <w:szCs w:val="24"/>
              <w:lang w:val="pl-PL"/>
            </w:rPr>
          </w:rPrChange>
        </w:rPr>
        <w:t xml:space="preserve">. Việc bồi thường thiệt hại do ô nhiễm, suy thoái môi trường gây ra </w:t>
      </w:r>
      <w:r w:rsidR="00CF5231" w:rsidRPr="00315FC1">
        <w:rPr>
          <w:rFonts w:ascii="Times New Roman" w:hAnsi="Times New Roman"/>
          <w:color w:val="0000FF"/>
          <w:sz w:val="24"/>
          <w:szCs w:val="24"/>
          <w:lang w:val="pl-PL"/>
          <w:rPrChange w:id="2804" w:author="ThaiNN" w:date="2008-12-09T15:09:00Z">
            <w:rPr>
              <w:rFonts w:ascii="Times New Roman" w:hAnsi="Times New Roman"/>
              <w:sz w:val="24"/>
              <w:szCs w:val="24"/>
              <w:lang w:val="pl-PL"/>
            </w:rPr>
          </w:rPrChange>
        </w:rPr>
        <w:t xml:space="preserve">đối với đa dạng sinh học </w:t>
      </w:r>
      <w:r w:rsidR="007C7F91" w:rsidRPr="00315FC1">
        <w:rPr>
          <w:rFonts w:ascii="Times New Roman" w:hAnsi="Times New Roman"/>
          <w:color w:val="0000FF"/>
          <w:sz w:val="24"/>
          <w:szCs w:val="24"/>
          <w:lang w:val="pl-PL"/>
          <w:rPrChange w:id="2805" w:author="ThaiNN" w:date="2008-12-09T15:09:00Z">
            <w:rPr>
              <w:rFonts w:ascii="Times New Roman" w:hAnsi="Times New Roman"/>
              <w:sz w:val="24"/>
              <w:szCs w:val="24"/>
              <w:lang w:val="pl-PL"/>
            </w:rPr>
          </w:rPrChange>
        </w:rPr>
        <w:t>được thực hiện theo quy định của pháp luật.</w:t>
      </w:r>
    </w:p>
    <w:p w14:paraId="15006948" w14:textId="77777777" w:rsidR="007C7F91" w:rsidRPr="00315FC1" w:rsidRDefault="00352525" w:rsidP="00A854D3">
      <w:pPr>
        <w:tabs>
          <w:tab w:val="num" w:pos="0"/>
        </w:tabs>
        <w:spacing w:before="60" w:after="240"/>
        <w:jc w:val="both"/>
        <w:outlineLvl w:val="1"/>
        <w:rPr>
          <w:rFonts w:ascii="Times New Roman" w:hAnsi="Times New Roman"/>
          <w:color w:val="0000FF"/>
          <w:sz w:val="24"/>
          <w:szCs w:val="24"/>
          <w:lang w:val="pl-PL"/>
          <w:rPrChange w:id="2806"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807" w:author="ThaiNN" w:date="2008-12-09T15:09:00Z">
            <w:rPr>
              <w:rFonts w:ascii="Times New Roman" w:hAnsi="Times New Roman"/>
              <w:sz w:val="24"/>
              <w:szCs w:val="24"/>
              <w:lang w:val="pl-PL"/>
            </w:rPr>
          </w:rPrChange>
        </w:rPr>
        <w:tab/>
      </w:r>
      <w:r w:rsidR="00796EA2" w:rsidRPr="00315FC1">
        <w:rPr>
          <w:rFonts w:ascii="Times New Roman" w:hAnsi="Times New Roman"/>
          <w:color w:val="0000FF"/>
          <w:sz w:val="24"/>
          <w:szCs w:val="24"/>
          <w:lang w:val="pl-PL"/>
          <w:rPrChange w:id="2808" w:author="ThaiNN" w:date="2008-12-09T15:09:00Z">
            <w:rPr>
              <w:rFonts w:ascii="Times New Roman" w:hAnsi="Times New Roman"/>
              <w:sz w:val="24"/>
              <w:szCs w:val="24"/>
              <w:lang w:val="pl-PL"/>
            </w:rPr>
          </w:rPrChange>
        </w:rPr>
        <w:t>3</w:t>
      </w:r>
      <w:r w:rsidR="007C7F91" w:rsidRPr="00315FC1">
        <w:rPr>
          <w:rFonts w:ascii="Times New Roman" w:hAnsi="Times New Roman"/>
          <w:color w:val="0000FF"/>
          <w:sz w:val="24"/>
          <w:szCs w:val="24"/>
          <w:lang w:val="pl-PL"/>
          <w:rPrChange w:id="2809" w:author="ThaiNN" w:date="2008-12-09T15:09:00Z">
            <w:rPr>
              <w:rFonts w:ascii="Times New Roman" w:hAnsi="Times New Roman"/>
              <w:sz w:val="24"/>
              <w:szCs w:val="24"/>
              <w:lang w:val="pl-PL"/>
            </w:rPr>
          </w:rPrChange>
        </w:rPr>
        <w:t xml:space="preserve">. Tiền bồi thường thiệt hại về đa dạng sinh học cho Nhà nước được đầu tư cho hoạt động bảo tồn và phát triển bền vững đa dạng sinh học theo quy định của Luật này và </w:t>
      </w:r>
      <w:r w:rsidR="003F798C" w:rsidRPr="00315FC1">
        <w:rPr>
          <w:rFonts w:ascii="Times New Roman" w:hAnsi="Times New Roman"/>
          <w:color w:val="0000FF"/>
          <w:sz w:val="24"/>
          <w:szCs w:val="24"/>
          <w:lang w:val="pl-PL"/>
          <w:rPrChange w:id="2810" w:author="ThaiNN" w:date="2008-12-09T15:09:00Z">
            <w:rPr>
              <w:rFonts w:ascii="Times New Roman" w:hAnsi="Times New Roman"/>
              <w:sz w:val="24"/>
              <w:szCs w:val="24"/>
              <w:lang w:val="pl-PL"/>
            </w:rPr>
          </w:rPrChange>
        </w:rPr>
        <w:t xml:space="preserve">các </w:t>
      </w:r>
      <w:r w:rsidR="007C7F91" w:rsidRPr="00315FC1">
        <w:rPr>
          <w:rFonts w:ascii="Times New Roman" w:hAnsi="Times New Roman"/>
          <w:color w:val="0000FF"/>
          <w:sz w:val="24"/>
          <w:szCs w:val="24"/>
          <w:lang w:val="pl-PL"/>
          <w:rPrChange w:id="2811" w:author="ThaiNN" w:date="2008-12-09T15:09:00Z">
            <w:rPr>
              <w:rFonts w:ascii="Times New Roman" w:hAnsi="Times New Roman"/>
              <w:sz w:val="24"/>
              <w:szCs w:val="24"/>
              <w:lang w:val="pl-PL"/>
            </w:rPr>
          </w:rPrChange>
        </w:rPr>
        <w:t>quy định khác của pháp luật có liên quan.</w:t>
      </w:r>
    </w:p>
    <w:p w14:paraId="4BD3A46E" w14:textId="77777777" w:rsidR="00315FC1" w:rsidRPr="00315FC1" w:rsidRDefault="00315FC1" w:rsidP="00315FC1">
      <w:pPr>
        <w:tabs>
          <w:tab w:val="num" w:pos="0"/>
        </w:tabs>
        <w:jc w:val="center"/>
        <w:outlineLvl w:val="1"/>
        <w:rPr>
          <w:rFonts w:ascii="Times New Roman" w:hAnsi="Times New Roman"/>
          <w:color w:val="0000FF"/>
          <w:sz w:val="24"/>
          <w:szCs w:val="24"/>
          <w:lang w:val="pl-PL"/>
          <w:rPrChange w:id="2812" w:author="ThaiNN" w:date="2008-12-09T15:09:00Z">
            <w:rPr>
              <w:rFonts w:ascii="Times New Roman" w:hAnsi="Times New Roman"/>
              <w:sz w:val="24"/>
              <w:szCs w:val="24"/>
              <w:lang w:val="pl-PL"/>
            </w:rPr>
          </w:rPrChange>
        </w:rPr>
      </w:pPr>
    </w:p>
    <w:p w14:paraId="1157EF6C" w14:textId="77777777" w:rsidR="007C7F91" w:rsidRPr="00315FC1" w:rsidRDefault="007C7F91" w:rsidP="00315FC1">
      <w:pPr>
        <w:tabs>
          <w:tab w:val="num" w:pos="0"/>
        </w:tabs>
        <w:jc w:val="center"/>
        <w:outlineLvl w:val="1"/>
        <w:rPr>
          <w:rFonts w:ascii="Times New Roman" w:hAnsi="Times New Roman"/>
          <w:color w:val="0000FF"/>
          <w:sz w:val="24"/>
          <w:szCs w:val="24"/>
          <w:lang w:val="pl-PL"/>
          <w:rPrChange w:id="2813"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814" w:author="ThaiNN" w:date="2008-12-09T15:09:00Z">
            <w:rPr>
              <w:rFonts w:ascii="Times New Roman" w:hAnsi="Times New Roman"/>
              <w:sz w:val="24"/>
              <w:szCs w:val="24"/>
              <w:lang w:val="pl-PL"/>
            </w:rPr>
          </w:rPrChange>
        </w:rPr>
        <w:t>CHƯƠNG VIII</w:t>
      </w:r>
    </w:p>
    <w:p w14:paraId="7588C571" w14:textId="77777777" w:rsidR="007C7F91" w:rsidRPr="00315FC1" w:rsidRDefault="007C7F91" w:rsidP="00315FC1">
      <w:pPr>
        <w:jc w:val="center"/>
        <w:rPr>
          <w:rFonts w:ascii="Times New Roman" w:hAnsi="Times New Roman"/>
          <w:b/>
          <w:bCs/>
          <w:color w:val="0000FF"/>
          <w:sz w:val="24"/>
          <w:szCs w:val="24"/>
          <w:lang w:val="pl-PL"/>
          <w:rPrChange w:id="2815"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2816" w:author="ThaiNN" w:date="2008-12-09T15:09:00Z">
            <w:rPr>
              <w:rFonts w:ascii="Times New Roman" w:hAnsi="Times New Roman"/>
              <w:b/>
              <w:bCs/>
              <w:sz w:val="24"/>
              <w:szCs w:val="24"/>
              <w:lang w:val="pl-PL"/>
            </w:rPr>
          </w:rPrChange>
        </w:rPr>
        <w:t>ĐIỀU KHOẢN THI HÀNH</w:t>
      </w:r>
    </w:p>
    <w:p w14:paraId="1B0B7DA2" w14:textId="77777777" w:rsidR="007C7F91" w:rsidRPr="00315FC1" w:rsidRDefault="007C7F91" w:rsidP="00024DD4">
      <w:pPr>
        <w:spacing w:before="240" w:after="120"/>
        <w:ind w:firstLine="720"/>
        <w:jc w:val="both"/>
        <w:rPr>
          <w:rFonts w:ascii="Times New Roman" w:hAnsi="Times New Roman"/>
          <w:b/>
          <w:color w:val="0000FF"/>
          <w:sz w:val="24"/>
          <w:szCs w:val="24"/>
          <w:lang w:val="pl-PL"/>
          <w:rPrChange w:id="2817" w:author="ThaiNN" w:date="2008-12-09T15:09:00Z">
            <w:rPr>
              <w:rFonts w:ascii="Times New Roman" w:hAnsi="Times New Roman"/>
              <w:b/>
              <w:sz w:val="24"/>
              <w:szCs w:val="24"/>
              <w:lang w:val="pl-PL"/>
            </w:rPr>
          </w:rPrChange>
        </w:rPr>
      </w:pPr>
      <w:r w:rsidRPr="00315FC1">
        <w:rPr>
          <w:rFonts w:ascii="Times New Roman" w:hAnsi="Times New Roman"/>
          <w:b/>
          <w:color w:val="0000FF"/>
          <w:sz w:val="24"/>
          <w:szCs w:val="24"/>
          <w:lang w:val="pl-PL"/>
          <w:rPrChange w:id="2818" w:author="ThaiNN" w:date="2008-12-09T15:09:00Z">
            <w:rPr>
              <w:rFonts w:ascii="Times New Roman" w:hAnsi="Times New Roman"/>
              <w:b/>
              <w:sz w:val="24"/>
              <w:szCs w:val="24"/>
              <w:lang w:val="pl-PL"/>
            </w:rPr>
          </w:rPrChange>
        </w:rPr>
        <w:t>Điều 7</w:t>
      </w:r>
      <w:r w:rsidR="009B54A6" w:rsidRPr="00315FC1">
        <w:rPr>
          <w:rFonts w:ascii="Times New Roman" w:hAnsi="Times New Roman"/>
          <w:b/>
          <w:color w:val="0000FF"/>
          <w:sz w:val="24"/>
          <w:szCs w:val="24"/>
          <w:lang w:val="pl-PL"/>
          <w:rPrChange w:id="2819" w:author="ThaiNN" w:date="2008-12-09T15:09:00Z">
            <w:rPr>
              <w:rFonts w:ascii="Times New Roman" w:hAnsi="Times New Roman"/>
              <w:b/>
              <w:sz w:val="24"/>
              <w:szCs w:val="24"/>
              <w:lang w:val="pl-PL"/>
            </w:rPr>
          </w:rPrChange>
        </w:rPr>
        <w:t>6</w:t>
      </w:r>
      <w:r w:rsidRPr="00315FC1">
        <w:rPr>
          <w:rFonts w:ascii="Times New Roman" w:hAnsi="Times New Roman"/>
          <w:b/>
          <w:color w:val="0000FF"/>
          <w:sz w:val="24"/>
          <w:szCs w:val="24"/>
          <w:lang w:val="pl-PL"/>
          <w:rPrChange w:id="2820" w:author="ThaiNN" w:date="2008-12-09T15:09:00Z">
            <w:rPr>
              <w:rFonts w:ascii="Times New Roman" w:hAnsi="Times New Roman"/>
              <w:b/>
              <w:sz w:val="24"/>
              <w:szCs w:val="24"/>
              <w:lang w:val="pl-PL"/>
            </w:rPr>
          </w:rPrChange>
        </w:rPr>
        <w:t>. Quy định chuyển tiếp</w:t>
      </w:r>
    </w:p>
    <w:p w14:paraId="22DF73D0" w14:textId="77777777" w:rsidR="000B6819" w:rsidRPr="00315FC1" w:rsidRDefault="007C7F91" w:rsidP="000B6819">
      <w:pPr>
        <w:spacing w:before="60" w:after="60"/>
        <w:ind w:firstLine="720"/>
        <w:jc w:val="both"/>
        <w:rPr>
          <w:rFonts w:ascii="Times New Roman" w:hAnsi="Times New Roman"/>
          <w:color w:val="0000FF"/>
          <w:sz w:val="24"/>
          <w:szCs w:val="24"/>
          <w:lang w:val="pl-PL"/>
          <w:rPrChange w:id="2821"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822" w:author="ThaiNN" w:date="2008-12-09T15:09:00Z">
            <w:rPr>
              <w:rFonts w:ascii="Times New Roman" w:hAnsi="Times New Roman"/>
              <w:sz w:val="24"/>
              <w:szCs w:val="24"/>
              <w:lang w:val="pl-PL"/>
            </w:rPr>
          </w:rPrChange>
        </w:rPr>
        <w:t xml:space="preserve">1. </w:t>
      </w:r>
      <w:r w:rsidR="000B6819" w:rsidRPr="00315FC1">
        <w:rPr>
          <w:rFonts w:ascii="Times New Roman" w:hAnsi="Times New Roman"/>
          <w:color w:val="0000FF"/>
          <w:sz w:val="24"/>
          <w:szCs w:val="24"/>
          <w:lang w:val="pl-PL"/>
          <w:rPrChange w:id="2823" w:author="ThaiNN" w:date="2008-12-09T15:09:00Z">
            <w:rPr>
              <w:rFonts w:ascii="Times New Roman" w:hAnsi="Times New Roman"/>
              <w:sz w:val="24"/>
              <w:szCs w:val="24"/>
              <w:lang w:val="pl-PL"/>
            </w:rPr>
          </w:rPrChange>
        </w:rPr>
        <w:t>Các vườn quốc gia, khu dự trữ thiên nhiên, khu bảo tồn loài - sinh cảnh, khu bảo vệ cảnh quan, khu bảo tồn biển, khu bảo tồn vùng nước nội địa, khu dự trữ tài nguyên thiên nhiên thủy sinh đã thành lập theo quy định</w:t>
      </w:r>
      <w:r w:rsidR="00796EA2" w:rsidRPr="00315FC1">
        <w:rPr>
          <w:rFonts w:ascii="Times New Roman" w:hAnsi="Times New Roman"/>
          <w:color w:val="0000FF"/>
          <w:sz w:val="24"/>
          <w:szCs w:val="24"/>
          <w:lang w:val="pl-PL"/>
          <w:rPrChange w:id="2824" w:author="ThaiNN" w:date="2008-12-09T15:09:00Z">
            <w:rPr>
              <w:rFonts w:ascii="Times New Roman" w:hAnsi="Times New Roman"/>
              <w:sz w:val="24"/>
              <w:szCs w:val="24"/>
              <w:lang w:val="pl-PL"/>
            </w:rPr>
          </w:rPrChange>
        </w:rPr>
        <w:t xml:space="preserve"> của</w:t>
      </w:r>
      <w:r w:rsidR="000B6819" w:rsidRPr="00315FC1">
        <w:rPr>
          <w:rFonts w:ascii="Times New Roman" w:hAnsi="Times New Roman"/>
          <w:color w:val="0000FF"/>
          <w:sz w:val="24"/>
          <w:szCs w:val="24"/>
          <w:lang w:val="pl-PL"/>
          <w:rPrChange w:id="2825" w:author="ThaiNN" w:date="2008-12-09T15:09:00Z">
            <w:rPr>
              <w:rFonts w:ascii="Times New Roman" w:hAnsi="Times New Roman"/>
              <w:sz w:val="24"/>
              <w:szCs w:val="24"/>
              <w:lang w:val="pl-PL"/>
            </w:rPr>
          </w:rPrChange>
        </w:rPr>
        <w:t xml:space="preserve"> Luật </w:t>
      </w:r>
      <w:r w:rsidR="00C946ED" w:rsidRPr="00315FC1">
        <w:rPr>
          <w:rFonts w:ascii="Times New Roman" w:hAnsi="Times New Roman"/>
          <w:color w:val="0000FF"/>
          <w:sz w:val="24"/>
          <w:szCs w:val="24"/>
          <w:lang w:val="pl-PL"/>
          <w:rPrChange w:id="2826" w:author="ThaiNN" w:date="2008-12-09T15:09:00Z">
            <w:rPr>
              <w:rFonts w:ascii="Times New Roman" w:hAnsi="Times New Roman"/>
              <w:sz w:val="24"/>
              <w:szCs w:val="24"/>
              <w:lang w:val="pl-PL"/>
            </w:rPr>
          </w:rPrChange>
        </w:rPr>
        <w:t>b</w:t>
      </w:r>
      <w:r w:rsidR="000B6819" w:rsidRPr="00315FC1">
        <w:rPr>
          <w:rFonts w:ascii="Times New Roman" w:hAnsi="Times New Roman"/>
          <w:color w:val="0000FF"/>
          <w:sz w:val="24"/>
          <w:szCs w:val="24"/>
          <w:lang w:val="pl-PL"/>
          <w:rPrChange w:id="2827" w:author="ThaiNN" w:date="2008-12-09T15:09:00Z">
            <w:rPr>
              <w:rFonts w:ascii="Times New Roman" w:hAnsi="Times New Roman"/>
              <w:sz w:val="24"/>
              <w:szCs w:val="24"/>
              <w:lang w:val="pl-PL"/>
            </w:rPr>
          </w:rPrChange>
        </w:rPr>
        <w:t xml:space="preserve">ảo vệ và phát triển rừng, Luật </w:t>
      </w:r>
      <w:r w:rsidR="00C946ED" w:rsidRPr="00315FC1">
        <w:rPr>
          <w:rFonts w:ascii="Times New Roman" w:hAnsi="Times New Roman"/>
          <w:color w:val="0000FF"/>
          <w:sz w:val="24"/>
          <w:szCs w:val="24"/>
          <w:lang w:val="pl-PL"/>
          <w:rPrChange w:id="2828" w:author="ThaiNN" w:date="2008-12-09T15:09:00Z">
            <w:rPr>
              <w:rFonts w:ascii="Times New Roman" w:hAnsi="Times New Roman"/>
              <w:sz w:val="24"/>
              <w:szCs w:val="24"/>
              <w:lang w:val="pl-PL"/>
            </w:rPr>
          </w:rPrChange>
        </w:rPr>
        <w:t>t</w:t>
      </w:r>
      <w:r w:rsidR="000B6819" w:rsidRPr="00315FC1">
        <w:rPr>
          <w:rFonts w:ascii="Times New Roman" w:hAnsi="Times New Roman"/>
          <w:color w:val="0000FF"/>
          <w:sz w:val="24"/>
          <w:szCs w:val="24"/>
          <w:lang w:val="pl-PL"/>
          <w:rPrChange w:id="2829" w:author="ThaiNN" w:date="2008-12-09T15:09:00Z">
            <w:rPr>
              <w:rFonts w:ascii="Times New Roman" w:hAnsi="Times New Roman"/>
              <w:sz w:val="24"/>
              <w:szCs w:val="24"/>
              <w:lang w:val="pl-PL"/>
            </w:rPr>
          </w:rPrChange>
        </w:rPr>
        <w:t xml:space="preserve">hủy sản trước khi Luật này có hiệu lực nếu đáp ứng các tiêu chí xác lập khu bảo tồn theo quy định của Luật này </w:t>
      </w:r>
      <w:r w:rsidR="00796EA2" w:rsidRPr="00315FC1">
        <w:rPr>
          <w:rFonts w:ascii="Times New Roman" w:hAnsi="Times New Roman"/>
          <w:color w:val="0000FF"/>
          <w:sz w:val="24"/>
          <w:szCs w:val="24"/>
          <w:lang w:val="pl-PL"/>
          <w:rPrChange w:id="2830" w:author="ThaiNN" w:date="2008-12-09T15:09:00Z">
            <w:rPr>
              <w:rFonts w:ascii="Times New Roman" w:hAnsi="Times New Roman"/>
              <w:sz w:val="24"/>
              <w:szCs w:val="24"/>
              <w:lang w:val="pl-PL"/>
            </w:rPr>
          </w:rPrChange>
        </w:rPr>
        <w:t xml:space="preserve">thì </w:t>
      </w:r>
      <w:r w:rsidR="000B6819" w:rsidRPr="00315FC1">
        <w:rPr>
          <w:rFonts w:ascii="Times New Roman" w:hAnsi="Times New Roman"/>
          <w:color w:val="0000FF"/>
          <w:sz w:val="24"/>
          <w:szCs w:val="24"/>
          <w:lang w:val="pl-PL"/>
          <w:rPrChange w:id="2831" w:author="ThaiNN" w:date="2008-12-09T15:09:00Z">
            <w:rPr>
              <w:rFonts w:ascii="Times New Roman" w:hAnsi="Times New Roman"/>
              <w:sz w:val="24"/>
              <w:szCs w:val="24"/>
              <w:lang w:val="pl-PL"/>
            </w:rPr>
          </w:rPrChange>
        </w:rPr>
        <w:t xml:space="preserve">không phải ra quyết định thành lập lại. </w:t>
      </w:r>
    </w:p>
    <w:p w14:paraId="716AC2BC" w14:textId="77777777" w:rsidR="007C7F91" w:rsidRPr="00315FC1" w:rsidRDefault="007C7F91" w:rsidP="00AC391C">
      <w:pPr>
        <w:spacing w:before="60" w:after="60"/>
        <w:ind w:firstLine="720"/>
        <w:jc w:val="both"/>
        <w:rPr>
          <w:rFonts w:ascii="Times New Roman" w:hAnsi="Times New Roman"/>
          <w:color w:val="0000FF"/>
          <w:sz w:val="24"/>
          <w:szCs w:val="24"/>
          <w:lang w:val="pl-PL"/>
          <w:rPrChange w:id="2832"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833" w:author="ThaiNN" w:date="2008-12-09T15:09:00Z">
            <w:rPr>
              <w:rFonts w:ascii="Times New Roman" w:hAnsi="Times New Roman"/>
              <w:sz w:val="24"/>
              <w:szCs w:val="24"/>
              <w:lang w:val="pl-PL"/>
            </w:rPr>
          </w:rPrChange>
        </w:rPr>
        <w:t xml:space="preserve">2. Các loại giấy phép, giấy chứng nhận đã cấp cho các cơ sở bảo tồn đa dạng sinh học, cơ sở nuôi </w:t>
      </w:r>
      <w:r w:rsidRPr="00315FC1">
        <w:rPr>
          <w:rFonts w:ascii="Times New Roman" w:hAnsi="Times New Roman"/>
          <w:bCs/>
          <w:iCs/>
          <w:color w:val="0000FF"/>
          <w:sz w:val="24"/>
          <w:szCs w:val="24"/>
          <w:lang w:val="pl-PL"/>
          <w:rPrChange w:id="2834" w:author="ThaiNN" w:date="2008-12-09T15:09:00Z">
            <w:rPr>
              <w:rFonts w:ascii="Times New Roman" w:hAnsi="Times New Roman"/>
              <w:bCs/>
              <w:iCs/>
              <w:color w:val="000000"/>
              <w:sz w:val="24"/>
              <w:szCs w:val="24"/>
              <w:lang w:val="pl-PL"/>
            </w:rPr>
          </w:rPrChange>
        </w:rPr>
        <w:t>sinh sản, nuôi sinh trưởng</w:t>
      </w:r>
      <w:r w:rsidR="00796EA2" w:rsidRPr="00315FC1">
        <w:rPr>
          <w:rFonts w:ascii="Times New Roman" w:hAnsi="Times New Roman"/>
          <w:bCs/>
          <w:iCs/>
          <w:color w:val="0000FF"/>
          <w:sz w:val="24"/>
          <w:szCs w:val="24"/>
          <w:lang w:val="pl-PL"/>
          <w:rPrChange w:id="2835" w:author="ThaiNN" w:date="2008-12-09T15:09:00Z">
            <w:rPr>
              <w:rFonts w:ascii="Times New Roman" w:hAnsi="Times New Roman"/>
              <w:bCs/>
              <w:iCs/>
              <w:color w:val="000000"/>
              <w:sz w:val="24"/>
              <w:szCs w:val="24"/>
              <w:lang w:val="pl-PL"/>
            </w:rPr>
          </w:rPrChange>
        </w:rPr>
        <w:t>,</w:t>
      </w:r>
      <w:r w:rsidRPr="00315FC1">
        <w:rPr>
          <w:rFonts w:ascii="Times New Roman" w:hAnsi="Times New Roman"/>
          <w:bCs/>
          <w:iCs/>
          <w:color w:val="0000FF"/>
          <w:sz w:val="24"/>
          <w:szCs w:val="24"/>
          <w:lang w:val="pl-PL"/>
          <w:rPrChange w:id="2836" w:author="ThaiNN" w:date="2008-12-09T15:09:00Z">
            <w:rPr>
              <w:rFonts w:ascii="Times New Roman" w:hAnsi="Times New Roman"/>
              <w:bCs/>
              <w:iCs/>
              <w:color w:val="000000"/>
              <w:sz w:val="24"/>
              <w:szCs w:val="24"/>
              <w:lang w:val="pl-PL"/>
            </w:rPr>
          </w:rPrChange>
        </w:rPr>
        <w:t xml:space="preserve"> trồng cấy nhân tạo các loài động vật, thực vật hoang dã nguy cấp, quý, hiếm</w:t>
      </w:r>
      <w:r w:rsidRPr="00315FC1">
        <w:rPr>
          <w:rFonts w:ascii="Times New Roman" w:hAnsi="Times New Roman"/>
          <w:color w:val="0000FF"/>
          <w:sz w:val="24"/>
          <w:szCs w:val="24"/>
          <w:lang w:val="pl-PL"/>
          <w:rPrChange w:id="2837" w:author="ThaiNN" w:date="2008-12-09T15:09:00Z">
            <w:rPr>
              <w:rFonts w:ascii="Times New Roman" w:hAnsi="Times New Roman"/>
              <w:sz w:val="24"/>
              <w:szCs w:val="24"/>
              <w:lang w:val="pl-PL"/>
            </w:rPr>
          </w:rPrChange>
        </w:rPr>
        <w:t xml:space="preserve"> trước khi Luật này có hiệu lực </w:t>
      </w:r>
      <w:r w:rsidR="00796EA2" w:rsidRPr="00315FC1">
        <w:rPr>
          <w:rFonts w:ascii="Times New Roman" w:hAnsi="Times New Roman"/>
          <w:color w:val="0000FF"/>
          <w:sz w:val="24"/>
          <w:szCs w:val="24"/>
          <w:lang w:val="pl-PL"/>
          <w:rPrChange w:id="2838" w:author="ThaiNN" w:date="2008-12-09T15:09:00Z">
            <w:rPr>
              <w:rFonts w:ascii="Times New Roman" w:hAnsi="Times New Roman"/>
              <w:sz w:val="24"/>
              <w:szCs w:val="24"/>
              <w:lang w:val="pl-PL"/>
            </w:rPr>
          </w:rPrChange>
        </w:rPr>
        <w:t xml:space="preserve">nếu </w:t>
      </w:r>
      <w:r w:rsidRPr="00315FC1">
        <w:rPr>
          <w:rFonts w:ascii="Times New Roman" w:hAnsi="Times New Roman"/>
          <w:color w:val="0000FF"/>
          <w:sz w:val="24"/>
          <w:szCs w:val="24"/>
          <w:lang w:val="pl-PL"/>
          <w:rPrChange w:id="2839" w:author="ThaiNN" w:date="2008-12-09T15:09:00Z">
            <w:rPr>
              <w:rFonts w:ascii="Times New Roman" w:hAnsi="Times New Roman"/>
              <w:sz w:val="24"/>
              <w:szCs w:val="24"/>
              <w:lang w:val="pl-PL"/>
            </w:rPr>
          </w:rPrChange>
        </w:rPr>
        <w:t>phù hợp với quy định của Luật này thì vẫn có giá trị thi hành.</w:t>
      </w:r>
    </w:p>
    <w:p w14:paraId="27BD8DC6" w14:textId="77777777" w:rsidR="007C7F91" w:rsidRPr="00315FC1" w:rsidRDefault="007C7F91" w:rsidP="00024DD4">
      <w:pPr>
        <w:tabs>
          <w:tab w:val="num" w:pos="0"/>
        </w:tabs>
        <w:spacing w:before="240" w:after="120"/>
        <w:ind w:firstLine="720"/>
        <w:jc w:val="both"/>
        <w:outlineLvl w:val="1"/>
        <w:rPr>
          <w:rFonts w:ascii="Times New Roman" w:hAnsi="Times New Roman"/>
          <w:b/>
          <w:bCs/>
          <w:color w:val="0000FF"/>
          <w:sz w:val="24"/>
          <w:szCs w:val="24"/>
          <w:lang w:val="pl-PL"/>
          <w:rPrChange w:id="2840"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2841" w:author="ThaiNN" w:date="2008-12-09T15:09:00Z">
            <w:rPr>
              <w:rFonts w:ascii="Times New Roman" w:hAnsi="Times New Roman"/>
              <w:b/>
              <w:bCs/>
              <w:sz w:val="24"/>
              <w:szCs w:val="24"/>
              <w:lang w:val="pl-PL"/>
            </w:rPr>
          </w:rPrChange>
        </w:rPr>
        <w:t>Điều 7</w:t>
      </w:r>
      <w:r w:rsidR="009B54A6" w:rsidRPr="00315FC1">
        <w:rPr>
          <w:rFonts w:ascii="Times New Roman" w:hAnsi="Times New Roman"/>
          <w:b/>
          <w:bCs/>
          <w:color w:val="0000FF"/>
          <w:sz w:val="24"/>
          <w:szCs w:val="24"/>
          <w:lang w:val="pl-PL"/>
          <w:rPrChange w:id="2842" w:author="ThaiNN" w:date="2008-12-09T15:09:00Z">
            <w:rPr>
              <w:rFonts w:ascii="Times New Roman" w:hAnsi="Times New Roman"/>
              <w:b/>
              <w:bCs/>
              <w:sz w:val="24"/>
              <w:szCs w:val="24"/>
              <w:lang w:val="pl-PL"/>
            </w:rPr>
          </w:rPrChange>
        </w:rPr>
        <w:t>7</w:t>
      </w:r>
      <w:r w:rsidRPr="00315FC1">
        <w:rPr>
          <w:rFonts w:ascii="Times New Roman" w:hAnsi="Times New Roman"/>
          <w:b/>
          <w:bCs/>
          <w:color w:val="0000FF"/>
          <w:sz w:val="24"/>
          <w:szCs w:val="24"/>
          <w:lang w:val="pl-PL"/>
          <w:rPrChange w:id="2843" w:author="ThaiNN" w:date="2008-12-09T15:09:00Z">
            <w:rPr>
              <w:rFonts w:ascii="Times New Roman" w:hAnsi="Times New Roman"/>
              <w:b/>
              <w:bCs/>
              <w:sz w:val="24"/>
              <w:szCs w:val="24"/>
              <w:lang w:val="pl-PL"/>
            </w:rPr>
          </w:rPrChange>
        </w:rPr>
        <w:t>. Hiệu lực thi hành</w:t>
      </w:r>
    </w:p>
    <w:p w14:paraId="2DF4B8ED" w14:textId="77777777" w:rsidR="007C7F91" w:rsidRPr="00315FC1" w:rsidRDefault="007C7F91" w:rsidP="00AC391C">
      <w:pPr>
        <w:spacing w:before="60" w:after="60"/>
        <w:ind w:firstLine="720"/>
        <w:jc w:val="both"/>
        <w:rPr>
          <w:rFonts w:ascii="Times New Roman" w:hAnsi="Times New Roman"/>
          <w:color w:val="0000FF"/>
          <w:sz w:val="24"/>
          <w:szCs w:val="24"/>
          <w:lang w:val="pl-PL"/>
          <w:rPrChange w:id="2844" w:author="ThaiNN" w:date="2008-12-09T15:09:00Z">
            <w:rPr>
              <w:rFonts w:ascii="Times New Roman" w:hAnsi="Times New Roman"/>
              <w:sz w:val="24"/>
              <w:szCs w:val="24"/>
              <w:lang w:val="pl-PL"/>
            </w:rPr>
          </w:rPrChange>
        </w:rPr>
      </w:pPr>
      <w:r w:rsidRPr="00315FC1">
        <w:rPr>
          <w:rFonts w:ascii="Times New Roman" w:hAnsi="Times New Roman"/>
          <w:color w:val="0000FF"/>
          <w:sz w:val="24"/>
          <w:szCs w:val="24"/>
          <w:lang w:val="pl-PL"/>
          <w:rPrChange w:id="2845" w:author="ThaiNN" w:date="2008-12-09T15:09:00Z">
            <w:rPr>
              <w:rFonts w:ascii="Times New Roman" w:hAnsi="Times New Roman"/>
              <w:sz w:val="24"/>
              <w:szCs w:val="24"/>
              <w:lang w:val="pl-PL"/>
            </w:rPr>
          </w:rPrChange>
        </w:rPr>
        <w:t xml:space="preserve">Luật này có hiệu lực </w:t>
      </w:r>
      <w:r w:rsidR="00040F0F" w:rsidRPr="00315FC1">
        <w:rPr>
          <w:rFonts w:ascii="Times New Roman" w:hAnsi="Times New Roman"/>
          <w:color w:val="0000FF"/>
          <w:sz w:val="24"/>
          <w:szCs w:val="24"/>
          <w:lang w:val="pl-PL"/>
          <w:rPrChange w:id="2846" w:author="ThaiNN" w:date="2008-12-09T15:09:00Z">
            <w:rPr>
              <w:rFonts w:ascii="Times New Roman" w:hAnsi="Times New Roman"/>
              <w:sz w:val="24"/>
              <w:szCs w:val="24"/>
              <w:lang w:val="pl-PL"/>
            </w:rPr>
          </w:rPrChange>
        </w:rPr>
        <w:t xml:space="preserve">thi hành </w:t>
      </w:r>
      <w:r w:rsidRPr="00315FC1">
        <w:rPr>
          <w:rFonts w:ascii="Times New Roman" w:hAnsi="Times New Roman"/>
          <w:color w:val="0000FF"/>
          <w:sz w:val="24"/>
          <w:szCs w:val="24"/>
          <w:lang w:val="pl-PL"/>
          <w:rPrChange w:id="2847" w:author="ThaiNN" w:date="2008-12-09T15:09:00Z">
            <w:rPr>
              <w:rFonts w:ascii="Times New Roman" w:hAnsi="Times New Roman"/>
              <w:sz w:val="24"/>
              <w:szCs w:val="24"/>
              <w:lang w:val="pl-PL"/>
            </w:rPr>
          </w:rPrChange>
        </w:rPr>
        <w:t>từ ngày 01 tháng 7 năm 2009.</w:t>
      </w:r>
    </w:p>
    <w:p w14:paraId="20672754" w14:textId="77777777" w:rsidR="007C7F91" w:rsidRPr="00315FC1" w:rsidRDefault="007C7F91" w:rsidP="00024DD4">
      <w:pPr>
        <w:spacing w:before="240" w:after="120"/>
        <w:ind w:firstLine="720"/>
        <w:jc w:val="both"/>
        <w:rPr>
          <w:rFonts w:ascii="Times New Roman" w:hAnsi="Times New Roman"/>
          <w:b/>
          <w:bCs/>
          <w:color w:val="0000FF"/>
          <w:sz w:val="24"/>
          <w:szCs w:val="24"/>
          <w:lang w:val="pl-PL"/>
          <w:rPrChange w:id="2848" w:author="ThaiNN" w:date="2008-12-09T15:09:00Z">
            <w:rPr>
              <w:rFonts w:ascii="Times New Roman" w:hAnsi="Times New Roman"/>
              <w:b/>
              <w:bCs/>
              <w:sz w:val="24"/>
              <w:szCs w:val="24"/>
              <w:lang w:val="pl-PL"/>
            </w:rPr>
          </w:rPrChange>
        </w:rPr>
      </w:pPr>
      <w:r w:rsidRPr="00315FC1">
        <w:rPr>
          <w:rFonts w:ascii="Times New Roman" w:hAnsi="Times New Roman"/>
          <w:b/>
          <w:bCs/>
          <w:color w:val="0000FF"/>
          <w:sz w:val="24"/>
          <w:szCs w:val="24"/>
          <w:lang w:val="pl-PL"/>
          <w:rPrChange w:id="2849" w:author="ThaiNN" w:date="2008-12-09T15:09:00Z">
            <w:rPr>
              <w:rFonts w:ascii="Times New Roman" w:hAnsi="Times New Roman"/>
              <w:b/>
              <w:bCs/>
              <w:sz w:val="24"/>
              <w:szCs w:val="24"/>
              <w:lang w:val="pl-PL"/>
            </w:rPr>
          </w:rPrChange>
        </w:rPr>
        <w:t>Điều 7</w:t>
      </w:r>
      <w:r w:rsidR="009B54A6" w:rsidRPr="00315FC1">
        <w:rPr>
          <w:rFonts w:ascii="Times New Roman" w:hAnsi="Times New Roman"/>
          <w:b/>
          <w:bCs/>
          <w:color w:val="0000FF"/>
          <w:sz w:val="24"/>
          <w:szCs w:val="24"/>
          <w:lang w:val="pl-PL"/>
          <w:rPrChange w:id="2850" w:author="ThaiNN" w:date="2008-12-09T15:09:00Z">
            <w:rPr>
              <w:rFonts w:ascii="Times New Roman" w:hAnsi="Times New Roman"/>
              <w:b/>
              <w:bCs/>
              <w:sz w:val="24"/>
              <w:szCs w:val="24"/>
              <w:lang w:val="pl-PL"/>
            </w:rPr>
          </w:rPrChange>
        </w:rPr>
        <w:t>8</w:t>
      </w:r>
      <w:r w:rsidRPr="00315FC1">
        <w:rPr>
          <w:rFonts w:ascii="Times New Roman" w:hAnsi="Times New Roman"/>
          <w:b/>
          <w:bCs/>
          <w:color w:val="0000FF"/>
          <w:sz w:val="24"/>
          <w:szCs w:val="24"/>
          <w:lang w:val="pl-PL"/>
          <w:rPrChange w:id="2851" w:author="ThaiNN" w:date="2008-12-09T15:09:00Z">
            <w:rPr>
              <w:rFonts w:ascii="Times New Roman" w:hAnsi="Times New Roman"/>
              <w:b/>
              <w:bCs/>
              <w:sz w:val="24"/>
              <w:szCs w:val="24"/>
              <w:lang w:val="pl-PL"/>
            </w:rPr>
          </w:rPrChange>
        </w:rPr>
        <w:t xml:space="preserve">. </w:t>
      </w:r>
      <w:r w:rsidR="00DC6BF1" w:rsidRPr="00315FC1">
        <w:rPr>
          <w:rFonts w:ascii="Times New Roman" w:hAnsi="Times New Roman"/>
          <w:b/>
          <w:bCs/>
          <w:color w:val="0000FF"/>
          <w:sz w:val="24"/>
          <w:szCs w:val="24"/>
          <w:lang w:val="pl-PL"/>
          <w:rPrChange w:id="2852" w:author="ThaiNN" w:date="2008-12-09T15:09:00Z">
            <w:rPr>
              <w:rFonts w:ascii="Times New Roman" w:hAnsi="Times New Roman"/>
              <w:b/>
              <w:bCs/>
              <w:sz w:val="24"/>
              <w:szCs w:val="24"/>
              <w:lang w:val="pl-PL"/>
            </w:rPr>
          </w:rPrChange>
        </w:rPr>
        <w:t>Quy định chi tiết và</w:t>
      </w:r>
      <w:r w:rsidR="00EF58C7" w:rsidRPr="00315FC1">
        <w:rPr>
          <w:rFonts w:ascii="Times New Roman" w:hAnsi="Times New Roman"/>
          <w:b/>
          <w:bCs/>
          <w:color w:val="0000FF"/>
          <w:sz w:val="24"/>
          <w:szCs w:val="24"/>
          <w:lang w:val="pl-PL"/>
          <w:rPrChange w:id="2853" w:author="ThaiNN" w:date="2008-12-09T15:09:00Z">
            <w:rPr>
              <w:rFonts w:ascii="Times New Roman" w:hAnsi="Times New Roman"/>
              <w:b/>
              <w:bCs/>
              <w:sz w:val="24"/>
              <w:szCs w:val="24"/>
              <w:lang w:val="pl-PL"/>
            </w:rPr>
          </w:rPrChange>
        </w:rPr>
        <w:t xml:space="preserve"> </w:t>
      </w:r>
      <w:r w:rsidR="00DC6BF1" w:rsidRPr="00315FC1">
        <w:rPr>
          <w:rFonts w:ascii="Times New Roman" w:hAnsi="Times New Roman"/>
          <w:b/>
          <w:bCs/>
          <w:color w:val="0000FF"/>
          <w:sz w:val="24"/>
          <w:szCs w:val="24"/>
          <w:lang w:val="pl-PL"/>
          <w:rPrChange w:id="2854" w:author="ThaiNN" w:date="2008-12-09T15:09:00Z">
            <w:rPr>
              <w:rFonts w:ascii="Times New Roman" w:hAnsi="Times New Roman"/>
              <w:b/>
              <w:bCs/>
              <w:sz w:val="24"/>
              <w:szCs w:val="24"/>
              <w:lang w:val="pl-PL"/>
            </w:rPr>
          </w:rPrChange>
        </w:rPr>
        <w:t>h</w:t>
      </w:r>
      <w:r w:rsidRPr="00315FC1">
        <w:rPr>
          <w:rFonts w:ascii="Times New Roman" w:hAnsi="Times New Roman"/>
          <w:b/>
          <w:bCs/>
          <w:color w:val="0000FF"/>
          <w:sz w:val="24"/>
          <w:szCs w:val="24"/>
          <w:lang w:val="pl-PL"/>
          <w:rPrChange w:id="2855" w:author="ThaiNN" w:date="2008-12-09T15:09:00Z">
            <w:rPr>
              <w:rFonts w:ascii="Times New Roman" w:hAnsi="Times New Roman"/>
              <w:b/>
              <w:bCs/>
              <w:sz w:val="24"/>
              <w:szCs w:val="24"/>
              <w:lang w:val="pl-PL"/>
            </w:rPr>
          </w:rPrChange>
        </w:rPr>
        <w:t>ướng dẫn thi hành</w:t>
      </w:r>
    </w:p>
    <w:p w14:paraId="305C8314" w14:textId="77777777" w:rsidR="007C7F91" w:rsidRPr="00315FC1" w:rsidRDefault="007C7F91" w:rsidP="00AC391C">
      <w:pPr>
        <w:pStyle w:val="BodyTextIndent2"/>
        <w:spacing w:before="60" w:after="60" w:line="240" w:lineRule="auto"/>
        <w:ind w:firstLine="720"/>
        <w:rPr>
          <w:rFonts w:ascii="Times New Roman" w:hAnsi="Times New Roman" w:cs="Times New Roman"/>
          <w:b w:val="0"/>
          <w:color w:val="0000FF"/>
          <w:sz w:val="24"/>
          <w:szCs w:val="24"/>
          <w:lang w:val="pl-PL"/>
          <w:rPrChange w:id="2856" w:author="ThaiNN" w:date="2008-12-09T15:09:00Z">
            <w:rPr>
              <w:rFonts w:ascii="Times New Roman" w:hAnsi="Times New Roman" w:cs="Times New Roman"/>
              <w:b w:val="0"/>
              <w:sz w:val="24"/>
              <w:szCs w:val="24"/>
              <w:lang w:val="pl-PL"/>
            </w:rPr>
          </w:rPrChange>
        </w:rPr>
      </w:pPr>
      <w:r w:rsidRPr="00315FC1">
        <w:rPr>
          <w:rFonts w:ascii="Times New Roman" w:hAnsi="Times New Roman" w:cs="Times New Roman"/>
          <w:b w:val="0"/>
          <w:color w:val="0000FF"/>
          <w:sz w:val="24"/>
          <w:szCs w:val="24"/>
          <w:lang w:val="pl-PL"/>
          <w:rPrChange w:id="2857" w:author="ThaiNN" w:date="2008-12-09T15:09:00Z">
            <w:rPr>
              <w:rFonts w:ascii="Times New Roman" w:hAnsi="Times New Roman" w:cs="Times New Roman"/>
              <w:b w:val="0"/>
              <w:sz w:val="24"/>
              <w:szCs w:val="24"/>
              <w:lang w:val="pl-PL"/>
            </w:rPr>
          </w:rPrChange>
        </w:rPr>
        <w:t xml:space="preserve">Chính phủ quy định chi tiết </w:t>
      </w:r>
      <w:r w:rsidR="00BD1135" w:rsidRPr="00315FC1">
        <w:rPr>
          <w:rFonts w:ascii="Times New Roman" w:hAnsi="Times New Roman" w:cs="Times New Roman"/>
          <w:b w:val="0"/>
          <w:color w:val="0000FF"/>
          <w:sz w:val="24"/>
          <w:szCs w:val="24"/>
          <w:lang w:val="pl-PL"/>
          <w:rPrChange w:id="2858" w:author="ThaiNN" w:date="2008-12-09T15:09:00Z">
            <w:rPr>
              <w:rFonts w:ascii="Times New Roman" w:hAnsi="Times New Roman" w:cs="Times New Roman"/>
              <w:b w:val="0"/>
              <w:sz w:val="24"/>
              <w:szCs w:val="24"/>
              <w:lang w:val="pl-PL"/>
            </w:rPr>
          </w:rPrChange>
        </w:rPr>
        <w:t xml:space="preserve">và hướng dẫn thi hành </w:t>
      </w:r>
      <w:r w:rsidRPr="00315FC1">
        <w:rPr>
          <w:rFonts w:ascii="Times New Roman" w:hAnsi="Times New Roman" w:cs="Times New Roman"/>
          <w:b w:val="0"/>
          <w:color w:val="0000FF"/>
          <w:sz w:val="24"/>
          <w:szCs w:val="24"/>
          <w:lang w:val="pl-PL"/>
          <w:rPrChange w:id="2859" w:author="ThaiNN" w:date="2008-12-09T15:09:00Z">
            <w:rPr>
              <w:rFonts w:ascii="Times New Roman" w:hAnsi="Times New Roman" w:cs="Times New Roman"/>
              <w:b w:val="0"/>
              <w:sz w:val="24"/>
              <w:szCs w:val="24"/>
              <w:lang w:val="pl-PL"/>
            </w:rPr>
          </w:rPrChange>
        </w:rPr>
        <w:t xml:space="preserve">các </w:t>
      </w:r>
      <w:r w:rsidR="00BD1135" w:rsidRPr="00315FC1">
        <w:rPr>
          <w:rFonts w:ascii="Times New Roman" w:hAnsi="Times New Roman" w:cs="Times New Roman"/>
          <w:b w:val="0"/>
          <w:color w:val="0000FF"/>
          <w:sz w:val="24"/>
          <w:szCs w:val="24"/>
          <w:lang w:val="pl-PL"/>
          <w:rPrChange w:id="2860" w:author="ThaiNN" w:date="2008-12-09T15:09:00Z">
            <w:rPr>
              <w:rFonts w:ascii="Times New Roman" w:hAnsi="Times New Roman" w:cs="Times New Roman"/>
              <w:b w:val="0"/>
              <w:sz w:val="24"/>
              <w:szCs w:val="24"/>
              <w:lang w:val="pl-PL"/>
            </w:rPr>
          </w:rPrChange>
        </w:rPr>
        <w:t>đ</w:t>
      </w:r>
      <w:r w:rsidRPr="00315FC1">
        <w:rPr>
          <w:rFonts w:ascii="Times New Roman" w:hAnsi="Times New Roman" w:cs="Times New Roman"/>
          <w:b w:val="0"/>
          <w:color w:val="0000FF"/>
          <w:sz w:val="24"/>
          <w:szCs w:val="24"/>
          <w:lang w:val="pl-PL"/>
          <w:rPrChange w:id="2861" w:author="ThaiNN" w:date="2008-12-09T15:09:00Z">
            <w:rPr>
              <w:rFonts w:ascii="Times New Roman" w:hAnsi="Times New Roman" w:cs="Times New Roman"/>
              <w:b w:val="0"/>
              <w:sz w:val="24"/>
              <w:szCs w:val="24"/>
              <w:lang w:val="pl-PL"/>
            </w:rPr>
          </w:rPrChange>
        </w:rPr>
        <w:t>iều</w:t>
      </w:r>
      <w:r w:rsidR="00BD1135" w:rsidRPr="00315FC1">
        <w:rPr>
          <w:rFonts w:ascii="Times New Roman" w:hAnsi="Times New Roman" w:cs="Times New Roman"/>
          <w:b w:val="0"/>
          <w:color w:val="0000FF"/>
          <w:sz w:val="24"/>
          <w:szCs w:val="24"/>
          <w:lang w:val="pl-PL"/>
          <w:rPrChange w:id="2862" w:author="ThaiNN" w:date="2008-12-09T15:09:00Z">
            <w:rPr>
              <w:rFonts w:ascii="Times New Roman" w:hAnsi="Times New Roman" w:cs="Times New Roman"/>
              <w:b w:val="0"/>
              <w:sz w:val="24"/>
              <w:szCs w:val="24"/>
              <w:lang w:val="pl-PL"/>
            </w:rPr>
          </w:rPrChange>
        </w:rPr>
        <w:t>, khoản được giao</w:t>
      </w:r>
      <w:r w:rsidRPr="00315FC1">
        <w:rPr>
          <w:rFonts w:ascii="Times New Roman" w:hAnsi="Times New Roman" w:cs="Times New Roman"/>
          <w:b w:val="0"/>
          <w:color w:val="0000FF"/>
          <w:sz w:val="24"/>
          <w:szCs w:val="24"/>
          <w:lang w:val="pl-PL"/>
          <w:rPrChange w:id="2863" w:author="ThaiNN" w:date="2008-12-09T15:09:00Z">
            <w:rPr>
              <w:rFonts w:ascii="Times New Roman" w:hAnsi="Times New Roman" w:cs="Times New Roman"/>
              <w:b w:val="0"/>
              <w:sz w:val="24"/>
              <w:szCs w:val="24"/>
              <w:lang w:val="pl-PL"/>
            </w:rPr>
          </w:rPrChange>
        </w:rPr>
        <w:t xml:space="preserve"> trong Luật</w:t>
      </w:r>
      <w:r w:rsidR="00BD1135" w:rsidRPr="00315FC1">
        <w:rPr>
          <w:rFonts w:ascii="Times New Roman" w:hAnsi="Times New Roman" w:cs="Times New Roman"/>
          <w:b w:val="0"/>
          <w:color w:val="0000FF"/>
          <w:sz w:val="24"/>
          <w:szCs w:val="24"/>
          <w:lang w:val="pl-PL"/>
          <w:rPrChange w:id="2864" w:author="ThaiNN" w:date="2008-12-09T15:09:00Z">
            <w:rPr>
              <w:rFonts w:ascii="Times New Roman" w:hAnsi="Times New Roman" w:cs="Times New Roman"/>
              <w:b w:val="0"/>
              <w:sz w:val="24"/>
              <w:szCs w:val="24"/>
              <w:lang w:val="pl-PL"/>
            </w:rPr>
          </w:rPrChange>
        </w:rPr>
        <w:t>;</w:t>
      </w:r>
      <w:r w:rsidRPr="00315FC1">
        <w:rPr>
          <w:rFonts w:ascii="Times New Roman" w:hAnsi="Times New Roman" w:cs="Times New Roman"/>
          <w:b w:val="0"/>
          <w:color w:val="0000FF"/>
          <w:sz w:val="24"/>
          <w:szCs w:val="24"/>
          <w:lang w:val="pl-PL"/>
          <w:rPrChange w:id="2865" w:author="ThaiNN" w:date="2008-12-09T15:09:00Z">
            <w:rPr>
              <w:rFonts w:ascii="Times New Roman" w:hAnsi="Times New Roman" w:cs="Times New Roman"/>
              <w:b w:val="0"/>
              <w:sz w:val="24"/>
              <w:szCs w:val="24"/>
              <w:lang w:val="pl-PL"/>
            </w:rPr>
          </w:rPrChange>
        </w:rPr>
        <w:t xml:space="preserve"> hướng dẫn </w:t>
      </w:r>
      <w:r w:rsidR="00BD1135" w:rsidRPr="00315FC1">
        <w:rPr>
          <w:rFonts w:ascii="Times New Roman" w:hAnsi="Times New Roman" w:cs="Times New Roman"/>
          <w:b w:val="0"/>
          <w:color w:val="0000FF"/>
          <w:sz w:val="24"/>
          <w:szCs w:val="24"/>
          <w:lang w:val="pl-PL"/>
          <w:rPrChange w:id="2866" w:author="ThaiNN" w:date="2008-12-09T15:09:00Z">
            <w:rPr>
              <w:rFonts w:ascii="Times New Roman" w:hAnsi="Times New Roman" w:cs="Times New Roman"/>
              <w:b w:val="0"/>
              <w:sz w:val="24"/>
              <w:szCs w:val="24"/>
              <w:lang w:val="pl-PL"/>
            </w:rPr>
          </w:rPrChange>
        </w:rPr>
        <w:t xml:space="preserve">những </w:t>
      </w:r>
      <w:r w:rsidRPr="00315FC1">
        <w:rPr>
          <w:rFonts w:ascii="Times New Roman" w:hAnsi="Times New Roman" w:cs="Times New Roman"/>
          <w:b w:val="0"/>
          <w:color w:val="0000FF"/>
          <w:sz w:val="24"/>
          <w:szCs w:val="24"/>
          <w:lang w:val="pl-PL"/>
          <w:rPrChange w:id="2867" w:author="ThaiNN" w:date="2008-12-09T15:09:00Z">
            <w:rPr>
              <w:rFonts w:ascii="Times New Roman" w:hAnsi="Times New Roman" w:cs="Times New Roman"/>
              <w:b w:val="0"/>
              <w:sz w:val="24"/>
              <w:szCs w:val="24"/>
              <w:lang w:val="pl-PL"/>
            </w:rPr>
          </w:rPrChange>
        </w:rPr>
        <w:t xml:space="preserve">nội dung cần thiết khác của Luật này </w:t>
      </w:r>
      <w:r w:rsidR="00BD1135" w:rsidRPr="00315FC1">
        <w:rPr>
          <w:rFonts w:ascii="Times New Roman" w:hAnsi="Times New Roman" w:cs="Times New Roman"/>
          <w:b w:val="0"/>
          <w:color w:val="0000FF"/>
          <w:sz w:val="24"/>
          <w:szCs w:val="24"/>
          <w:lang w:val="pl-PL"/>
          <w:rPrChange w:id="2868" w:author="ThaiNN" w:date="2008-12-09T15:09:00Z">
            <w:rPr>
              <w:rFonts w:ascii="Times New Roman" w:hAnsi="Times New Roman" w:cs="Times New Roman"/>
              <w:b w:val="0"/>
              <w:sz w:val="24"/>
              <w:szCs w:val="24"/>
              <w:lang w:val="pl-PL"/>
            </w:rPr>
          </w:rPrChange>
        </w:rPr>
        <w:t>để đáp ứng</w:t>
      </w:r>
      <w:r w:rsidRPr="00315FC1">
        <w:rPr>
          <w:rFonts w:ascii="Times New Roman" w:hAnsi="Times New Roman" w:cs="Times New Roman"/>
          <w:b w:val="0"/>
          <w:color w:val="0000FF"/>
          <w:sz w:val="24"/>
          <w:szCs w:val="24"/>
          <w:lang w:val="pl-PL"/>
          <w:rPrChange w:id="2869" w:author="ThaiNN" w:date="2008-12-09T15:09:00Z">
            <w:rPr>
              <w:rFonts w:ascii="Times New Roman" w:hAnsi="Times New Roman" w:cs="Times New Roman"/>
              <w:b w:val="0"/>
              <w:sz w:val="24"/>
              <w:szCs w:val="24"/>
              <w:lang w:val="pl-PL"/>
            </w:rPr>
          </w:rPrChange>
        </w:rPr>
        <w:t xml:space="preserve"> yêu cầu quản lý</w:t>
      </w:r>
      <w:r w:rsidR="00BD1135" w:rsidRPr="00315FC1">
        <w:rPr>
          <w:rFonts w:ascii="Times New Roman" w:hAnsi="Times New Roman" w:cs="Times New Roman"/>
          <w:b w:val="0"/>
          <w:color w:val="0000FF"/>
          <w:sz w:val="24"/>
          <w:szCs w:val="24"/>
          <w:lang w:val="pl-PL"/>
          <w:rPrChange w:id="2870" w:author="ThaiNN" w:date="2008-12-09T15:09:00Z">
            <w:rPr>
              <w:rFonts w:ascii="Times New Roman" w:hAnsi="Times New Roman" w:cs="Times New Roman"/>
              <w:b w:val="0"/>
              <w:sz w:val="24"/>
              <w:szCs w:val="24"/>
              <w:lang w:val="pl-PL"/>
            </w:rPr>
          </w:rPrChange>
        </w:rPr>
        <w:t xml:space="preserve"> nhà nước</w:t>
      </w:r>
      <w:r w:rsidRPr="00315FC1">
        <w:rPr>
          <w:rFonts w:ascii="Times New Roman" w:hAnsi="Times New Roman" w:cs="Times New Roman"/>
          <w:b w:val="0"/>
          <w:color w:val="0000FF"/>
          <w:sz w:val="24"/>
          <w:szCs w:val="24"/>
          <w:lang w:val="pl-PL"/>
          <w:rPrChange w:id="2871" w:author="ThaiNN" w:date="2008-12-09T15:09:00Z">
            <w:rPr>
              <w:rFonts w:ascii="Times New Roman" w:hAnsi="Times New Roman" w:cs="Times New Roman"/>
              <w:b w:val="0"/>
              <w:sz w:val="24"/>
              <w:szCs w:val="24"/>
              <w:lang w:val="pl-PL"/>
            </w:rPr>
          </w:rPrChange>
        </w:rPr>
        <w:t>.</w:t>
      </w:r>
    </w:p>
    <w:p w14:paraId="681D6DA1" w14:textId="77777777" w:rsidR="00315FC1" w:rsidRPr="00315FC1" w:rsidRDefault="00315FC1" w:rsidP="006976D2">
      <w:pPr>
        <w:pStyle w:val="BodyTextIndent2"/>
        <w:spacing w:before="120" w:after="120" w:line="240" w:lineRule="auto"/>
        <w:ind w:firstLine="720"/>
        <w:rPr>
          <w:rFonts w:ascii="Times New Roman" w:hAnsi="Times New Roman" w:cs="Times New Roman"/>
          <w:b w:val="0"/>
          <w:i/>
          <w:color w:val="0000FF"/>
          <w:sz w:val="24"/>
          <w:szCs w:val="24"/>
          <w:lang w:val="pl-PL"/>
          <w:rPrChange w:id="2872" w:author="ThaiNN" w:date="2008-12-09T15:09:00Z">
            <w:rPr>
              <w:rFonts w:ascii="Times New Roman" w:hAnsi="Times New Roman" w:cs="Times New Roman"/>
              <w:b w:val="0"/>
              <w:i/>
              <w:sz w:val="24"/>
              <w:szCs w:val="24"/>
              <w:lang w:val="pl-PL"/>
            </w:rPr>
          </w:rPrChange>
        </w:rPr>
      </w:pPr>
      <w:r w:rsidRPr="00315FC1">
        <w:rPr>
          <w:rFonts w:ascii="Times New Roman" w:hAnsi="Times New Roman" w:cs="Times New Roman"/>
          <w:i/>
          <w:noProof/>
          <w:color w:val="0000FF"/>
          <w:sz w:val="24"/>
          <w:szCs w:val="24"/>
          <w:rPrChange w:id="2873" w:author="ThaiNN" w:date="2008-12-09T15:09:00Z">
            <w:rPr>
              <w:rFonts w:ascii="Times New Roman" w:hAnsi="Times New Roman" w:cs="Times New Roman"/>
              <w:i/>
              <w:noProof/>
              <w:sz w:val="24"/>
              <w:szCs w:val="24"/>
            </w:rPr>
          </w:rPrChange>
        </w:rPr>
        <w:pict w14:anchorId="2D6D6A29">
          <v:line id="_x0000_s1047" style="position:absolute;left:0;text-align:left;z-index:251657216" from="0,12.05pt" to="450pt,12.05pt"/>
        </w:pict>
      </w:r>
    </w:p>
    <w:p w14:paraId="4C03B1BF" w14:textId="77777777" w:rsidR="00AC3005" w:rsidRPr="00315FC1" w:rsidRDefault="007C7F91" w:rsidP="006976D2">
      <w:pPr>
        <w:pStyle w:val="BodyTextIndent2"/>
        <w:spacing w:before="120" w:after="120" w:line="240" w:lineRule="auto"/>
        <w:ind w:firstLine="720"/>
        <w:rPr>
          <w:ins w:id="2874" w:author="ThaiNN" w:date="2008-12-09T15:09:00Z"/>
          <w:rFonts w:ascii="Times New Roman" w:hAnsi="Times New Roman" w:cs="Times New Roman"/>
          <w:b w:val="0"/>
          <w:i/>
          <w:color w:val="0000FF"/>
          <w:sz w:val="24"/>
          <w:szCs w:val="24"/>
          <w:lang w:val="pl-PL"/>
          <w:rPrChange w:id="2875" w:author="ThaiNN" w:date="2008-12-09T15:09:00Z">
            <w:rPr>
              <w:ins w:id="2876" w:author="ThaiNN" w:date="2008-12-09T15:09:00Z"/>
              <w:rFonts w:ascii="Times New Roman" w:hAnsi="Times New Roman" w:cs="Times New Roman"/>
              <w:b w:val="0"/>
              <w:i/>
              <w:sz w:val="24"/>
              <w:szCs w:val="24"/>
              <w:lang w:val="pl-PL"/>
            </w:rPr>
          </w:rPrChange>
        </w:rPr>
      </w:pPr>
      <w:r w:rsidRPr="00315FC1">
        <w:rPr>
          <w:rFonts w:ascii="Times New Roman" w:hAnsi="Times New Roman" w:cs="Times New Roman"/>
          <w:b w:val="0"/>
          <w:i/>
          <w:color w:val="0000FF"/>
          <w:sz w:val="24"/>
          <w:szCs w:val="24"/>
          <w:lang w:val="pl-PL"/>
          <w:rPrChange w:id="2877" w:author="ThaiNN" w:date="2008-12-09T15:09:00Z">
            <w:rPr>
              <w:rFonts w:ascii="Times New Roman" w:hAnsi="Times New Roman" w:cs="Times New Roman"/>
              <w:b w:val="0"/>
              <w:i/>
              <w:sz w:val="24"/>
              <w:szCs w:val="24"/>
              <w:lang w:val="pl-PL"/>
            </w:rPr>
          </w:rPrChange>
        </w:rPr>
        <w:t xml:space="preserve">Luật này đã được Quốc hội nước Cộng hoà xã hội chủ nghĩa Việt </w:t>
      </w:r>
      <w:r w:rsidR="00AC3005" w:rsidRPr="00315FC1">
        <w:rPr>
          <w:rFonts w:ascii="Times New Roman" w:hAnsi="Times New Roman" w:cs="Times New Roman"/>
          <w:b w:val="0"/>
          <w:i/>
          <w:color w:val="0000FF"/>
          <w:sz w:val="24"/>
          <w:szCs w:val="24"/>
          <w:lang w:val="pl-PL"/>
          <w:rPrChange w:id="2878" w:author="ThaiNN" w:date="2008-12-09T15:09:00Z">
            <w:rPr>
              <w:rFonts w:ascii="Times New Roman" w:hAnsi="Times New Roman" w:cs="Times New Roman"/>
              <w:b w:val="0"/>
              <w:i/>
              <w:sz w:val="24"/>
              <w:szCs w:val="24"/>
              <w:lang w:val="pl-PL"/>
            </w:rPr>
          </w:rPrChange>
        </w:rPr>
        <w:t xml:space="preserve">Nam </w:t>
      </w:r>
      <w:r w:rsidR="00796EA2" w:rsidRPr="00315FC1">
        <w:rPr>
          <w:rFonts w:ascii="Times New Roman" w:hAnsi="Times New Roman" w:cs="Times New Roman"/>
          <w:b w:val="0"/>
          <w:i/>
          <w:color w:val="0000FF"/>
          <w:sz w:val="24"/>
          <w:szCs w:val="24"/>
          <w:lang w:val="pl-PL"/>
          <w:rPrChange w:id="2879" w:author="ThaiNN" w:date="2008-12-09T15:09:00Z">
            <w:rPr>
              <w:rFonts w:ascii="Times New Roman" w:hAnsi="Times New Roman" w:cs="Times New Roman"/>
              <w:b w:val="0"/>
              <w:i/>
              <w:sz w:val="24"/>
              <w:szCs w:val="24"/>
              <w:lang w:val="pl-PL"/>
            </w:rPr>
          </w:rPrChange>
        </w:rPr>
        <w:t>k</w:t>
      </w:r>
      <w:r w:rsidR="00AC3005" w:rsidRPr="00315FC1">
        <w:rPr>
          <w:rFonts w:ascii="Times New Roman" w:hAnsi="Times New Roman" w:cs="Times New Roman"/>
          <w:b w:val="0"/>
          <w:i/>
          <w:color w:val="0000FF"/>
          <w:sz w:val="24"/>
          <w:szCs w:val="24"/>
          <w:lang w:val="pl-PL"/>
          <w:rPrChange w:id="2880" w:author="ThaiNN" w:date="2008-12-09T15:09:00Z">
            <w:rPr>
              <w:rFonts w:ascii="Times New Roman" w:hAnsi="Times New Roman" w:cs="Times New Roman"/>
              <w:b w:val="0"/>
              <w:i/>
              <w:sz w:val="24"/>
              <w:szCs w:val="24"/>
              <w:lang w:val="pl-PL"/>
            </w:rPr>
          </w:rPrChange>
        </w:rPr>
        <w:t xml:space="preserve">hoá XII, </w:t>
      </w:r>
      <w:r w:rsidRPr="00315FC1">
        <w:rPr>
          <w:rFonts w:ascii="Times New Roman" w:hAnsi="Times New Roman" w:cs="Times New Roman"/>
          <w:b w:val="0"/>
          <w:i/>
          <w:color w:val="0000FF"/>
          <w:sz w:val="24"/>
          <w:szCs w:val="24"/>
          <w:lang w:val="pl-PL"/>
          <w:rPrChange w:id="2881" w:author="ThaiNN" w:date="2008-12-09T15:09:00Z">
            <w:rPr>
              <w:rFonts w:ascii="Times New Roman" w:hAnsi="Times New Roman" w:cs="Times New Roman"/>
              <w:b w:val="0"/>
              <w:i/>
              <w:sz w:val="24"/>
              <w:szCs w:val="24"/>
              <w:lang w:val="pl-PL"/>
            </w:rPr>
          </w:rPrChange>
        </w:rPr>
        <w:t xml:space="preserve">kỳ họp thứ </w:t>
      </w:r>
      <w:r w:rsidR="00441A21" w:rsidRPr="00315FC1">
        <w:rPr>
          <w:rFonts w:ascii="Times New Roman" w:hAnsi="Times New Roman" w:cs="Times New Roman"/>
          <w:b w:val="0"/>
          <w:i/>
          <w:color w:val="0000FF"/>
          <w:sz w:val="24"/>
          <w:szCs w:val="24"/>
          <w:lang w:val="pl-PL"/>
          <w:rPrChange w:id="2882" w:author="ThaiNN" w:date="2008-12-09T15:09:00Z">
            <w:rPr>
              <w:rFonts w:ascii="Times New Roman" w:hAnsi="Times New Roman" w:cs="Times New Roman"/>
              <w:b w:val="0"/>
              <w:i/>
              <w:sz w:val="24"/>
              <w:szCs w:val="24"/>
              <w:lang w:val="pl-PL"/>
            </w:rPr>
          </w:rPrChange>
        </w:rPr>
        <w:t>4</w:t>
      </w:r>
      <w:r w:rsidRPr="00315FC1">
        <w:rPr>
          <w:rFonts w:ascii="Times New Roman" w:hAnsi="Times New Roman" w:cs="Times New Roman"/>
          <w:b w:val="0"/>
          <w:i/>
          <w:color w:val="0000FF"/>
          <w:sz w:val="24"/>
          <w:szCs w:val="24"/>
          <w:lang w:val="pl-PL"/>
          <w:rPrChange w:id="2883" w:author="ThaiNN" w:date="2008-12-09T15:09:00Z">
            <w:rPr>
              <w:rFonts w:ascii="Times New Roman" w:hAnsi="Times New Roman" w:cs="Times New Roman"/>
              <w:b w:val="0"/>
              <w:i/>
              <w:sz w:val="24"/>
              <w:szCs w:val="24"/>
              <w:lang w:val="pl-PL"/>
            </w:rPr>
          </w:rPrChange>
        </w:rPr>
        <w:t xml:space="preserve"> thông </w:t>
      </w:r>
      <w:r w:rsidRPr="00315FC1">
        <w:rPr>
          <w:rFonts w:ascii="Times New Roman" w:hAnsi="Times New Roman" w:cs="Times New Roman"/>
          <w:b w:val="0"/>
          <w:color w:val="0000FF"/>
          <w:sz w:val="24"/>
          <w:szCs w:val="24"/>
          <w:lang w:val="pl-PL"/>
          <w:rPrChange w:id="2884" w:author="ThaiNN" w:date="2008-12-09T15:09:00Z">
            <w:rPr>
              <w:rFonts w:ascii="Times New Roman" w:hAnsi="Times New Roman" w:cs="Times New Roman"/>
              <w:b w:val="0"/>
              <w:sz w:val="24"/>
              <w:szCs w:val="24"/>
              <w:lang w:val="pl-PL"/>
            </w:rPr>
          </w:rPrChange>
        </w:rPr>
        <w:t>qua ngày</w:t>
      </w:r>
      <w:r w:rsidR="004B36E4" w:rsidRPr="00315FC1">
        <w:rPr>
          <w:rFonts w:ascii="Times New Roman" w:hAnsi="Times New Roman" w:cs="Times New Roman"/>
          <w:b w:val="0"/>
          <w:color w:val="0000FF"/>
          <w:sz w:val="24"/>
          <w:szCs w:val="24"/>
          <w:lang w:val="pl-PL"/>
          <w:rPrChange w:id="2885" w:author="ThaiNN" w:date="2008-12-09T15:09:00Z">
            <w:rPr>
              <w:rFonts w:ascii="Times New Roman" w:hAnsi="Times New Roman" w:cs="Times New Roman"/>
              <w:b w:val="0"/>
              <w:sz w:val="24"/>
              <w:szCs w:val="24"/>
              <w:lang w:val="pl-PL"/>
            </w:rPr>
          </w:rPrChange>
        </w:rPr>
        <w:t xml:space="preserve"> </w:t>
      </w:r>
      <w:r w:rsidR="00040F0F" w:rsidRPr="00315FC1">
        <w:rPr>
          <w:rFonts w:ascii="Times New Roman" w:hAnsi="Times New Roman" w:cs="Times New Roman"/>
          <w:b w:val="0"/>
          <w:color w:val="0000FF"/>
          <w:sz w:val="24"/>
          <w:szCs w:val="24"/>
          <w:lang w:val="pl-PL"/>
          <w:rPrChange w:id="2886" w:author="ThaiNN" w:date="2008-12-09T15:09:00Z">
            <w:rPr>
              <w:rFonts w:ascii="Times New Roman" w:hAnsi="Times New Roman" w:cs="Times New Roman"/>
              <w:b w:val="0"/>
              <w:sz w:val="24"/>
              <w:szCs w:val="24"/>
              <w:lang w:val="pl-PL"/>
            </w:rPr>
          </w:rPrChange>
        </w:rPr>
        <w:t>13</w:t>
      </w:r>
      <w:r w:rsidR="004B36E4" w:rsidRPr="00315FC1">
        <w:rPr>
          <w:rFonts w:ascii="Times New Roman" w:hAnsi="Times New Roman" w:cs="Times New Roman"/>
          <w:b w:val="0"/>
          <w:color w:val="0000FF"/>
          <w:sz w:val="24"/>
          <w:szCs w:val="24"/>
          <w:lang w:val="pl-PL"/>
          <w:rPrChange w:id="2887" w:author="ThaiNN" w:date="2008-12-09T15:09:00Z">
            <w:rPr>
              <w:rFonts w:ascii="Times New Roman" w:hAnsi="Times New Roman" w:cs="Times New Roman"/>
              <w:b w:val="0"/>
              <w:sz w:val="24"/>
              <w:szCs w:val="24"/>
              <w:lang w:val="pl-PL"/>
            </w:rPr>
          </w:rPrChange>
        </w:rPr>
        <w:t xml:space="preserve">  </w:t>
      </w:r>
      <w:r w:rsidRPr="00315FC1">
        <w:rPr>
          <w:rFonts w:ascii="Times New Roman" w:hAnsi="Times New Roman" w:cs="Times New Roman"/>
          <w:b w:val="0"/>
          <w:color w:val="0000FF"/>
          <w:sz w:val="24"/>
          <w:szCs w:val="24"/>
          <w:lang w:val="pl-PL"/>
          <w:rPrChange w:id="2888" w:author="ThaiNN" w:date="2008-12-09T15:09:00Z">
            <w:rPr>
              <w:rFonts w:ascii="Times New Roman" w:hAnsi="Times New Roman" w:cs="Times New Roman"/>
              <w:b w:val="0"/>
              <w:sz w:val="24"/>
              <w:szCs w:val="24"/>
              <w:lang w:val="pl-PL"/>
            </w:rPr>
          </w:rPrChange>
        </w:rPr>
        <w:t>tháng</w:t>
      </w:r>
      <w:r w:rsidR="00596E90" w:rsidRPr="00315FC1">
        <w:rPr>
          <w:rFonts w:ascii="Times New Roman" w:hAnsi="Times New Roman" w:cs="Times New Roman"/>
          <w:b w:val="0"/>
          <w:color w:val="0000FF"/>
          <w:sz w:val="24"/>
          <w:szCs w:val="24"/>
          <w:lang w:val="pl-PL"/>
          <w:rPrChange w:id="2889" w:author="ThaiNN" w:date="2008-12-09T15:09:00Z">
            <w:rPr>
              <w:rFonts w:ascii="Times New Roman" w:hAnsi="Times New Roman" w:cs="Times New Roman"/>
              <w:b w:val="0"/>
              <w:sz w:val="24"/>
              <w:szCs w:val="24"/>
              <w:lang w:val="pl-PL"/>
            </w:rPr>
          </w:rPrChange>
        </w:rPr>
        <w:t xml:space="preserve"> </w:t>
      </w:r>
      <w:r w:rsidR="00040F0F" w:rsidRPr="00315FC1">
        <w:rPr>
          <w:rFonts w:ascii="Times New Roman" w:hAnsi="Times New Roman" w:cs="Times New Roman"/>
          <w:b w:val="0"/>
          <w:color w:val="0000FF"/>
          <w:sz w:val="24"/>
          <w:szCs w:val="24"/>
          <w:lang w:val="pl-PL"/>
          <w:rPrChange w:id="2890" w:author="ThaiNN" w:date="2008-12-09T15:09:00Z">
            <w:rPr>
              <w:rFonts w:ascii="Times New Roman" w:hAnsi="Times New Roman" w:cs="Times New Roman"/>
              <w:b w:val="0"/>
              <w:sz w:val="24"/>
              <w:szCs w:val="24"/>
              <w:lang w:val="pl-PL"/>
            </w:rPr>
          </w:rPrChange>
        </w:rPr>
        <w:t>11</w:t>
      </w:r>
      <w:r w:rsidR="004B36E4" w:rsidRPr="00315FC1">
        <w:rPr>
          <w:rFonts w:ascii="Times New Roman" w:hAnsi="Times New Roman" w:cs="Times New Roman"/>
          <w:b w:val="0"/>
          <w:color w:val="0000FF"/>
          <w:sz w:val="24"/>
          <w:szCs w:val="24"/>
          <w:lang w:val="pl-PL"/>
          <w:rPrChange w:id="2891" w:author="ThaiNN" w:date="2008-12-09T15:09:00Z">
            <w:rPr>
              <w:rFonts w:ascii="Times New Roman" w:hAnsi="Times New Roman" w:cs="Times New Roman"/>
              <w:b w:val="0"/>
              <w:sz w:val="24"/>
              <w:szCs w:val="24"/>
              <w:lang w:val="pl-PL"/>
            </w:rPr>
          </w:rPrChange>
        </w:rPr>
        <w:t xml:space="preserve"> </w:t>
      </w:r>
      <w:r w:rsidRPr="00315FC1">
        <w:rPr>
          <w:rFonts w:ascii="Times New Roman" w:hAnsi="Times New Roman" w:cs="Times New Roman"/>
          <w:b w:val="0"/>
          <w:color w:val="0000FF"/>
          <w:sz w:val="24"/>
          <w:szCs w:val="24"/>
          <w:lang w:val="pl-PL"/>
          <w:rPrChange w:id="2892" w:author="ThaiNN" w:date="2008-12-09T15:09:00Z">
            <w:rPr>
              <w:rFonts w:ascii="Times New Roman" w:hAnsi="Times New Roman" w:cs="Times New Roman"/>
              <w:b w:val="0"/>
              <w:sz w:val="24"/>
              <w:szCs w:val="24"/>
              <w:lang w:val="pl-PL"/>
            </w:rPr>
          </w:rPrChange>
        </w:rPr>
        <w:t xml:space="preserve"> năm 2008</w:t>
      </w:r>
      <w:r w:rsidR="006976D2" w:rsidRPr="00315FC1">
        <w:rPr>
          <w:rFonts w:ascii="Times New Roman" w:hAnsi="Times New Roman" w:cs="Times New Roman"/>
          <w:b w:val="0"/>
          <w:i/>
          <w:color w:val="0000FF"/>
          <w:sz w:val="24"/>
          <w:szCs w:val="24"/>
          <w:lang w:val="pl-PL"/>
          <w:rPrChange w:id="2893" w:author="ThaiNN" w:date="2008-12-09T15:09:00Z">
            <w:rPr>
              <w:rFonts w:ascii="Times New Roman" w:hAnsi="Times New Roman" w:cs="Times New Roman"/>
              <w:b w:val="0"/>
              <w:i/>
              <w:sz w:val="24"/>
              <w:szCs w:val="24"/>
              <w:lang w:val="pl-PL"/>
            </w:rPr>
          </w:rPrChange>
        </w:rPr>
        <w:t>.</w:t>
      </w:r>
    </w:p>
    <w:p w14:paraId="44C6DAAE" w14:textId="77777777" w:rsidR="00315FC1" w:rsidRPr="00315FC1" w:rsidRDefault="00315FC1" w:rsidP="006976D2">
      <w:pPr>
        <w:pStyle w:val="BodyTextIndent2"/>
        <w:numPr>
          <w:ins w:id="2894" w:author="ThaiNN" w:date="2008-12-09T15:09:00Z"/>
        </w:numPr>
        <w:spacing w:before="120" w:after="120" w:line="240" w:lineRule="auto"/>
        <w:ind w:firstLine="720"/>
        <w:rPr>
          <w:rFonts w:ascii="Times New Roman" w:hAnsi="Times New Roman" w:cs="Times New Roman"/>
          <w:b w:val="0"/>
          <w:i/>
          <w:color w:val="0000FF"/>
          <w:sz w:val="24"/>
          <w:szCs w:val="24"/>
          <w:lang w:val="pl-PL"/>
          <w:rPrChange w:id="2895" w:author="ThaiNN" w:date="2008-12-09T15:09:00Z">
            <w:rPr>
              <w:rFonts w:ascii="Times New Roman" w:hAnsi="Times New Roman" w:cs="Times New Roman"/>
              <w:b w:val="0"/>
              <w:i/>
              <w:sz w:val="24"/>
              <w:szCs w:val="24"/>
              <w:lang w:val="pl-PL"/>
            </w:rPr>
          </w:rPrChange>
        </w:rPr>
      </w:pPr>
    </w:p>
    <w:p w14:paraId="1BC02D70" w14:textId="77777777" w:rsidR="00B75B5A" w:rsidRPr="00315FC1" w:rsidRDefault="007C7F91" w:rsidP="00315FC1">
      <w:pPr>
        <w:pStyle w:val="BodyTextIndent2"/>
        <w:spacing w:line="240" w:lineRule="auto"/>
        <w:ind w:firstLine="3969"/>
        <w:jc w:val="center"/>
        <w:rPr>
          <w:rFonts w:ascii="Times New Roman" w:hAnsi="Times New Roman" w:cs="Times New Roman"/>
          <w:color w:val="0000FF"/>
          <w:sz w:val="24"/>
          <w:szCs w:val="24"/>
          <w:lang w:val="pl-PL"/>
          <w:rPrChange w:id="2896" w:author="ThaiNN" w:date="2008-12-09T15:09:00Z">
            <w:rPr>
              <w:rFonts w:ascii="Times New Roman" w:hAnsi="Times New Roman" w:cs="Times New Roman"/>
              <w:sz w:val="24"/>
              <w:szCs w:val="24"/>
              <w:lang w:val="pl-PL"/>
            </w:rPr>
          </w:rPrChange>
        </w:rPr>
      </w:pPr>
      <w:r w:rsidRPr="00315FC1">
        <w:rPr>
          <w:rFonts w:ascii="Times New Roman" w:hAnsi="Times New Roman" w:cs="Times New Roman"/>
          <w:color w:val="0000FF"/>
          <w:sz w:val="24"/>
          <w:szCs w:val="24"/>
          <w:lang w:val="pl-PL"/>
          <w:rPrChange w:id="2897" w:author="ThaiNN" w:date="2008-12-09T15:09:00Z">
            <w:rPr>
              <w:rFonts w:ascii="Times New Roman" w:hAnsi="Times New Roman" w:cs="Times New Roman"/>
              <w:sz w:val="24"/>
              <w:szCs w:val="24"/>
              <w:lang w:val="pl-PL"/>
            </w:rPr>
          </w:rPrChange>
        </w:rPr>
        <w:t>CHỦ TỊCH QUỐC HỘI</w:t>
      </w:r>
    </w:p>
    <w:p w14:paraId="369BEE91" w14:textId="77777777" w:rsidR="007C7F91" w:rsidRPr="00315FC1" w:rsidRDefault="00F84A83" w:rsidP="00315FC1">
      <w:pPr>
        <w:ind w:firstLine="3969"/>
        <w:jc w:val="center"/>
        <w:rPr>
          <w:rFonts w:ascii="Times New Roman" w:hAnsi="Times New Roman"/>
          <w:color w:val="0000FF"/>
          <w:sz w:val="24"/>
          <w:szCs w:val="24"/>
          <w:lang w:val="pl-PL"/>
          <w:rPrChange w:id="2898" w:author="ThaiNN" w:date="2008-12-09T15:09:00Z">
            <w:rPr>
              <w:rFonts w:ascii="Times New Roman" w:hAnsi="Times New Roman"/>
              <w:sz w:val="24"/>
              <w:szCs w:val="24"/>
              <w:lang w:val="pl-PL"/>
            </w:rPr>
          </w:rPrChange>
        </w:rPr>
      </w:pPr>
      <w:r w:rsidRPr="00315FC1">
        <w:rPr>
          <w:rFonts w:ascii="Times New Roman" w:hAnsi="Times New Roman"/>
          <w:b/>
          <w:color w:val="0000FF"/>
          <w:sz w:val="24"/>
          <w:szCs w:val="24"/>
          <w:lang w:val="pl-PL"/>
          <w:rPrChange w:id="2899" w:author="ThaiNN" w:date="2008-12-09T15:09:00Z">
            <w:rPr>
              <w:rFonts w:ascii="Times New Roman" w:hAnsi="Times New Roman"/>
              <w:b/>
              <w:sz w:val="24"/>
              <w:szCs w:val="24"/>
              <w:lang w:val="pl-PL"/>
            </w:rPr>
          </w:rPrChange>
        </w:rPr>
        <w:t>Nguyễn Phú Trọng</w:t>
      </w:r>
    </w:p>
    <w:p w14:paraId="171BF217" w14:textId="77777777" w:rsidR="00FA2BD0" w:rsidRPr="00315FC1" w:rsidRDefault="00FA2BD0" w:rsidP="00FA2BD0">
      <w:pPr>
        <w:spacing w:before="120" w:after="120"/>
        <w:rPr>
          <w:rFonts w:ascii="Times New Roman" w:hAnsi="Times New Roman"/>
          <w:color w:val="0000FF"/>
          <w:sz w:val="24"/>
          <w:szCs w:val="24"/>
          <w:lang w:val="pl-PL"/>
          <w:rPrChange w:id="2900" w:author="ThaiNN" w:date="2008-12-09T15:09:00Z">
            <w:rPr>
              <w:rFonts w:ascii="Times New Roman" w:hAnsi="Times New Roman"/>
              <w:sz w:val="24"/>
              <w:szCs w:val="24"/>
              <w:lang w:val="pl-PL"/>
            </w:rPr>
          </w:rPrChange>
        </w:rPr>
      </w:pPr>
    </w:p>
    <w:p w14:paraId="262325C9" w14:textId="77777777" w:rsidR="00FA2BD0" w:rsidRPr="00315FC1" w:rsidRDefault="00FA2BD0" w:rsidP="004F0980">
      <w:pPr>
        <w:spacing w:before="120" w:after="120"/>
        <w:rPr>
          <w:rFonts w:ascii="Times New Roman" w:hAnsi="Times New Roman"/>
          <w:color w:val="0000FF"/>
          <w:sz w:val="24"/>
          <w:szCs w:val="24"/>
          <w:lang w:val="pl-PL"/>
          <w:rPrChange w:id="2901" w:author="ThaiNN" w:date="2008-12-09T15:09:00Z">
            <w:rPr>
              <w:rFonts w:ascii="Times New Roman" w:hAnsi="Times New Roman"/>
              <w:sz w:val="24"/>
              <w:szCs w:val="24"/>
              <w:lang w:val="pl-PL"/>
            </w:rPr>
          </w:rPrChange>
        </w:rPr>
      </w:pPr>
    </w:p>
    <w:sectPr w:rsidR="00FA2BD0" w:rsidRPr="00315FC1" w:rsidSect="00315FC1">
      <w:headerReference w:type="even" r:id="rId6"/>
      <w:headerReference w:type="default" r:id="rId7"/>
      <w:footerReference w:type="even" r:id="rId8"/>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0ED567" w14:textId="77777777" w:rsidR="00E3505C" w:rsidRDefault="00E3505C" w:rsidP="00B14ABD">
      <w:r>
        <w:separator/>
      </w:r>
    </w:p>
  </w:endnote>
  <w:endnote w:type="continuationSeparator" w:id="0">
    <w:p w14:paraId="3D94BB11" w14:textId="77777777" w:rsidR="00E3505C" w:rsidRDefault="00E3505C" w:rsidP="00B14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72BF7" w14:textId="77777777" w:rsidR="00B901FB" w:rsidRDefault="00B901FB" w:rsidP="000F3D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EEA7C3" w14:textId="77777777" w:rsidR="00B901FB" w:rsidRDefault="00B90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C5DD5" w14:textId="77777777" w:rsidR="00E3505C" w:rsidRDefault="00E3505C" w:rsidP="00B14ABD">
      <w:r>
        <w:separator/>
      </w:r>
    </w:p>
  </w:footnote>
  <w:footnote w:type="continuationSeparator" w:id="0">
    <w:p w14:paraId="5B568177" w14:textId="77777777" w:rsidR="00E3505C" w:rsidRDefault="00E3505C" w:rsidP="00B14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C5BB3" w14:textId="77777777" w:rsidR="00B818FB" w:rsidRDefault="00B818FB" w:rsidP="00AF550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26C921" w14:textId="77777777" w:rsidR="00B818FB" w:rsidRDefault="00B818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22AD4" w14:textId="77777777" w:rsidR="00B818FB" w:rsidRPr="00534C26" w:rsidRDefault="00B818FB" w:rsidP="00AF5501">
    <w:pPr>
      <w:pStyle w:val="Header"/>
      <w:framePr w:wrap="around" w:vAnchor="text" w:hAnchor="margin" w:xAlign="center" w:y="1"/>
      <w:rPr>
        <w:rStyle w:val="PageNumber"/>
        <w:sz w:val="24"/>
        <w:szCs w:val="24"/>
      </w:rPr>
    </w:pPr>
    <w:r w:rsidRPr="00534C26">
      <w:rPr>
        <w:rStyle w:val="PageNumber"/>
        <w:sz w:val="24"/>
        <w:szCs w:val="24"/>
      </w:rPr>
      <w:fldChar w:fldCharType="begin"/>
    </w:r>
    <w:r w:rsidRPr="00534C26">
      <w:rPr>
        <w:rStyle w:val="PageNumber"/>
        <w:sz w:val="24"/>
        <w:szCs w:val="24"/>
      </w:rPr>
      <w:instrText xml:space="preserve">PAGE  </w:instrText>
    </w:r>
    <w:r w:rsidRPr="00534C26">
      <w:rPr>
        <w:rStyle w:val="PageNumber"/>
        <w:sz w:val="24"/>
        <w:szCs w:val="24"/>
      </w:rPr>
      <w:fldChar w:fldCharType="separate"/>
    </w:r>
    <w:r w:rsidR="00315FC1">
      <w:rPr>
        <w:rStyle w:val="PageNumber"/>
        <w:noProof/>
        <w:sz w:val="24"/>
        <w:szCs w:val="24"/>
      </w:rPr>
      <w:t>2</w:t>
    </w:r>
    <w:r w:rsidRPr="00534C26">
      <w:rPr>
        <w:rStyle w:val="PageNumber"/>
        <w:sz w:val="24"/>
        <w:szCs w:val="24"/>
      </w:rPr>
      <w:fldChar w:fldCharType="end"/>
    </w:r>
  </w:p>
  <w:p w14:paraId="0171CAD4" w14:textId="77777777" w:rsidR="00B818FB" w:rsidRDefault="00B818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7AD6"/>
    <w:rsid w:val="00002A55"/>
    <w:rsid w:val="00005070"/>
    <w:rsid w:val="00006012"/>
    <w:rsid w:val="00006F5C"/>
    <w:rsid w:val="00007008"/>
    <w:rsid w:val="00011DB1"/>
    <w:rsid w:val="00011F27"/>
    <w:rsid w:val="00012F82"/>
    <w:rsid w:val="000165DC"/>
    <w:rsid w:val="00017134"/>
    <w:rsid w:val="00024DD4"/>
    <w:rsid w:val="00031F39"/>
    <w:rsid w:val="00036FBA"/>
    <w:rsid w:val="00040F0F"/>
    <w:rsid w:val="00041178"/>
    <w:rsid w:val="00043C8B"/>
    <w:rsid w:val="000461E4"/>
    <w:rsid w:val="00046A80"/>
    <w:rsid w:val="00046B91"/>
    <w:rsid w:val="00053605"/>
    <w:rsid w:val="000538F1"/>
    <w:rsid w:val="000546A3"/>
    <w:rsid w:val="00061F70"/>
    <w:rsid w:val="0007047E"/>
    <w:rsid w:val="00070F29"/>
    <w:rsid w:val="00072316"/>
    <w:rsid w:val="00074625"/>
    <w:rsid w:val="00076F6E"/>
    <w:rsid w:val="00077A7F"/>
    <w:rsid w:val="000816FE"/>
    <w:rsid w:val="0008453D"/>
    <w:rsid w:val="0008775F"/>
    <w:rsid w:val="0009090D"/>
    <w:rsid w:val="00091904"/>
    <w:rsid w:val="000937AB"/>
    <w:rsid w:val="000947BD"/>
    <w:rsid w:val="000A3E0D"/>
    <w:rsid w:val="000B194A"/>
    <w:rsid w:val="000B2382"/>
    <w:rsid w:val="000B6819"/>
    <w:rsid w:val="000B7CCE"/>
    <w:rsid w:val="000D1089"/>
    <w:rsid w:val="000D1685"/>
    <w:rsid w:val="000D2E4F"/>
    <w:rsid w:val="000D7030"/>
    <w:rsid w:val="000D75AD"/>
    <w:rsid w:val="000D7C40"/>
    <w:rsid w:val="000E2C8E"/>
    <w:rsid w:val="000F3D14"/>
    <w:rsid w:val="000F49B9"/>
    <w:rsid w:val="000F4C18"/>
    <w:rsid w:val="000F5AF0"/>
    <w:rsid w:val="000F762E"/>
    <w:rsid w:val="00100B7F"/>
    <w:rsid w:val="00102A57"/>
    <w:rsid w:val="0010517D"/>
    <w:rsid w:val="00105925"/>
    <w:rsid w:val="00121A40"/>
    <w:rsid w:val="00130B34"/>
    <w:rsid w:val="00131EB9"/>
    <w:rsid w:val="001337EE"/>
    <w:rsid w:val="00133FCA"/>
    <w:rsid w:val="00137A60"/>
    <w:rsid w:val="001415F0"/>
    <w:rsid w:val="00147422"/>
    <w:rsid w:val="00153065"/>
    <w:rsid w:val="00153A76"/>
    <w:rsid w:val="001600F0"/>
    <w:rsid w:val="00162410"/>
    <w:rsid w:val="0016390C"/>
    <w:rsid w:val="00165934"/>
    <w:rsid w:val="00165F24"/>
    <w:rsid w:val="0017081A"/>
    <w:rsid w:val="0017097E"/>
    <w:rsid w:val="00171A50"/>
    <w:rsid w:val="0017413C"/>
    <w:rsid w:val="00174386"/>
    <w:rsid w:val="001777F7"/>
    <w:rsid w:val="00182CBD"/>
    <w:rsid w:val="00185A64"/>
    <w:rsid w:val="00187346"/>
    <w:rsid w:val="00187B37"/>
    <w:rsid w:val="00192D7F"/>
    <w:rsid w:val="001940F6"/>
    <w:rsid w:val="001945AC"/>
    <w:rsid w:val="00195A35"/>
    <w:rsid w:val="001A27A4"/>
    <w:rsid w:val="001B08AF"/>
    <w:rsid w:val="001B613A"/>
    <w:rsid w:val="001C1CCB"/>
    <w:rsid w:val="001C212C"/>
    <w:rsid w:val="001C215C"/>
    <w:rsid w:val="001C24E3"/>
    <w:rsid w:val="001C336B"/>
    <w:rsid w:val="001C7E2F"/>
    <w:rsid w:val="001C7F4A"/>
    <w:rsid w:val="001D03A9"/>
    <w:rsid w:val="001D124A"/>
    <w:rsid w:val="001D3BEB"/>
    <w:rsid w:val="001E0313"/>
    <w:rsid w:val="001E06A7"/>
    <w:rsid w:val="001E1477"/>
    <w:rsid w:val="001E33D3"/>
    <w:rsid w:val="001E4DDC"/>
    <w:rsid w:val="001E5375"/>
    <w:rsid w:val="001E63B3"/>
    <w:rsid w:val="001E6736"/>
    <w:rsid w:val="001E67E3"/>
    <w:rsid w:val="001F18C1"/>
    <w:rsid w:val="001F5864"/>
    <w:rsid w:val="002028E7"/>
    <w:rsid w:val="00202E10"/>
    <w:rsid w:val="00206912"/>
    <w:rsid w:val="00207B9F"/>
    <w:rsid w:val="002115C6"/>
    <w:rsid w:val="002135D2"/>
    <w:rsid w:val="0021404B"/>
    <w:rsid w:val="00215F20"/>
    <w:rsid w:val="0022171F"/>
    <w:rsid w:val="00227AAC"/>
    <w:rsid w:val="00231656"/>
    <w:rsid w:val="002341BD"/>
    <w:rsid w:val="00234CAE"/>
    <w:rsid w:val="00234EBD"/>
    <w:rsid w:val="00235DD5"/>
    <w:rsid w:val="00247BBD"/>
    <w:rsid w:val="00262740"/>
    <w:rsid w:val="002645BB"/>
    <w:rsid w:val="0026699B"/>
    <w:rsid w:val="00266A76"/>
    <w:rsid w:val="00276E50"/>
    <w:rsid w:val="00277AFA"/>
    <w:rsid w:val="002838ED"/>
    <w:rsid w:val="00283A2F"/>
    <w:rsid w:val="00283EFE"/>
    <w:rsid w:val="002874D9"/>
    <w:rsid w:val="00287A77"/>
    <w:rsid w:val="00287CA7"/>
    <w:rsid w:val="00292188"/>
    <w:rsid w:val="00294184"/>
    <w:rsid w:val="00295CE9"/>
    <w:rsid w:val="002A35E5"/>
    <w:rsid w:val="002A374A"/>
    <w:rsid w:val="002A6DD5"/>
    <w:rsid w:val="002B48B8"/>
    <w:rsid w:val="002C1E2F"/>
    <w:rsid w:val="002C42EE"/>
    <w:rsid w:val="002C5278"/>
    <w:rsid w:val="002D0CB9"/>
    <w:rsid w:val="002D27F6"/>
    <w:rsid w:val="002D332C"/>
    <w:rsid w:val="002D6308"/>
    <w:rsid w:val="002D7B07"/>
    <w:rsid w:val="002E2784"/>
    <w:rsid w:val="002E36BC"/>
    <w:rsid w:val="002E4E9E"/>
    <w:rsid w:val="002E5C17"/>
    <w:rsid w:val="002F2F4D"/>
    <w:rsid w:val="002F4007"/>
    <w:rsid w:val="002F6338"/>
    <w:rsid w:val="002F6C4D"/>
    <w:rsid w:val="002F7E60"/>
    <w:rsid w:val="00302BA3"/>
    <w:rsid w:val="00305A2B"/>
    <w:rsid w:val="00310BEC"/>
    <w:rsid w:val="00315FC1"/>
    <w:rsid w:val="003178A0"/>
    <w:rsid w:val="00317C29"/>
    <w:rsid w:val="00335330"/>
    <w:rsid w:val="00335728"/>
    <w:rsid w:val="00336431"/>
    <w:rsid w:val="0034163F"/>
    <w:rsid w:val="00341D60"/>
    <w:rsid w:val="0034344B"/>
    <w:rsid w:val="00344F06"/>
    <w:rsid w:val="00346F67"/>
    <w:rsid w:val="00347AD6"/>
    <w:rsid w:val="003514A3"/>
    <w:rsid w:val="0035170E"/>
    <w:rsid w:val="00352525"/>
    <w:rsid w:val="003538BD"/>
    <w:rsid w:val="00360EF1"/>
    <w:rsid w:val="0036268A"/>
    <w:rsid w:val="00367479"/>
    <w:rsid w:val="003674B5"/>
    <w:rsid w:val="003711B0"/>
    <w:rsid w:val="003760D9"/>
    <w:rsid w:val="00376D43"/>
    <w:rsid w:val="003774C7"/>
    <w:rsid w:val="003857E3"/>
    <w:rsid w:val="003861B8"/>
    <w:rsid w:val="003911D2"/>
    <w:rsid w:val="00391240"/>
    <w:rsid w:val="0039267C"/>
    <w:rsid w:val="003964DC"/>
    <w:rsid w:val="00397877"/>
    <w:rsid w:val="003A095B"/>
    <w:rsid w:val="003A0DA3"/>
    <w:rsid w:val="003A15CB"/>
    <w:rsid w:val="003A463D"/>
    <w:rsid w:val="003B3225"/>
    <w:rsid w:val="003B39E4"/>
    <w:rsid w:val="003B7203"/>
    <w:rsid w:val="003C42F7"/>
    <w:rsid w:val="003D0454"/>
    <w:rsid w:val="003D34C9"/>
    <w:rsid w:val="003D64BA"/>
    <w:rsid w:val="003E1BE8"/>
    <w:rsid w:val="003E1E95"/>
    <w:rsid w:val="003E2573"/>
    <w:rsid w:val="003E2D70"/>
    <w:rsid w:val="003E394C"/>
    <w:rsid w:val="003F6297"/>
    <w:rsid w:val="003F6457"/>
    <w:rsid w:val="003F798C"/>
    <w:rsid w:val="003F7B52"/>
    <w:rsid w:val="00401242"/>
    <w:rsid w:val="00404B82"/>
    <w:rsid w:val="00404EFC"/>
    <w:rsid w:val="004050EE"/>
    <w:rsid w:val="00414CC8"/>
    <w:rsid w:val="00415446"/>
    <w:rsid w:val="004157F8"/>
    <w:rsid w:val="00420732"/>
    <w:rsid w:val="00422394"/>
    <w:rsid w:val="00430582"/>
    <w:rsid w:val="004313BF"/>
    <w:rsid w:val="0043157F"/>
    <w:rsid w:val="004370AC"/>
    <w:rsid w:val="004373E0"/>
    <w:rsid w:val="00440438"/>
    <w:rsid w:val="00441A21"/>
    <w:rsid w:val="00441A3E"/>
    <w:rsid w:val="00443B5A"/>
    <w:rsid w:val="00444C63"/>
    <w:rsid w:val="00445DFB"/>
    <w:rsid w:val="00452469"/>
    <w:rsid w:val="00453B50"/>
    <w:rsid w:val="0045620C"/>
    <w:rsid w:val="00460481"/>
    <w:rsid w:val="00461E72"/>
    <w:rsid w:val="00461EFB"/>
    <w:rsid w:val="00465757"/>
    <w:rsid w:val="00465DDC"/>
    <w:rsid w:val="004661A8"/>
    <w:rsid w:val="0047395D"/>
    <w:rsid w:val="00477CA2"/>
    <w:rsid w:val="004805F6"/>
    <w:rsid w:val="00481F3C"/>
    <w:rsid w:val="0048755E"/>
    <w:rsid w:val="00493463"/>
    <w:rsid w:val="00497D8E"/>
    <w:rsid w:val="004A0903"/>
    <w:rsid w:val="004A5968"/>
    <w:rsid w:val="004B2B51"/>
    <w:rsid w:val="004B36E4"/>
    <w:rsid w:val="004B38B4"/>
    <w:rsid w:val="004B439A"/>
    <w:rsid w:val="004B6BF8"/>
    <w:rsid w:val="004D1E42"/>
    <w:rsid w:val="004D262A"/>
    <w:rsid w:val="004D56B8"/>
    <w:rsid w:val="004D6FCA"/>
    <w:rsid w:val="004E03CC"/>
    <w:rsid w:val="004E0E26"/>
    <w:rsid w:val="004E251D"/>
    <w:rsid w:val="004E415C"/>
    <w:rsid w:val="004E420F"/>
    <w:rsid w:val="004F0980"/>
    <w:rsid w:val="004F0E8D"/>
    <w:rsid w:val="004F2F15"/>
    <w:rsid w:val="00503F34"/>
    <w:rsid w:val="00505B1F"/>
    <w:rsid w:val="005067F5"/>
    <w:rsid w:val="00512684"/>
    <w:rsid w:val="00516D73"/>
    <w:rsid w:val="00520AFB"/>
    <w:rsid w:val="00523642"/>
    <w:rsid w:val="005237A4"/>
    <w:rsid w:val="005255E3"/>
    <w:rsid w:val="00526CC9"/>
    <w:rsid w:val="00531C6E"/>
    <w:rsid w:val="00532532"/>
    <w:rsid w:val="00533703"/>
    <w:rsid w:val="00533A3B"/>
    <w:rsid w:val="00534C26"/>
    <w:rsid w:val="00536F1F"/>
    <w:rsid w:val="00540014"/>
    <w:rsid w:val="00540690"/>
    <w:rsid w:val="0054148C"/>
    <w:rsid w:val="00542200"/>
    <w:rsid w:val="00542323"/>
    <w:rsid w:val="00543AD7"/>
    <w:rsid w:val="00543D47"/>
    <w:rsid w:val="0054524C"/>
    <w:rsid w:val="0055173C"/>
    <w:rsid w:val="00555172"/>
    <w:rsid w:val="00561C7F"/>
    <w:rsid w:val="005675D2"/>
    <w:rsid w:val="00570E1D"/>
    <w:rsid w:val="005731C9"/>
    <w:rsid w:val="00574959"/>
    <w:rsid w:val="00574C91"/>
    <w:rsid w:val="00576DEB"/>
    <w:rsid w:val="00584B17"/>
    <w:rsid w:val="00587B0C"/>
    <w:rsid w:val="0059044A"/>
    <w:rsid w:val="00594AF3"/>
    <w:rsid w:val="00595E67"/>
    <w:rsid w:val="00596E90"/>
    <w:rsid w:val="005A05A4"/>
    <w:rsid w:val="005A18F1"/>
    <w:rsid w:val="005B0B29"/>
    <w:rsid w:val="005B46C3"/>
    <w:rsid w:val="005C1BDB"/>
    <w:rsid w:val="005C2211"/>
    <w:rsid w:val="005C5748"/>
    <w:rsid w:val="005C6A97"/>
    <w:rsid w:val="005D0DB9"/>
    <w:rsid w:val="005D22DF"/>
    <w:rsid w:val="005E0360"/>
    <w:rsid w:val="005E4955"/>
    <w:rsid w:val="005E59DE"/>
    <w:rsid w:val="005E61EC"/>
    <w:rsid w:val="005E6CF6"/>
    <w:rsid w:val="005F3762"/>
    <w:rsid w:val="006051AC"/>
    <w:rsid w:val="006059BA"/>
    <w:rsid w:val="00605FD2"/>
    <w:rsid w:val="00610260"/>
    <w:rsid w:val="0061582C"/>
    <w:rsid w:val="006159E0"/>
    <w:rsid w:val="006173B4"/>
    <w:rsid w:val="00621DA3"/>
    <w:rsid w:val="006252F6"/>
    <w:rsid w:val="00626CD3"/>
    <w:rsid w:val="0062770C"/>
    <w:rsid w:val="00627EDF"/>
    <w:rsid w:val="0064066D"/>
    <w:rsid w:val="006415C1"/>
    <w:rsid w:val="00650398"/>
    <w:rsid w:val="006524F7"/>
    <w:rsid w:val="0065384C"/>
    <w:rsid w:val="00654028"/>
    <w:rsid w:val="00662198"/>
    <w:rsid w:val="00664DEB"/>
    <w:rsid w:val="00666018"/>
    <w:rsid w:val="00670ADE"/>
    <w:rsid w:val="00674153"/>
    <w:rsid w:val="00684915"/>
    <w:rsid w:val="00685306"/>
    <w:rsid w:val="00685A1A"/>
    <w:rsid w:val="006976D2"/>
    <w:rsid w:val="006A1CFF"/>
    <w:rsid w:val="006A3C01"/>
    <w:rsid w:val="006A49FC"/>
    <w:rsid w:val="006A5379"/>
    <w:rsid w:val="006B07EB"/>
    <w:rsid w:val="006B1B36"/>
    <w:rsid w:val="006B26A5"/>
    <w:rsid w:val="006B4E07"/>
    <w:rsid w:val="006B5E93"/>
    <w:rsid w:val="006C0073"/>
    <w:rsid w:val="006C1E51"/>
    <w:rsid w:val="006C2C3F"/>
    <w:rsid w:val="006C4B31"/>
    <w:rsid w:val="006D4F8E"/>
    <w:rsid w:val="006D5ECD"/>
    <w:rsid w:val="006E5FAA"/>
    <w:rsid w:val="006E61B9"/>
    <w:rsid w:val="006E74E0"/>
    <w:rsid w:val="006F12D0"/>
    <w:rsid w:val="006F1303"/>
    <w:rsid w:val="006F28B3"/>
    <w:rsid w:val="006F6425"/>
    <w:rsid w:val="006F6479"/>
    <w:rsid w:val="006F7225"/>
    <w:rsid w:val="007034CC"/>
    <w:rsid w:val="00703607"/>
    <w:rsid w:val="00710834"/>
    <w:rsid w:val="007176B8"/>
    <w:rsid w:val="0072029E"/>
    <w:rsid w:val="00721A60"/>
    <w:rsid w:val="00722A06"/>
    <w:rsid w:val="00724C72"/>
    <w:rsid w:val="0072537B"/>
    <w:rsid w:val="00726732"/>
    <w:rsid w:val="0072708F"/>
    <w:rsid w:val="0073178C"/>
    <w:rsid w:val="0073588E"/>
    <w:rsid w:val="007379CC"/>
    <w:rsid w:val="00740108"/>
    <w:rsid w:val="00745B07"/>
    <w:rsid w:val="00747953"/>
    <w:rsid w:val="00756044"/>
    <w:rsid w:val="007573F9"/>
    <w:rsid w:val="00757B6F"/>
    <w:rsid w:val="00763124"/>
    <w:rsid w:val="00763DA2"/>
    <w:rsid w:val="007676AF"/>
    <w:rsid w:val="00771130"/>
    <w:rsid w:val="00775259"/>
    <w:rsid w:val="007760C7"/>
    <w:rsid w:val="00780516"/>
    <w:rsid w:val="00780E1E"/>
    <w:rsid w:val="00781D1D"/>
    <w:rsid w:val="007826F8"/>
    <w:rsid w:val="00782E0A"/>
    <w:rsid w:val="00784C63"/>
    <w:rsid w:val="00796EA2"/>
    <w:rsid w:val="00797911"/>
    <w:rsid w:val="00797CF1"/>
    <w:rsid w:val="007A2BC8"/>
    <w:rsid w:val="007A3C2F"/>
    <w:rsid w:val="007A5456"/>
    <w:rsid w:val="007B2823"/>
    <w:rsid w:val="007B6D18"/>
    <w:rsid w:val="007B783F"/>
    <w:rsid w:val="007C6610"/>
    <w:rsid w:val="007C7382"/>
    <w:rsid w:val="007C78BB"/>
    <w:rsid w:val="007C7D5B"/>
    <w:rsid w:val="007C7F91"/>
    <w:rsid w:val="007D1691"/>
    <w:rsid w:val="007D1959"/>
    <w:rsid w:val="007E3527"/>
    <w:rsid w:val="007E37EB"/>
    <w:rsid w:val="007E4818"/>
    <w:rsid w:val="007E516F"/>
    <w:rsid w:val="007E53C4"/>
    <w:rsid w:val="007F5C23"/>
    <w:rsid w:val="007F78A3"/>
    <w:rsid w:val="00800D21"/>
    <w:rsid w:val="008014C4"/>
    <w:rsid w:val="0080328C"/>
    <w:rsid w:val="0081208F"/>
    <w:rsid w:val="00815059"/>
    <w:rsid w:val="008211F9"/>
    <w:rsid w:val="00821B8C"/>
    <w:rsid w:val="008237D5"/>
    <w:rsid w:val="00830A3A"/>
    <w:rsid w:val="008310B3"/>
    <w:rsid w:val="00831B14"/>
    <w:rsid w:val="008338B8"/>
    <w:rsid w:val="00833C1A"/>
    <w:rsid w:val="008345E3"/>
    <w:rsid w:val="00841705"/>
    <w:rsid w:val="00842EC0"/>
    <w:rsid w:val="008478E6"/>
    <w:rsid w:val="00851A73"/>
    <w:rsid w:val="0085354A"/>
    <w:rsid w:val="008537C9"/>
    <w:rsid w:val="0085482E"/>
    <w:rsid w:val="008615A6"/>
    <w:rsid w:val="00866E72"/>
    <w:rsid w:val="00872786"/>
    <w:rsid w:val="0087440D"/>
    <w:rsid w:val="008747B4"/>
    <w:rsid w:val="00874A8B"/>
    <w:rsid w:val="008768FB"/>
    <w:rsid w:val="008812F3"/>
    <w:rsid w:val="00881DB7"/>
    <w:rsid w:val="00881E48"/>
    <w:rsid w:val="00883710"/>
    <w:rsid w:val="00896973"/>
    <w:rsid w:val="008978F3"/>
    <w:rsid w:val="008B0C5E"/>
    <w:rsid w:val="008B7766"/>
    <w:rsid w:val="008C15A5"/>
    <w:rsid w:val="008C523C"/>
    <w:rsid w:val="008C5AAE"/>
    <w:rsid w:val="008C5FFB"/>
    <w:rsid w:val="008C79AA"/>
    <w:rsid w:val="008D7CFF"/>
    <w:rsid w:val="008E0408"/>
    <w:rsid w:val="008E17B4"/>
    <w:rsid w:val="008E1F39"/>
    <w:rsid w:val="008F5C93"/>
    <w:rsid w:val="008F79B0"/>
    <w:rsid w:val="00902542"/>
    <w:rsid w:val="00904EDF"/>
    <w:rsid w:val="00906ED0"/>
    <w:rsid w:val="0091018E"/>
    <w:rsid w:val="009211A3"/>
    <w:rsid w:val="00923859"/>
    <w:rsid w:val="00924074"/>
    <w:rsid w:val="00925120"/>
    <w:rsid w:val="00932BE5"/>
    <w:rsid w:val="00933E78"/>
    <w:rsid w:val="00934014"/>
    <w:rsid w:val="00934072"/>
    <w:rsid w:val="009345B1"/>
    <w:rsid w:val="009455F3"/>
    <w:rsid w:val="00947A2C"/>
    <w:rsid w:val="009517E4"/>
    <w:rsid w:val="00952CD6"/>
    <w:rsid w:val="00954447"/>
    <w:rsid w:val="00957C0F"/>
    <w:rsid w:val="00961047"/>
    <w:rsid w:val="0096160C"/>
    <w:rsid w:val="009619EF"/>
    <w:rsid w:val="00962D88"/>
    <w:rsid w:val="00967029"/>
    <w:rsid w:val="00971DA0"/>
    <w:rsid w:val="00981CD8"/>
    <w:rsid w:val="00984854"/>
    <w:rsid w:val="00984B77"/>
    <w:rsid w:val="00984FDA"/>
    <w:rsid w:val="00986D6E"/>
    <w:rsid w:val="00994DB8"/>
    <w:rsid w:val="009961FC"/>
    <w:rsid w:val="00996D25"/>
    <w:rsid w:val="00997700"/>
    <w:rsid w:val="009A14A2"/>
    <w:rsid w:val="009A333F"/>
    <w:rsid w:val="009B0E1E"/>
    <w:rsid w:val="009B2AA9"/>
    <w:rsid w:val="009B4755"/>
    <w:rsid w:val="009B51D4"/>
    <w:rsid w:val="009B54A6"/>
    <w:rsid w:val="009C0DF2"/>
    <w:rsid w:val="009C19DA"/>
    <w:rsid w:val="009C4925"/>
    <w:rsid w:val="009D1B93"/>
    <w:rsid w:val="009D729E"/>
    <w:rsid w:val="009E3F88"/>
    <w:rsid w:val="009E67BE"/>
    <w:rsid w:val="009F554D"/>
    <w:rsid w:val="009F67A7"/>
    <w:rsid w:val="00A04654"/>
    <w:rsid w:val="00A04913"/>
    <w:rsid w:val="00A06343"/>
    <w:rsid w:val="00A1077B"/>
    <w:rsid w:val="00A111C7"/>
    <w:rsid w:val="00A12143"/>
    <w:rsid w:val="00A236EE"/>
    <w:rsid w:val="00A278FC"/>
    <w:rsid w:val="00A33B65"/>
    <w:rsid w:val="00A351FE"/>
    <w:rsid w:val="00A40711"/>
    <w:rsid w:val="00A43E48"/>
    <w:rsid w:val="00A479FD"/>
    <w:rsid w:val="00A47DA4"/>
    <w:rsid w:val="00A50125"/>
    <w:rsid w:val="00A50960"/>
    <w:rsid w:val="00A50B41"/>
    <w:rsid w:val="00A5672F"/>
    <w:rsid w:val="00A57433"/>
    <w:rsid w:val="00A57CEC"/>
    <w:rsid w:val="00A627E2"/>
    <w:rsid w:val="00A63E5D"/>
    <w:rsid w:val="00A652AB"/>
    <w:rsid w:val="00A669A6"/>
    <w:rsid w:val="00A6745F"/>
    <w:rsid w:val="00A6796A"/>
    <w:rsid w:val="00A67D99"/>
    <w:rsid w:val="00A700A4"/>
    <w:rsid w:val="00A752D3"/>
    <w:rsid w:val="00A804E0"/>
    <w:rsid w:val="00A80823"/>
    <w:rsid w:val="00A808A5"/>
    <w:rsid w:val="00A80E1C"/>
    <w:rsid w:val="00A854D3"/>
    <w:rsid w:val="00A85739"/>
    <w:rsid w:val="00A92578"/>
    <w:rsid w:val="00AA04A3"/>
    <w:rsid w:val="00AA1D49"/>
    <w:rsid w:val="00AA393C"/>
    <w:rsid w:val="00AA51C0"/>
    <w:rsid w:val="00AB00CE"/>
    <w:rsid w:val="00AB015A"/>
    <w:rsid w:val="00AB039A"/>
    <w:rsid w:val="00AB20A0"/>
    <w:rsid w:val="00AC3005"/>
    <w:rsid w:val="00AC3657"/>
    <w:rsid w:val="00AC391C"/>
    <w:rsid w:val="00AC5068"/>
    <w:rsid w:val="00AC7B94"/>
    <w:rsid w:val="00AD5BE7"/>
    <w:rsid w:val="00AD5CDC"/>
    <w:rsid w:val="00AE39D9"/>
    <w:rsid w:val="00AE4719"/>
    <w:rsid w:val="00AE47BF"/>
    <w:rsid w:val="00AE63DD"/>
    <w:rsid w:val="00AE6FBB"/>
    <w:rsid w:val="00AF5501"/>
    <w:rsid w:val="00AF7274"/>
    <w:rsid w:val="00AF79D8"/>
    <w:rsid w:val="00B00A2B"/>
    <w:rsid w:val="00B0216E"/>
    <w:rsid w:val="00B046E2"/>
    <w:rsid w:val="00B050E3"/>
    <w:rsid w:val="00B14ABD"/>
    <w:rsid w:val="00B22D6F"/>
    <w:rsid w:val="00B22E98"/>
    <w:rsid w:val="00B25B30"/>
    <w:rsid w:val="00B27B20"/>
    <w:rsid w:val="00B27D7A"/>
    <w:rsid w:val="00B27F7F"/>
    <w:rsid w:val="00B31DC7"/>
    <w:rsid w:val="00B42F04"/>
    <w:rsid w:val="00B47EB8"/>
    <w:rsid w:val="00B53CB0"/>
    <w:rsid w:val="00B62E6A"/>
    <w:rsid w:val="00B66452"/>
    <w:rsid w:val="00B735B6"/>
    <w:rsid w:val="00B73D44"/>
    <w:rsid w:val="00B73DE7"/>
    <w:rsid w:val="00B75B5A"/>
    <w:rsid w:val="00B76A8E"/>
    <w:rsid w:val="00B818FB"/>
    <w:rsid w:val="00B8238F"/>
    <w:rsid w:val="00B866AB"/>
    <w:rsid w:val="00B87D83"/>
    <w:rsid w:val="00B901FB"/>
    <w:rsid w:val="00B90ADA"/>
    <w:rsid w:val="00B92D98"/>
    <w:rsid w:val="00B93156"/>
    <w:rsid w:val="00B93F44"/>
    <w:rsid w:val="00B94523"/>
    <w:rsid w:val="00BA0595"/>
    <w:rsid w:val="00BA50AA"/>
    <w:rsid w:val="00BA7568"/>
    <w:rsid w:val="00BA7FB7"/>
    <w:rsid w:val="00BB52D7"/>
    <w:rsid w:val="00BB5DEE"/>
    <w:rsid w:val="00BB649F"/>
    <w:rsid w:val="00BC1652"/>
    <w:rsid w:val="00BC2BD2"/>
    <w:rsid w:val="00BC581C"/>
    <w:rsid w:val="00BD1135"/>
    <w:rsid w:val="00BD20D0"/>
    <w:rsid w:val="00BD4EDF"/>
    <w:rsid w:val="00BD5D6E"/>
    <w:rsid w:val="00BD6DF2"/>
    <w:rsid w:val="00BD74D3"/>
    <w:rsid w:val="00BD74EB"/>
    <w:rsid w:val="00BD760F"/>
    <w:rsid w:val="00BE2F9E"/>
    <w:rsid w:val="00BE480C"/>
    <w:rsid w:val="00BE7296"/>
    <w:rsid w:val="00BF1DBA"/>
    <w:rsid w:val="00C00F68"/>
    <w:rsid w:val="00C03F14"/>
    <w:rsid w:val="00C05138"/>
    <w:rsid w:val="00C125E6"/>
    <w:rsid w:val="00C14B29"/>
    <w:rsid w:val="00C207D1"/>
    <w:rsid w:val="00C23C72"/>
    <w:rsid w:val="00C26D98"/>
    <w:rsid w:val="00C31ADB"/>
    <w:rsid w:val="00C344BF"/>
    <w:rsid w:val="00C35550"/>
    <w:rsid w:val="00C41927"/>
    <w:rsid w:val="00C44A67"/>
    <w:rsid w:val="00C51372"/>
    <w:rsid w:val="00C53745"/>
    <w:rsid w:val="00C53D2C"/>
    <w:rsid w:val="00C546EF"/>
    <w:rsid w:val="00C603DA"/>
    <w:rsid w:val="00C62BFB"/>
    <w:rsid w:val="00C63A4E"/>
    <w:rsid w:val="00C6401B"/>
    <w:rsid w:val="00C641EB"/>
    <w:rsid w:val="00C674C1"/>
    <w:rsid w:val="00C67C4D"/>
    <w:rsid w:val="00C72EEC"/>
    <w:rsid w:val="00C81283"/>
    <w:rsid w:val="00C8665D"/>
    <w:rsid w:val="00C910EC"/>
    <w:rsid w:val="00C91A28"/>
    <w:rsid w:val="00C92661"/>
    <w:rsid w:val="00C9316C"/>
    <w:rsid w:val="00C946ED"/>
    <w:rsid w:val="00C962C8"/>
    <w:rsid w:val="00C977EE"/>
    <w:rsid w:val="00CA0008"/>
    <w:rsid w:val="00CA08D1"/>
    <w:rsid w:val="00CA3156"/>
    <w:rsid w:val="00CA3545"/>
    <w:rsid w:val="00CA3F65"/>
    <w:rsid w:val="00CB4B3E"/>
    <w:rsid w:val="00CB5321"/>
    <w:rsid w:val="00CB6526"/>
    <w:rsid w:val="00CB7EF2"/>
    <w:rsid w:val="00CC065D"/>
    <w:rsid w:val="00CC1FC6"/>
    <w:rsid w:val="00CC29F4"/>
    <w:rsid w:val="00CC4C81"/>
    <w:rsid w:val="00CD726C"/>
    <w:rsid w:val="00CE00D1"/>
    <w:rsid w:val="00CE33B6"/>
    <w:rsid w:val="00CF4C25"/>
    <w:rsid w:val="00CF5062"/>
    <w:rsid w:val="00CF5072"/>
    <w:rsid w:val="00CF5231"/>
    <w:rsid w:val="00CF6D7F"/>
    <w:rsid w:val="00D0113A"/>
    <w:rsid w:val="00D04A8F"/>
    <w:rsid w:val="00D13D7E"/>
    <w:rsid w:val="00D1696E"/>
    <w:rsid w:val="00D21631"/>
    <w:rsid w:val="00D24546"/>
    <w:rsid w:val="00D26880"/>
    <w:rsid w:val="00D27F8E"/>
    <w:rsid w:val="00D33728"/>
    <w:rsid w:val="00D33DCA"/>
    <w:rsid w:val="00D372D4"/>
    <w:rsid w:val="00D41C19"/>
    <w:rsid w:val="00D41E26"/>
    <w:rsid w:val="00D51D97"/>
    <w:rsid w:val="00D5549E"/>
    <w:rsid w:val="00D6029B"/>
    <w:rsid w:val="00D70EEC"/>
    <w:rsid w:val="00D73412"/>
    <w:rsid w:val="00D73731"/>
    <w:rsid w:val="00D73AB8"/>
    <w:rsid w:val="00D74DE9"/>
    <w:rsid w:val="00D7561F"/>
    <w:rsid w:val="00D7648C"/>
    <w:rsid w:val="00D7716E"/>
    <w:rsid w:val="00D81386"/>
    <w:rsid w:val="00D825F5"/>
    <w:rsid w:val="00D83410"/>
    <w:rsid w:val="00D84CD6"/>
    <w:rsid w:val="00D85E3A"/>
    <w:rsid w:val="00D86ED6"/>
    <w:rsid w:val="00D90B1A"/>
    <w:rsid w:val="00D92267"/>
    <w:rsid w:val="00D92F3C"/>
    <w:rsid w:val="00D947A9"/>
    <w:rsid w:val="00D95A8E"/>
    <w:rsid w:val="00D97BEE"/>
    <w:rsid w:val="00DA1282"/>
    <w:rsid w:val="00DA248F"/>
    <w:rsid w:val="00DA7A34"/>
    <w:rsid w:val="00DB1BA6"/>
    <w:rsid w:val="00DB29C9"/>
    <w:rsid w:val="00DB4E9D"/>
    <w:rsid w:val="00DC0EED"/>
    <w:rsid w:val="00DC15E2"/>
    <w:rsid w:val="00DC3D68"/>
    <w:rsid w:val="00DC6BF1"/>
    <w:rsid w:val="00DD6C78"/>
    <w:rsid w:val="00DE218B"/>
    <w:rsid w:val="00DE2395"/>
    <w:rsid w:val="00DE3FEC"/>
    <w:rsid w:val="00DE4528"/>
    <w:rsid w:val="00DE5983"/>
    <w:rsid w:val="00DF19F7"/>
    <w:rsid w:val="00DF3661"/>
    <w:rsid w:val="00DF47A6"/>
    <w:rsid w:val="00DF73C7"/>
    <w:rsid w:val="00E044FC"/>
    <w:rsid w:val="00E07C05"/>
    <w:rsid w:val="00E12D3C"/>
    <w:rsid w:val="00E30F7D"/>
    <w:rsid w:val="00E31695"/>
    <w:rsid w:val="00E3505C"/>
    <w:rsid w:val="00E3617B"/>
    <w:rsid w:val="00E36638"/>
    <w:rsid w:val="00E369CF"/>
    <w:rsid w:val="00E42CE9"/>
    <w:rsid w:val="00E43DA4"/>
    <w:rsid w:val="00E455E7"/>
    <w:rsid w:val="00E46988"/>
    <w:rsid w:val="00E469DD"/>
    <w:rsid w:val="00E50EB6"/>
    <w:rsid w:val="00E5157A"/>
    <w:rsid w:val="00E52D9C"/>
    <w:rsid w:val="00E57147"/>
    <w:rsid w:val="00E57AA0"/>
    <w:rsid w:val="00E6066C"/>
    <w:rsid w:val="00E62383"/>
    <w:rsid w:val="00E63492"/>
    <w:rsid w:val="00E6389D"/>
    <w:rsid w:val="00E673B6"/>
    <w:rsid w:val="00E7065D"/>
    <w:rsid w:val="00E70846"/>
    <w:rsid w:val="00E723F0"/>
    <w:rsid w:val="00E73041"/>
    <w:rsid w:val="00E7480F"/>
    <w:rsid w:val="00E74E0D"/>
    <w:rsid w:val="00E75EFA"/>
    <w:rsid w:val="00E8133B"/>
    <w:rsid w:val="00E8513B"/>
    <w:rsid w:val="00E86671"/>
    <w:rsid w:val="00E95B91"/>
    <w:rsid w:val="00E95C26"/>
    <w:rsid w:val="00E97F40"/>
    <w:rsid w:val="00EA56DB"/>
    <w:rsid w:val="00EB5FC3"/>
    <w:rsid w:val="00EB6808"/>
    <w:rsid w:val="00ED1F25"/>
    <w:rsid w:val="00ED4090"/>
    <w:rsid w:val="00ED42F8"/>
    <w:rsid w:val="00ED4CEF"/>
    <w:rsid w:val="00EE1782"/>
    <w:rsid w:val="00EE29DD"/>
    <w:rsid w:val="00EE3021"/>
    <w:rsid w:val="00EF0744"/>
    <w:rsid w:val="00EF223A"/>
    <w:rsid w:val="00EF4032"/>
    <w:rsid w:val="00EF58C7"/>
    <w:rsid w:val="00F02299"/>
    <w:rsid w:val="00F025F9"/>
    <w:rsid w:val="00F121CF"/>
    <w:rsid w:val="00F16D84"/>
    <w:rsid w:val="00F21D90"/>
    <w:rsid w:val="00F254B7"/>
    <w:rsid w:val="00F309F1"/>
    <w:rsid w:val="00F32428"/>
    <w:rsid w:val="00F32A8B"/>
    <w:rsid w:val="00F4302D"/>
    <w:rsid w:val="00F44E94"/>
    <w:rsid w:val="00F45DA1"/>
    <w:rsid w:val="00F46862"/>
    <w:rsid w:val="00F51A65"/>
    <w:rsid w:val="00F521BB"/>
    <w:rsid w:val="00F5532D"/>
    <w:rsid w:val="00F60545"/>
    <w:rsid w:val="00F65086"/>
    <w:rsid w:val="00F65BED"/>
    <w:rsid w:val="00F66C14"/>
    <w:rsid w:val="00F7522C"/>
    <w:rsid w:val="00F76F03"/>
    <w:rsid w:val="00F773E5"/>
    <w:rsid w:val="00F80EEB"/>
    <w:rsid w:val="00F83D92"/>
    <w:rsid w:val="00F84A83"/>
    <w:rsid w:val="00F86F91"/>
    <w:rsid w:val="00F91649"/>
    <w:rsid w:val="00F942AF"/>
    <w:rsid w:val="00FA2BD0"/>
    <w:rsid w:val="00FA3BC4"/>
    <w:rsid w:val="00FA5506"/>
    <w:rsid w:val="00FA7F9D"/>
    <w:rsid w:val="00FB219A"/>
    <w:rsid w:val="00FB2FB4"/>
    <w:rsid w:val="00FB3022"/>
    <w:rsid w:val="00FB689A"/>
    <w:rsid w:val="00FB6F8A"/>
    <w:rsid w:val="00FB7022"/>
    <w:rsid w:val="00FC2E13"/>
    <w:rsid w:val="00FC526F"/>
    <w:rsid w:val="00FC5629"/>
    <w:rsid w:val="00FD18BD"/>
    <w:rsid w:val="00FD6D0C"/>
    <w:rsid w:val="00FE1B10"/>
    <w:rsid w:val="00FE1B12"/>
    <w:rsid w:val="00FE25D6"/>
    <w:rsid w:val="00FE3459"/>
    <w:rsid w:val="00FE588F"/>
    <w:rsid w:val="00FE6C5B"/>
    <w:rsid w:val="00FE6EBB"/>
    <w:rsid w:val="00FF0592"/>
    <w:rsid w:val="00FF4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B271B12"/>
  <w15:chartTrackingRefBased/>
  <w15:docId w15:val="{95E037FD-52DB-4202-A4F2-5A390930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szCs w:val="28"/>
      <w:lang w:eastAsia="en-US"/>
    </w:rPr>
  </w:style>
  <w:style w:type="paragraph" w:styleId="Heading1">
    <w:name w:val="heading 1"/>
    <w:basedOn w:val="Normal"/>
    <w:next w:val="Normal"/>
    <w:qFormat/>
    <w:rsid w:val="000E2C8E"/>
    <w:pPr>
      <w:keepNext/>
      <w:outlineLvl w:val="0"/>
    </w:pPr>
    <w:rPr>
      <w:rFonts w:ascii="Times New Roman" w:hAnsi="Times New Roman"/>
    </w:rPr>
  </w:style>
  <w:style w:type="paragraph" w:styleId="Heading3">
    <w:name w:val="heading 3"/>
    <w:basedOn w:val="Normal"/>
    <w:next w:val="Normal"/>
    <w:qFormat/>
    <w:rsid w:val="008237D5"/>
    <w:pPr>
      <w:keepNext/>
      <w:tabs>
        <w:tab w:val="left" w:pos="1080"/>
      </w:tabs>
      <w:spacing w:before="60" w:line="360" w:lineRule="exact"/>
      <w:jc w:val="center"/>
      <w:outlineLvl w:val="2"/>
    </w:pPr>
    <w:rPr>
      <w:b/>
    </w:rPr>
  </w:style>
  <w:style w:type="paragraph" w:styleId="Heading4">
    <w:name w:val="heading 4"/>
    <w:basedOn w:val="Normal"/>
    <w:next w:val="Normal"/>
    <w:qFormat/>
    <w:rsid w:val="008310B3"/>
    <w:pPr>
      <w:keepNext/>
      <w:tabs>
        <w:tab w:val="left" w:pos="1080"/>
      </w:tabs>
      <w:spacing w:before="120" w:line="360" w:lineRule="exact"/>
      <w:jc w:val="center"/>
      <w:outlineLvl w:val="3"/>
    </w:pPr>
    <w:rPr>
      <w:rFonts w:ascii=".VnTimeH" w:hAnsi=".VnTimeH"/>
      <w:b/>
      <w:sz w:val="40"/>
    </w:rPr>
  </w:style>
  <w:style w:type="paragraph" w:styleId="Heading7">
    <w:name w:val="heading 7"/>
    <w:basedOn w:val="Normal"/>
    <w:next w:val="Normal"/>
    <w:qFormat/>
    <w:rsid w:val="008310B3"/>
    <w:pPr>
      <w:keepNext/>
      <w:tabs>
        <w:tab w:val="num" w:pos="0"/>
      </w:tabs>
      <w:spacing w:before="120" w:line="360" w:lineRule="exact"/>
      <w:ind w:firstLine="720"/>
      <w:jc w:val="center"/>
      <w:outlineLvl w:val="6"/>
    </w:pPr>
    <w:rPr>
      <w:rFonts w:ascii="Times New Roman" w:hAnsi="Times New Roman"/>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47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310B3"/>
    <w:pPr>
      <w:tabs>
        <w:tab w:val="num" w:pos="0"/>
      </w:tabs>
      <w:spacing w:before="120" w:line="360" w:lineRule="exact"/>
      <w:ind w:firstLine="720"/>
      <w:jc w:val="both"/>
      <w:outlineLvl w:val="1"/>
    </w:pPr>
    <w:rPr>
      <w:rFonts w:ascii="Times New Roman" w:hAnsi="Times New Roman"/>
      <w:szCs w:val="24"/>
    </w:rPr>
  </w:style>
  <w:style w:type="paragraph" w:styleId="BodyTextIndent3">
    <w:name w:val="Body Text Indent 3"/>
    <w:basedOn w:val="Normal"/>
    <w:rsid w:val="008310B3"/>
    <w:pPr>
      <w:tabs>
        <w:tab w:val="left" w:pos="0"/>
        <w:tab w:val="num" w:pos="941"/>
      </w:tabs>
      <w:spacing w:after="120"/>
      <w:ind w:firstLine="900"/>
      <w:jc w:val="both"/>
    </w:pPr>
    <w:rPr>
      <w:rFonts w:ascii="Times New Roman" w:hAnsi="Times New Roman"/>
      <w:szCs w:val="24"/>
    </w:rPr>
  </w:style>
  <w:style w:type="character" w:customStyle="1" w:styleId="normal-h1">
    <w:name w:val="normal-h1"/>
    <w:basedOn w:val="DefaultParagraphFont"/>
    <w:rsid w:val="008310B3"/>
    <w:rPr>
      <w:rFonts w:ascii=".VnTime" w:hAnsi=".VnTime" w:hint="default"/>
      <w:color w:val="0000FF"/>
      <w:sz w:val="24"/>
      <w:szCs w:val="24"/>
    </w:rPr>
  </w:style>
  <w:style w:type="paragraph" w:customStyle="1" w:styleId="normal-p">
    <w:name w:val="normal-p"/>
    <w:basedOn w:val="Normal"/>
    <w:rsid w:val="008310B3"/>
    <w:pPr>
      <w:jc w:val="both"/>
    </w:pPr>
    <w:rPr>
      <w:rFonts w:ascii="Times New Roman" w:hAnsi="Times New Roman"/>
      <w:sz w:val="20"/>
      <w:szCs w:val="20"/>
    </w:rPr>
  </w:style>
  <w:style w:type="paragraph" w:styleId="BodyText2">
    <w:name w:val="Body Text 2"/>
    <w:basedOn w:val="Normal"/>
    <w:rsid w:val="000E2C8E"/>
    <w:pPr>
      <w:tabs>
        <w:tab w:val="num" w:pos="0"/>
      </w:tabs>
      <w:spacing w:before="120" w:line="360" w:lineRule="exact"/>
      <w:jc w:val="both"/>
      <w:outlineLvl w:val="1"/>
    </w:pPr>
    <w:rPr>
      <w:rFonts w:ascii=".VnTimeH" w:hAnsi=".VnTimeH"/>
      <w:sz w:val="26"/>
      <w:szCs w:val="24"/>
    </w:rPr>
  </w:style>
  <w:style w:type="paragraph" w:styleId="BodyTextIndent2">
    <w:name w:val="Body Text Indent 2"/>
    <w:basedOn w:val="Normal"/>
    <w:rsid w:val="000E2C8E"/>
    <w:pPr>
      <w:tabs>
        <w:tab w:val="left" w:pos="0"/>
      </w:tabs>
      <w:spacing w:line="340" w:lineRule="exact"/>
      <w:ind w:firstLine="1"/>
      <w:jc w:val="both"/>
    </w:pPr>
    <w:rPr>
      <w:rFonts w:cs="Arial"/>
      <w:b/>
      <w:bCs/>
    </w:rPr>
  </w:style>
  <w:style w:type="paragraph" w:styleId="Footer">
    <w:name w:val="footer"/>
    <w:basedOn w:val="Normal"/>
    <w:rsid w:val="000F3D14"/>
    <w:pPr>
      <w:tabs>
        <w:tab w:val="center" w:pos="4320"/>
        <w:tab w:val="right" w:pos="8640"/>
      </w:tabs>
    </w:pPr>
  </w:style>
  <w:style w:type="character" w:styleId="PageNumber">
    <w:name w:val="page number"/>
    <w:basedOn w:val="DefaultParagraphFont"/>
    <w:rsid w:val="000F3D14"/>
  </w:style>
  <w:style w:type="paragraph" w:styleId="BalloonText">
    <w:name w:val="Balloon Text"/>
    <w:basedOn w:val="Normal"/>
    <w:semiHidden/>
    <w:rsid w:val="0034163F"/>
    <w:rPr>
      <w:rFonts w:ascii="Tahoma" w:hAnsi="Tahoma" w:cs="Tahoma"/>
      <w:sz w:val="16"/>
      <w:szCs w:val="16"/>
    </w:rPr>
  </w:style>
  <w:style w:type="paragraph" w:styleId="Header">
    <w:name w:val="header"/>
    <w:basedOn w:val="Normal"/>
    <w:rsid w:val="00B818FB"/>
    <w:pPr>
      <w:tabs>
        <w:tab w:val="center" w:pos="4153"/>
        <w:tab w:val="right" w:pos="8306"/>
      </w:tabs>
    </w:pPr>
  </w:style>
  <w:style w:type="paragraph" w:customStyle="1" w:styleId="TNCQBANHNH">
    <w:name w:val="TÊN CQ BAN HÀNH"/>
    <w:rsid w:val="00534C26"/>
    <w:pPr>
      <w:jc w:val="center"/>
    </w:pPr>
    <w:rPr>
      <w:b/>
      <w:sz w:val="24"/>
      <w:lang w:eastAsia="en-US"/>
    </w:rPr>
  </w:style>
  <w:style w:type="paragraph" w:customStyle="1" w:styleId="Tiung">
    <w:name w:val="Tiêu ngữ"/>
    <w:rsid w:val="00534C26"/>
    <w:pPr>
      <w:jc w:val="center"/>
    </w:pPr>
    <w:rPr>
      <w:b/>
      <w:bCs/>
      <w:spacing w:val="-2"/>
      <w:sz w:val="28"/>
      <w:lang w:eastAsia="en-US"/>
    </w:rPr>
  </w:style>
  <w:style w:type="paragraph" w:customStyle="1" w:styleId="Skhiu">
    <w:name w:val="Số ký hiệu"/>
    <w:rsid w:val="00534C26"/>
    <w:pPr>
      <w:spacing w:before="144"/>
      <w:jc w:val="center"/>
    </w:pPr>
    <w:rPr>
      <w:spacing w:val="-2"/>
      <w:sz w:val="24"/>
      <w:lang w:eastAsia="en-US"/>
    </w:rPr>
  </w:style>
  <w:style w:type="paragraph" w:customStyle="1" w:styleId="QUCHIU">
    <w:name w:val="QUỐC HIỆU"/>
    <w:rsid w:val="00534C26"/>
    <w:pPr>
      <w:jc w:val="center"/>
    </w:pPr>
    <w:rPr>
      <w:b/>
      <w:sz w:val="24"/>
      <w:szCs w:val="24"/>
      <w:lang w:eastAsia="en-US"/>
    </w:rPr>
  </w:style>
  <w:style w:type="paragraph" w:styleId="Revision">
    <w:name w:val="Revision"/>
    <w:hidden/>
    <w:uiPriority w:val="99"/>
    <w:semiHidden/>
    <w:rsid w:val="00C53745"/>
    <w:rPr>
      <w:rFonts w:ascii=".VnTime" w:hAnsi=".VnTime"/>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10875</Words>
  <Characters>61991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2008-11-22T01:36:00Z</cp:lastPrinted>
  <dcterms:created xsi:type="dcterms:W3CDTF">2025-10-16T19:20:00Z</dcterms:created>
  <dcterms:modified xsi:type="dcterms:W3CDTF">2025-10-16T19:20:00Z</dcterms:modified>
</cp:coreProperties>
</file>